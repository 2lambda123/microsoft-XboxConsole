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4AB2C" w14:textId="33DA18CA" w:rsidR="00C46ECF" w:rsidRDefault="00707CA2" w:rsidP="00FA706D">
      <w:pPr>
        <w:pStyle w:val="Title"/>
        <w:tabs>
          <w:tab w:val="left" w:pos="3510"/>
        </w:tabs>
      </w:pPr>
      <w:r>
        <w:t>XboxConsole</w:t>
      </w:r>
      <w:r w:rsidR="000C4FA6">
        <w:tab/>
      </w:r>
    </w:p>
    <w:p w14:paraId="44975FF8" w14:textId="77777777" w:rsidR="00707CA2" w:rsidRDefault="00707CA2" w:rsidP="00707CA2">
      <w:pPr>
        <w:pStyle w:val="Title"/>
      </w:pPr>
      <w:r>
        <w:t>Getting Started Guide</w:t>
      </w:r>
    </w:p>
    <w:p w14:paraId="7E4994A4" w14:textId="77777777" w:rsidR="00707CA2" w:rsidRDefault="00707CA2"/>
    <w:sdt>
      <w:sdtPr>
        <w:rPr>
          <w:rFonts w:asciiTheme="minorHAnsi" w:eastAsiaTheme="minorHAnsi" w:hAnsiTheme="minorHAnsi" w:cstheme="minorBidi"/>
          <w:color w:val="auto"/>
          <w:sz w:val="22"/>
          <w:szCs w:val="22"/>
        </w:rPr>
        <w:id w:val="-754361978"/>
        <w:docPartObj>
          <w:docPartGallery w:val="Table of Contents"/>
          <w:docPartUnique/>
        </w:docPartObj>
      </w:sdtPr>
      <w:sdtEndPr>
        <w:rPr>
          <w:b/>
          <w:bCs/>
          <w:noProof/>
        </w:rPr>
      </w:sdtEndPr>
      <w:sdtContent>
        <w:p w14:paraId="67D858D4" w14:textId="77777777" w:rsidR="00707CA2" w:rsidRDefault="00707CA2">
          <w:pPr>
            <w:pStyle w:val="TOCHeading"/>
          </w:pPr>
          <w:r>
            <w:t>Contents</w:t>
          </w:r>
        </w:p>
        <w:p w14:paraId="3E0DBA61" w14:textId="77777777" w:rsidR="002D5A85" w:rsidRDefault="00707CA2">
          <w:pPr>
            <w:pStyle w:val="TOC1"/>
            <w:tabs>
              <w:tab w:val="right" w:leader="dot" w:pos="9350"/>
            </w:tabs>
            <w:rPr>
              <w:ins w:id="0" w:author="Author"/>
              <w:rFonts w:eastAsiaTheme="minorEastAsia"/>
              <w:noProof/>
              <w:lang w:eastAsia="ja-JP"/>
            </w:rPr>
          </w:pPr>
          <w:r>
            <w:fldChar w:fldCharType="begin"/>
          </w:r>
          <w:r>
            <w:instrText xml:space="preserve"> TOC \o "1-3" \h \z \u </w:instrText>
          </w:r>
          <w:r>
            <w:fldChar w:fldCharType="separate"/>
          </w:r>
          <w:ins w:id="1" w:author="Author">
            <w:r w:rsidR="002D5A85" w:rsidRPr="00F963A3">
              <w:rPr>
                <w:rStyle w:val="Hyperlink"/>
                <w:noProof/>
              </w:rPr>
              <w:fldChar w:fldCharType="begin"/>
            </w:r>
            <w:r w:rsidR="002D5A85" w:rsidRPr="00F963A3">
              <w:rPr>
                <w:rStyle w:val="Hyperlink"/>
                <w:noProof/>
              </w:rPr>
              <w:instrText xml:space="preserve"> </w:instrText>
            </w:r>
            <w:r w:rsidR="002D5A85">
              <w:rPr>
                <w:noProof/>
              </w:rPr>
              <w:instrText>HYPERLINK \l "_Toc405276836"</w:instrText>
            </w:r>
            <w:r w:rsidR="002D5A85" w:rsidRPr="00F963A3">
              <w:rPr>
                <w:rStyle w:val="Hyperlink"/>
                <w:noProof/>
              </w:rPr>
              <w:instrText xml:space="preserve"> </w:instrText>
            </w:r>
            <w:r w:rsidR="002D5A85" w:rsidRPr="00F963A3">
              <w:rPr>
                <w:rStyle w:val="Hyperlink"/>
                <w:noProof/>
              </w:rPr>
            </w:r>
            <w:r w:rsidR="002D5A85" w:rsidRPr="00F963A3">
              <w:rPr>
                <w:rStyle w:val="Hyperlink"/>
                <w:noProof/>
              </w:rPr>
              <w:fldChar w:fldCharType="separate"/>
            </w:r>
            <w:r w:rsidR="002D5A85" w:rsidRPr="00F963A3">
              <w:rPr>
                <w:rStyle w:val="Hyperlink"/>
                <w:noProof/>
              </w:rPr>
              <w:t>Introduction</w:t>
            </w:r>
            <w:r w:rsidR="002D5A85">
              <w:rPr>
                <w:noProof/>
                <w:webHidden/>
              </w:rPr>
              <w:tab/>
            </w:r>
            <w:r w:rsidR="002D5A85">
              <w:rPr>
                <w:noProof/>
                <w:webHidden/>
              </w:rPr>
              <w:fldChar w:fldCharType="begin"/>
            </w:r>
            <w:r w:rsidR="002D5A85">
              <w:rPr>
                <w:noProof/>
                <w:webHidden/>
              </w:rPr>
              <w:instrText xml:space="preserve"> PAGEREF _Toc405276836 \h </w:instrText>
            </w:r>
            <w:r w:rsidR="002D5A85">
              <w:rPr>
                <w:noProof/>
                <w:webHidden/>
              </w:rPr>
            </w:r>
          </w:ins>
          <w:r w:rsidR="002D5A85">
            <w:rPr>
              <w:noProof/>
              <w:webHidden/>
            </w:rPr>
            <w:fldChar w:fldCharType="separate"/>
          </w:r>
          <w:ins w:id="2" w:author="Author">
            <w:r w:rsidR="002D5A85">
              <w:rPr>
                <w:noProof/>
                <w:webHidden/>
              </w:rPr>
              <w:t>3</w:t>
            </w:r>
            <w:r w:rsidR="002D5A85">
              <w:rPr>
                <w:noProof/>
                <w:webHidden/>
              </w:rPr>
              <w:fldChar w:fldCharType="end"/>
            </w:r>
            <w:r w:rsidR="002D5A85" w:rsidRPr="00F963A3">
              <w:rPr>
                <w:rStyle w:val="Hyperlink"/>
                <w:noProof/>
              </w:rPr>
              <w:fldChar w:fldCharType="end"/>
            </w:r>
          </w:ins>
        </w:p>
        <w:p w14:paraId="2FB3FAC6" w14:textId="77777777" w:rsidR="002D5A85" w:rsidRDefault="002D5A85">
          <w:pPr>
            <w:pStyle w:val="TOC1"/>
            <w:tabs>
              <w:tab w:val="right" w:leader="dot" w:pos="9350"/>
            </w:tabs>
            <w:rPr>
              <w:ins w:id="3" w:author="Author"/>
              <w:rFonts w:eastAsiaTheme="minorEastAsia"/>
              <w:noProof/>
              <w:lang w:eastAsia="ja-JP"/>
            </w:rPr>
          </w:pPr>
          <w:ins w:id="4" w:author="Author">
            <w:r w:rsidRPr="00F963A3">
              <w:rPr>
                <w:rStyle w:val="Hyperlink"/>
                <w:noProof/>
              </w:rPr>
              <w:fldChar w:fldCharType="begin"/>
            </w:r>
            <w:r w:rsidRPr="00F963A3">
              <w:rPr>
                <w:rStyle w:val="Hyperlink"/>
                <w:noProof/>
              </w:rPr>
              <w:instrText xml:space="preserve"> </w:instrText>
            </w:r>
            <w:r>
              <w:rPr>
                <w:noProof/>
              </w:rPr>
              <w:instrText>HYPERLINK \l "_Toc405276837"</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Overview</w:t>
            </w:r>
            <w:r>
              <w:rPr>
                <w:noProof/>
                <w:webHidden/>
              </w:rPr>
              <w:tab/>
            </w:r>
            <w:r>
              <w:rPr>
                <w:noProof/>
                <w:webHidden/>
              </w:rPr>
              <w:fldChar w:fldCharType="begin"/>
            </w:r>
            <w:r>
              <w:rPr>
                <w:noProof/>
                <w:webHidden/>
              </w:rPr>
              <w:instrText xml:space="preserve"> PAGEREF _Toc405276837 \h </w:instrText>
            </w:r>
            <w:r>
              <w:rPr>
                <w:noProof/>
                <w:webHidden/>
              </w:rPr>
            </w:r>
          </w:ins>
          <w:r>
            <w:rPr>
              <w:noProof/>
              <w:webHidden/>
            </w:rPr>
            <w:fldChar w:fldCharType="separate"/>
          </w:r>
          <w:ins w:id="5" w:author="Author">
            <w:r>
              <w:rPr>
                <w:noProof/>
                <w:webHidden/>
              </w:rPr>
              <w:t>3</w:t>
            </w:r>
            <w:r>
              <w:rPr>
                <w:noProof/>
                <w:webHidden/>
              </w:rPr>
              <w:fldChar w:fldCharType="end"/>
            </w:r>
            <w:r w:rsidRPr="00F963A3">
              <w:rPr>
                <w:rStyle w:val="Hyperlink"/>
                <w:noProof/>
              </w:rPr>
              <w:fldChar w:fldCharType="end"/>
            </w:r>
          </w:ins>
        </w:p>
        <w:p w14:paraId="26A8481C" w14:textId="77777777" w:rsidR="002D5A85" w:rsidRDefault="002D5A85">
          <w:pPr>
            <w:pStyle w:val="TOC1"/>
            <w:tabs>
              <w:tab w:val="right" w:leader="dot" w:pos="9350"/>
            </w:tabs>
            <w:rPr>
              <w:ins w:id="6" w:author="Author"/>
              <w:rFonts w:eastAsiaTheme="minorEastAsia"/>
              <w:noProof/>
              <w:lang w:eastAsia="ja-JP"/>
            </w:rPr>
          </w:pPr>
          <w:ins w:id="7" w:author="Author">
            <w:r w:rsidRPr="00F963A3">
              <w:rPr>
                <w:rStyle w:val="Hyperlink"/>
                <w:noProof/>
              </w:rPr>
              <w:fldChar w:fldCharType="begin"/>
            </w:r>
            <w:r w:rsidRPr="00F963A3">
              <w:rPr>
                <w:rStyle w:val="Hyperlink"/>
                <w:noProof/>
              </w:rPr>
              <w:instrText xml:space="preserve"> </w:instrText>
            </w:r>
            <w:r>
              <w:rPr>
                <w:noProof/>
              </w:rPr>
              <w:instrText>HYPERLINK \l "_Toc405276838"</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Prerequisites</w:t>
            </w:r>
            <w:r>
              <w:rPr>
                <w:noProof/>
                <w:webHidden/>
              </w:rPr>
              <w:tab/>
            </w:r>
            <w:r>
              <w:rPr>
                <w:noProof/>
                <w:webHidden/>
              </w:rPr>
              <w:fldChar w:fldCharType="begin"/>
            </w:r>
            <w:r>
              <w:rPr>
                <w:noProof/>
                <w:webHidden/>
              </w:rPr>
              <w:instrText xml:space="preserve"> PAGEREF _Toc405276838 \h </w:instrText>
            </w:r>
            <w:r>
              <w:rPr>
                <w:noProof/>
                <w:webHidden/>
              </w:rPr>
            </w:r>
          </w:ins>
          <w:r>
            <w:rPr>
              <w:noProof/>
              <w:webHidden/>
            </w:rPr>
            <w:fldChar w:fldCharType="separate"/>
          </w:r>
          <w:ins w:id="8" w:author="Author">
            <w:r>
              <w:rPr>
                <w:noProof/>
                <w:webHidden/>
              </w:rPr>
              <w:t>4</w:t>
            </w:r>
            <w:r>
              <w:rPr>
                <w:noProof/>
                <w:webHidden/>
              </w:rPr>
              <w:fldChar w:fldCharType="end"/>
            </w:r>
            <w:r w:rsidRPr="00F963A3">
              <w:rPr>
                <w:rStyle w:val="Hyperlink"/>
                <w:noProof/>
              </w:rPr>
              <w:fldChar w:fldCharType="end"/>
            </w:r>
          </w:ins>
        </w:p>
        <w:p w14:paraId="20E32D45" w14:textId="77777777" w:rsidR="002D5A85" w:rsidRDefault="002D5A85">
          <w:pPr>
            <w:pStyle w:val="TOC1"/>
            <w:tabs>
              <w:tab w:val="right" w:leader="dot" w:pos="9350"/>
            </w:tabs>
            <w:rPr>
              <w:ins w:id="9" w:author="Author"/>
              <w:rFonts w:eastAsiaTheme="minorEastAsia"/>
              <w:noProof/>
              <w:lang w:eastAsia="ja-JP"/>
            </w:rPr>
          </w:pPr>
          <w:ins w:id="10" w:author="Author">
            <w:r w:rsidRPr="00F963A3">
              <w:rPr>
                <w:rStyle w:val="Hyperlink"/>
                <w:noProof/>
              </w:rPr>
              <w:fldChar w:fldCharType="begin"/>
            </w:r>
            <w:r w:rsidRPr="00F963A3">
              <w:rPr>
                <w:rStyle w:val="Hyperlink"/>
                <w:noProof/>
              </w:rPr>
              <w:instrText xml:space="preserve"> </w:instrText>
            </w:r>
            <w:r>
              <w:rPr>
                <w:noProof/>
              </w:rPr>
              <w:instrText>HYPERLINK \l "_Toc405276839"</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Best practices</w:t>
            </w:r>
            <w:r>
              <w:rPr>
                <w:noProof/>
                <w:webHidden/>
              </w:rPr>
              <w:tab/>
            </w:r>
            <w:r>
              <w:rPr>
                <w:noProof/>
                <w:webHidden/>
              </w:rPr>
              <w:fldChar w:fldCharType="begin"/>
            </w:r>
            <w:r>
              <w:rPr>
                <w:noProof/>
                <w:webHidden/>
              </w:rPr>
              <w:instrText xml:space="preserve"> PAGEREF _Toc405276839 \h </w:instrText>
            </w:r>
            <w:r>
              <w:rPr>
                <w:noProof/>
                <w:webHidden/>
              </w:rPr>
            </w:r>
          </w:ins>
          <w:r>
            <w:rPr>
              <w:noProof/>
              <w:webHidden/>
            </w:rPr>
            <w:fldChar w:fldCharType="separate"/>
          </w:r>
          <w:ins w:id="11" w:author="Author">
            <w:r>
              <w:rPr>
                <w:noProof/>
                <w:webHidden/>
              </w:rPr>
              <w:t>5</w:t>
            </w:r>
            <w:r>
              <w:rPr>
                <w:noProof/>
                <w:webHidden/>
              </w:rPr>
              <w:fldChar w:fldCharType="end"/>
            </w:r>
            <w:r w:rsidRPr="00F963A3">
              <w:rPr>
                <w:rStyle w:val="Hyperlink"/>
                <w:noProof/>
              </w:rPr>
              <w:fldChar w:fldCharType="end"/>
            </w:r>
          </w:ins>
        </w:p>
        <w:p w14:paraId="464C7467" w14:textId="77777777" w:rsidR="002D5A85" w:rsidRDefault="002D5A85">
          <w:pPr>
            <w:pStyle w:val="TOC1"/>
            <w:tabs>
              <w:tab w:val="right" w:leader="dot" w:pos="9350"/>
            </w:tabs>
            <w:rPr>
              <w:ins w:id="12" w:author="Author"/>
              <w:rFonts w:eastAsiaTheme="minorEastAsia"/>
              <w:noProof/>
              <w:lang w:eastAsia="ja-JP"/>
            </w:rPr>
          </w:pPr>
          <w:ins w:id="13" w:author="Author">
            <w:r w:rsidRPr="00F963A3">
              <w:rPr>
                <w:rStyle w:val="Hyperlink"/>
                <w:noProof/>
              </w:rPr>
              <w:fldChar w:fldCharType="begin"/>
            </w:r>
            <w:r w:rsidRPr="00F963A3">
              <w:rPr>
                <w:rStyle w:val="Hyperlink"/>
                <w:noProof/>
              </w:rPr>
              <w:instrText xml:space="preserve"> </w:instrText>
            </w:r>
            <w:r>
              <w:rPr>
                <w:noProof/>
              </w:rPr>
              <w:instrText>HYPERLINK \l "_Toc405276840"</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connect to the Xbox One console</w:t>
            </w:r>
            <w:r>
              <w:rPr>
                <w:noProof/>
                <w:webHidden/>
              </w:rPr>
              <w:tab/>
            </w:r>
            <w:r>
              <w:rPr>
                <w:noProof/>
                <w:webHidden/>
              </w:rPr>
              <w:fldChar w:fldCharType="begin"/>
            </w:r>
            <w:r>
              <w:rPr>
                <w:noProof/>
                <w:webHidden/>
              </w:rPr>
              <w:instrText xml:space="preserve"> PAGEREF _Toc405276840 \h </w:instrText>
            </w:r>
            <w:r>
              <w:rPr>
                <w:noProof/>
                <w:webHidden/>
              </w:rPr>
            </w:r>
          </w:ins>
          <w:r>
            <w:rPr>
              <w:noProof/>
              <w:webHidden/>
            </w:rPr>
            <w:fldChar w:fldCharType="separate"/>
          </w:r>
          <w:ins w:id="14" w:author="Author">
            <w:r>
              <w:rPr>
                <w:noProof/>
                <w:webHidden/>
              </w:rPr>
              <w:t>6</w:t>
            </w:r>
            <w:r>
              <w:rPr>
                <w:noProof/>
                <w:webHidden/>
              </w:rPr>
              <w:fldChar w:fldCharType="end"/>
            </w:r>
            <w:r w:rsidRPr="00F963A3">
              <w:rPr>
                <w:rStyle w:val="Hyperlink"/>
                <w:noProof/>
              </w:rPr>
              <w:fldChar w:fldCharType="end"/>
            </w:r>
          </w:ins>
        </w:p>
        <w:p w14:paraId="7E1A6011" w14:textId="77777777" w:rsidR="002D5A85" w:rsidRDefault="002D5A85">
          <w:pPr>
            <w:pStyle w:val="TOC1"/>
            <w:tabs>
              <w:tab w:val="right" w:leader="dot" w:pos="9350"/>
            </w:tabs>
            <w:rPr>
              <w:ins w:id="15" w:author="Author"/>
              <w:rFonts w:eastAsiaTheme="minorEastAsia"/>
              <w:noProof/>
              <w:lang w:eastAsia="ja-JP"/>
            </w:rPr>
          </w:pPr>
          <w:ins w:id="16" w:author="Author">
            <w:r w:rsidRPr="00F963A3">
              <w:rPr>
                <w:rStyle w:val="Hyperlink"/>
                <w:noProof/>
              </w:rPr>
              <w:fldChar w:fldCharType="begin"/>
            </w:r>
            <w:r w:rsidRPr="00F963A3">
              <w:rPr>
                <w:rStyle w:val="Hyperlink"/>
                <w:noProof/>
              </w:rPr>
              <w:instrText xml:space="preserve"> </w:instrText>
            </w:r>
            <w:r>
              <w:rPr>
                <w:noProof/>
              </w:rPr>
              <w:instrText>HYPERLINK \l "_Toc405276841"</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reboot and shutdown an Xbox One console</w:t>
            </w:r>
            <w:r>
              <w:rPr>
                <w:noProof/>
                <w:webHidden/>
              </w:rPr>
              <w:tab/>
            </w:r>
            <w:r>
              <w:rPr>
                <w:noProof/>
                <w:webHidden/>
              </w:rPr>
              <w:fldChar w:fldCharType="begin"/>
            </w:r>
            <w:r>
              <w:rPr>
                <w:noProof/>
                <w:webHidden/>
              </w:rPr>
              <w:instrText xml:space="preserve"> PAGEREF _Toc405276841 \h </w:instrText>
            </w:r>
            <w:r>
              <w:rPr>
                <w:noProof/>
                <w:webHidden/>
              </w:rPr>
            </w:r>
          </w:ins>
          <w:r>
            <w:rPr>
              <w:noProof/>
              <w:webHidden/>
            </w:rPr>
            <w:fldChar w:fldCharType="separate"/>
          </w:r>
          <w:ins w:id="17" w:author="Author">
            <w:r>
              <w:rPr>
                <w:noProof/>
                <w:webHidden/>
              </w:rPr>
              <w:t>7</w:t>
            </w:r>
            <w:r>
              <w:rPr>
                <w:noProof/>
                <w:webHidden/>
              </w:rPr>
              <w:fldChar w:fldCharType="end"/>
            </w:r>
            <w:r w:rsidRPr="00F963A3">
              <w:rPr>
                <w:rStyle w:val="Hyperlink"/>
                <w:noProof/>
              </w:rPr>
              <w:fldChar w:fldCharType="end"/>
            </w:r>
          </w:ins>
        </w:p>
        <w:p w14:paraId="54E46569" w14:textId="77777777" w:rsidR="002D5A85" w:rsidRDefault="002D5A85">
          <w:pPr>
            <w:pStyle w:val="TOC1"/>
            <w:tabs>
              <w:tab w:val="right" w:leader="dot" w:pos="9350"/>
            </w:tabs>
            <w:rPr>
              <w:ins w:id="18" w:author="Author"/>
              <w:rFonts w:eastAsiaTheme="minorEastAsia"/>
              <w:noProof/>
              <w:lang w:eastAsia="ja-JP"/>
            </w:rPr>
          </w:pPr>
          <w:ins w:id="19" w:author="Author">
            <w:r w:rsidRPr="00F963A3">
              <w:rPr>
                <w:rStyle w:val="Hyperlink"/>
                <w:noProof/>
              </w:rPr>
              <w:fldChar w:fldCharType="begin"/>
            </w:r>
            <w:r w:rsidRPr="00F963A3">
              <w:rPr>
                <w:rStyle w:val="Hyperlink"/>
                <w:noProof/>
              </w:rPr>
              <w:instrText xml:space="preserve"> </w:instrText>
            </w:r>
            <w:r>
              <w:rPr>
                <w:noProof/>
              </w:rPr>
              <w:instrText>HYPERLINK \l "_Toc405276842"</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manage Xbox One configuration settings</w:t>
            </w:r>
            <w:r>
              <w:rPr>
                <w:noProof/>
                <w:webHidden/>
              </w:rPr>
              <w:tab/>
            </w:r>
            <w:r>
              <w:rPr>
                <w:noProof/>
                <w:webHidden/>
              </w:rPr>
              <w:fldChar w:fldCharType="begin"/>
            </w:r>
            <w:r>
              <w:rPr>
                <w:noProof/>
                <w:webHidden/>
              </w:rPr>
              <w:instrText xml:space="preserve"> PAGEREF _Toc405276842 \h </w:instrText>
            </w:r>
            <w:r>
              <w:rPr>
                <w:noProof/>
                <w:webHidden/>
              </w:rPr>
            </w:r>
          </w:ins>
          <w:r>
            <w:rPr>
              <w:noProof/>
              <w:webHidden/>
            </w:rPr>
            <w:fldChar w:fldCharType="separate"/>
          </w:r>
          <w:ins w:id="20" w:author="Author">
            <w:r>
              <w:rPr>
                <w:noProof/>
                <w:webHidden/>
              </w:rPr>
              <w:t>8</w:t>
            </w:r>
            <w:r>
              <w:rPr>
                <w:noProof/>
                <w:webHidden/>
              </w:rPr>
              <w:fldChar w:fldCharType="end"/>
            </w:r>
            <w:r w:rsidRPr="00F963A3">
              <w:rPr>
                <w:rStyle w:val="Hyperlink"/>
                <w:noProof/>
              </w:rPr>
              <w:fldChar w:fldCharType="end"/>
            </w:r>
          </w:ins>
        </w:p>
        <w:p w14:paraId="59134316" w14:textId="77777777" w:rsidR="002D5A85" w:rsidRDefault="002D5A85">
          <w:pPr>
            <w:pStyle w:val="TOC1"/>
            <w:tabs>
              <w:tab w:val="right" w:leader="dot" w:pos="9350"/>
            </w:tabs>
            <w:rPr>
              <w:ins w:id="21" w:author="Author"/>
              <w:rFonts w:eastAsiaTheme="minorEastAsia"/>
              <w:noProof/>
              <w:lang w:eastAsia="ja-JP"/>
            </w:rPr>
          </w:pPr>
          <w:ins w:id="22" w:author="Author">
            <w:r w:rsidRPr="00F963A3">
              <w:rPr>
                <w:rStyle w:val="Hyperlink"/>
                <w:noProof/>
              </w:rPr>
              <w:fldChar w:fldCharType="begin"/>
            </w:r>
            <w:r w:rsidRPr="00F963A3">
              <w:rPr>
                <w:rStyle w:val="Hyperlink"/>
                <w:noProof/>
              </w:rPr>
              <w:instrText xml:space="preserve"> </w:instrText>
            </w:r>
            <w:r>
              <w:rPr>
                <w:noProof/>
              </w:rPr>
              <w:instrText>HYPERLINK \l "_Toc405276843"</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manage users on the Xbox One</w:t>
            </w:r>
            <w:r>
              <w:rPr>
                <w:noProof/>
                <w:webHidden/>
              </w:rPr>
              <w:tab/>
            </w:r>
            <w:r>
              <w:rPr>
                <w:noProof/>
                <w:webHidden/>
              </w:rPr>
              <w:fldChar w:fldCharType="begin"/>
            </w:r>
            <w:r>
              <w:rPr>
                <w:noProof/>
                <w:webHidden/>
              </w:rPr>
              <w:instrText xml:space="preserve"> PAGEREF _Toc405276843 \h </w:instrText>
            </w:r>
            <w:r>
              <w:rPr>
                <w:noProof/>
                <w:webHidden/>
              </w:rPr>
            </w:r>
          </w:ins>
          <w:r>
            <w:rPr>
              <w:noProof/>
              <w:webHidden/>
            </w:rPr>
            <w:fldChar w:fldCharType="separate"/>
          </w:r>
          <w:ins w:id="23" w:author="Author">
            <w:r>
              <w:rPr>
                <w:noProof/>
                <w:webHidden/>
              </w:rPr>
              <w:t>10</w:t>
            </w:r>
            <w:r>
              <w:rPr>
                <w:noProof/>
                <w:webHidden/>
              </w:rPr>
              <w:fldChar w:fldCharType="end"/>
            </w:r>
            <w:r w:rsidRPr="00F963A3">
              <w:rPr>
                <w:rStyle w:val="Hyperlink"/>
                <w:noProof/>
              </w:rPr>
              <w:fldChar w:fldCharType="end"/>
            </w:r>
          </w:ins>
        </w:p>
        <w:p w14:paraId="530189F1" w14:textId="77777777" w:rsidR="002D5A85" w:rsidRDefault="002D5A85">
          <w:pPr>
            <w:pStyle w:val="TOC2"/>
            <w:tabs>
              <w:tab w:val="right" w:leader="dot" w:pos="9350"/>
            </w:tabs>
            <w:rPr>
              <w:ins w:id="24" w:author="Author"/>
              <w:rFonts w:eastAsiaTheme="minorEastAsia"/>
              <w:noProof/>
              <w:lang w:eastAsia="ja-JP"/>
            </w:rPr>
          </w:pPr>
          <w:ins w:id="25" w:author="Author">
            <w:r w:rsidRPr="00F963A3">
              <w:rPr>
                <w:rStyle w:val="Hyperlink"/>
                <w:noProof/>
              </w:rPr>
              <w:fldChar w:fldCharType="begin"/>
            </w:r>
            <w:r w:rsidRPr="00F963A3">
              <w:rPr>
                <w:rStyle w:val="Hyperlink"/>
                <w:noProof/>
              </w:rPr>
              <w:instrText xml:space="preserve"> </w:instrText>
            </w:r>
            <w:r>
              <w:rPr>
                <w:noProof/>
              </w:rPr>
              <w:instrText>HYPERLINK \l "_Toc405276844"</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Listing users</w:t>
            </w:r>
            <w:r>
              <w:rPr>
                <w:noProof/>
                <w:webHidden/>
              </w:rPr>
              <w:tab/>
            </w:r>
            <w:r>
              <w:rPr>
                <w:noProof/>
                <w:webHidden/>
              </w:rPr>
              <w:fldChar w:fldCharType="begin"/>
            </w:r>
            <w:r>
              <w:rPr>
                <w:noProof/>
                <w:webHidden/>
              </w:rPr>
              <w:instrText xml:space="preserve"> PAGEREF _Toc405276844 \h </w:instrText>
            </w:r>
            <w:r>
              <w:rPr>
                <w:noProof/>
                <w:webHidden/>
              </w:rPr>
            </w:r>
          </w:ins>
          <w:r>
            <w:rPr>
              <w:noProof/>
              <w:webHidden/>
            </w:rPr>
            <w:fldChar w:fldCharType="separate"/>
          </w:r>
          <w:ins w:id="26" w:author="Author">
            <w:r>
              <w:rPr>
                <w:noProof/>
                <w:webHidden/>
              </w:rPr>
              <w:t>10</w:t>
            </w:r>
            <w:r>
              <w:rPr>
                <w:noProof/>
                <w:webHidden/>
              </w:rPr>
              <w:fldChar w:fldCharType="end"/>
            </w:r>
            <w:r w:rsidRPr="00F963A3">
              <w:rPr>
                <w:rStyle w:val="Hyperlink"/>
                <w:noProof/>
              </w:rPr>
              <w:fldChar w:fldCharType="end"/>
            </w:r>
          </w:ins>
        </w:p>
        <w:p w14:paraId="7D15D26A" w14:textId="77777777" w:rsidR="002D5A85" w:rsidRDefault="002D5A85">
          <w:pPr>
            <w:pStyle w:val="TOC2"/>
            <w:tabs>
              <w:tab w:val="right" w:leader="dot" w:pos="9350"/>
            </w:tabs>
            <w:rPr>
              <w:ins w:id="27" w:author="Author"/>
              <w:rFonts w:eastAsiaTheme="minorEastAsia"/>
              <w:noProof/>
              <w:lang w:eastAsia="ja-JP"/>
            </w:rPr>
          </w:pPr>
          <w:ins w:id="28" w:author="Author">
            <w:r w:rsidRPr="00F963A3">
              <w:rPr>
                <w:rStyle w:val="Hyperlink"/>
                <w:noProof/>
              </w:rPr>
              <w:fldChar w:fldCharType="begin"/>
            </w:r>
            <w:r w:rsidRPr="00F963A3">
              <w:rPr>
                <w:rStyle w:val="Hyperlink"/>
                <w:noProof/>
              </w:rPr>
              <w:instrText xml:space="preserve"> </w:instrText>
            </w:r>
            <w:r>
              <w:rPr>
                <w:noProof/>
              </w:rPr>
              <w:instrText>HYPERLINK \l "_Toc405276845"</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Adding users</w:t>
            </w:r>
            <w:r>
              <w:rPr>
                <w:noProof/>
                <w:webHidden/>
              </w:rPr>
              <w:tab/>
            </w:r>
            <w:r>
              <w:rPr>
                <w:noProof/>
                <w:webHidden/>
              </w:rPr>
              <w:fldChar w:fldCharType="begin"/>
            </w:r>
            <w:r>
              <w:rPr>
                <w:noProof/>
                <w:webHidden/>
              </w:rPr>
              <w:instrText xml:space="preserve"> PAGEREF _Toc405276845 \h </w:instrText>
            </w:r>
            <w:r>
              <w:rPr>
                <w:noProof/>
                <w:webHidden/>
              </w:rPr>
            </w:r>
          </w:ins>
          <w:r>
            <w:rPr>
              <w:noProof/>
              <w:webHidden/>
            </w:rPr>
            <w:fldChar w:fldCharType="separate"/>
          </w:r>
          <w:ins w:id="29" w:author="Author">
            <w:r>
              <w:rPr>
                <w:noProof/>
                <w:webHidden/>
              </w:rPr>
              <w:t>10</w:t>
            </w:r>
            <w:r>
              <w:rPr>
                <w:noProof/>
                <w:webHidden/>
              </w:rPr>
              <w:fldChar w:fldCharType="end"/>
            </w:r>
            <w:r w:rsidRPr="00F963A3">
              <w:rPr>
                <w:rStyle w:val="Hyperlink"/>
                <w:noProof/>
              </w:rPr>
              <w:fldChar w:fldCharType="end"/>
            </w:r>
          </w:ins>
        </w:p>
        <w:p w14:paraId="493633FA" w14:textId="77777777" w:rsidR="002D5A85" w:rsidRDefault="002D5A85">
          <w:pPr>
            <w:pStyle w:val="TOC2"/>
            <w:tabs>
              <w:tab w:val="right" w:leader="dot" w:pos="9350"/>
            </w:tabs>
            <w:rPr>
              <w:ins w:id="30" w:author="Author"/>
              <w:rFonts w:eastAsiaTheme="minorEastAsia"/>
              <w:noProof/>
              <w:lang w:eastAsia="ja-JP"/>
            </w:rPr>
          </w:pPr>
          <w:ins w:id="31" w:author="Author">
            <w:r w:rsidRPr="00F963A3">
              <w:rPr>
                <w:rStyle w:val="Hyperlink"/>
                <w:noProof/>
              </w:rPr>
              <w:fldChar w:fldCharType="begin"/>
            </w:r>
            <w:r w:rsidRPr="00F963A3">
              <w:rPr>
                <w:rStyle w:val="Hyperlink"/>
                <w:noProof/>
              </w:rPr>
              <w:instrText xml:space="preserve"> </w:instrText>
            </w:r>
            <w:r>
              <w:rPr>
                <w:noProof/>
              </w:rPr>
              <w:instrText>HYPERLINK \l "_Toc405276846"</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Deleting users</w:t>
            </w:r>
            <w:r>
              <w:rPr>
                <w:noProof/>
                <w:webHidden/>
              </w:rPr>
              <w:tab/>
            </w:r>
            <w:r>
              <w:rPr>
                <w:noProof/>
                <w:webHidden/>
              </w:rPr>
              <w:fldChar w:fldCharType="begin"/>
            </w:r>
            <w:r>
              <w:rPr>
                <w:noProof/>
                <w:webHidden/>
              </w:rPr>
              <w:instrText xml:space="preserve"> PAGEREF _Toc405276846 \h </w:instrText>
            </w:r>
            <w:r>
              <w:rPr>
                <w:noProof/>
                <w:webHidden/>
              </w:rPr>
            </w:r>
          </w:ins>
          <w:r>
            <w:rPr>
              <w:noProof/>
              <w:webHidden/>
            </w:rPr>
            <w:fldChar w:fldCharType="separate"/>
          </w:r>
          <w:ins w:id="32" w:author="Author">
            <w:r>
              <w:rPr>
                <w:noProof/>
                <w:webHidden/>
              </w:rPr>
              <w:t>11</w:t>
            </w:r>
            <w:r>
              <w:rPr>
                <w:noProof/>
                <w:webHidden/>
              </w:rPr>
              <w:fldChar w:fldCharType="end"/>
            </w:r>
            <w:r w:rsidRPr="00F963A3">
              <w:rPr>
                <w:rStyle w:val="Hyperlink"/>
                <w:noProof/>
              </w:rPr>
              <w:fldChar w:fldCharType="end"/>
            </w:r>
          </w:ins>
        </w:p>
        <w:p w14:paraId="3F74E73F" w14:textId="77777777" w:rsidR="002D5A85" w:rsidRDefault="002D5A85">
          <w:pPr>
            <w:pStyle w:val="TOC2"/>
            <w:tabs>
              <w:tab w:val="right" w:leader="dot" w:pos="9350"/>
            </w:tabs>
            <w:rPr>
              <w:ins w:id="33" w:author="Author"/>
              <w:rFonts w:eastAsiaTheme="minorEastAsia"/>
              <w:noProof/>
              <w:lang w:eastAsia="ja-JP"/>
            </w:rPr>
          </w:pPr>
          <w:ins w:id="34" w:author="Author">
            <w:r w:rsidRPr="00F963A3">
              <w:rPr>
                <w:rStyle w:val="Hyperlink"/>
                <w:noProof/>
              </w:rPr>
              <w:fldChar w:fldCharType="begin"/>
            </w:r>
            <w:r w:rsidRPr="00F963A3">
              <w:rPr>
                <w:rStyle w:val="Hyperlink"/>
                <w:noProof/>
              </w:rPr>
              <w:instrText xml:space="preserve"> </w:instrText>
            </w:r>
            <w:r>
              <w:rPr>
                <w:noProof/>
              </w:rPr>
              <w:instrText>HYPERLINK \l "_Toc405276847"</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Signing in users</w:t>
            </w:r>
            <w:r>
              <w:rPr>
                <w:noProof/>
                <w:webHidden/>
              </w:rPr>
              <w:tab/>
            </w:r>
            <w:r>
              <w:rPr>
                <w:noProof/>
                <w:webHidden/>
              </w:rPr>
              <w:fldChar w:fldCharType="begin"/>
            </w:r>
            <w:r>
              <w:rPr>
                <w:noProof/>
                <w:webHidden/>
              </w:rPr>
              <w:instrText xml:space="preserve"> PAGEREF _Toc405276847 \h </w:instrText>
            </w:r>
            <w:r>
              <w:rPr>
                <w:noProof/>
                <w:webHidden/>
              </w:rPr>
            </w:r>
          </w:ins>
          <w:r>
            <w:rPr>
              <w:noProof/>
              <w:webHidden/>
            </w:rPr>
            <w:fldChar w:fldCharType="separate"/>
          </w:r>
          <w:ins w:id="35" w:author="Author">
            <w:r>
              <w:rPr>
                <w:noProof/>
                <w:webHidden/>
              </w:rPr>
              <w:t>11</w:t>
            </w:r>
            <w:r>
              <w:rPr>
                <w:noProof/>
                <w:webHidden/>
              </w:rPr>
              <w:fldChar w:fldCharType="end"/>
            </w:r>
            <w:r w:rsidRPr="00F963A3">
              <w:rPr>
                <w:rStyle w:val="Hyperlink"/>
                <w:noProof/>
              </w:rPr>
              <w:fldChar w:fldCharType="end"/>
            </w:r>
          </w:ins>
        </w:p>
        <w:p w14:paraId="02D8252C" w14:textId="77777777" w:rsidR="002D5A85" w:rsidRDefault="002D5A85">
          <w:pPr>
            <w:pStyle w:val="TOC2"/>
            <w:tabs>
              <w:tab w:val="right" w:leader="dot" w:pos="9350"/>
            </w:tabs>
            <w:rPr>
              <w:ins w:id="36" w:author="Author"/>
              <w:rFonts w:eastAsiaTheme="minorEastAsia"/>
              <w:noProof/>
              <w:lang w:eastAsia="ja-JP"/>
            </w:rPr>
          </w:pPr>
          <w:ins w:id="37" w:author="Author">
            <w:r w:rsidRPr="00F963A3">
              <w:rPr>
                <w:rStyle w:val="Hyperlink"/>
                <w:noProof/>
              </w:rPr>
              <w:fldChar w:fldCharType="begin"/>
            </w:r>
            <w:r w:rsidRPr="00F963A3">
              <w:rPr>
                <w:rStyle w:val="Hyperlink"/>
                <w:noProof/>
              </w:rPr>
              <w:instrText xml:space="preserve"> </w:instrText>
            </w:r>
            <w:r>
              <w:rPr>
                <w:noProof/>
              </w:rPr>
              <w:instrText>HYPERLINK \l "_Toc405276848"</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Signing out users</w:t>
            </w:r>
            <w:r>
              <w:rPr>
                <w:noProof/>
                <w:webHidden/>
              </w:rPr>
              <w:tab/>
            </w:r>
            <w:r>
              <w:rPr>
                <w:noProof/>
                <w:webHidden/>
              </w:rPr>
              <w:fldChar w:fldCharType="begin"/>
            </w:r>
            <w:r>
              <w:rPr>
                <w:noProof/>
                <w:webHidden/>
              </w:rPr>
              <w:instrText xml:space="preserve"> PAGEREF _Toc405276848 \h </w:instrText>
            </w:r>
            <w:r>
              <w:rPr>
                <w:noProof/>
                <w:webHidden/>
              </w:rPr>
            </w:r>
          </w:ins>
          <w:r>
            <w:rPr>
              <w:noProof/>
              <w:webHidden/>
            </w:rPr>
            <w:fldChar w:fldCharType="separate"/>
          </w:r>
          <w:ins w:id="38" w:author="Author">
            <w:r>
              <w:rPr>
                <w:noProof/>
                <w:webHidden/>
              </w:rPr>
              <w:t>12</w:t>
            </w:r>
            <w:r>
              <w:rPr>
                <w:noProof/>
                <w:webHidden/>
              </w:rPr>
              <w:fldChar w:fldCharType="end"/>
            </w:r>
            <w:r w:rsidRPr="00F963A3">
              <w:rPr>
                <w:rStyle w:val="Hyperlink"/>
                <w:noProof/>
              </w:rPr>
              <w:fldChar w:fldCharType="end"/>
            </w:r>
          </w:ins>
        </w:p>
        <w:p w14:paraId="3916AED3" w14:textId="77777777" w:rsidR="002D5A85" w:rsidRDefault="002D5A85">
          <w:pPr>
            <w:pStyle w:val="TOC2"/>
            <w:tabs>
              <w:tab w:val="right" w:leader="dot" w:pos="9350"/>
            </w:tabs>
            <w:rPr>
              <w:ins w:id="39" w:author="Author"/>
              <w:rFonts w:eastAsiaTheme="minorEastAsia"/>
              <w:noProof/>
              <w:lang w:eastAsia="ja-JP"/>
            </w:rPr>
          </w:pPr>
          <w:ins w:id="40" w:author="Author">
            <w:r w:rsidRPr="00F963A3">
              <w:rPr>
                <w:rStyle w:val="Hyperlink"/>
                <w:noProof/>
              </w:rPr>
              <w:fldChar w:fldCharType="begin"/>
            </w:r>
            <w:r w:rsidRPr="00F963A3">
              <w:rPr>
                <w:rStyle w:val="Hyperlink"/>
                <w:noProof/>
              </w:rPr>
              <w:instrText xml:space="preserve"> </w:instrText>
            </w:r>
            <w:r>
              <w:rPr>
                <w:noProof/>
              </w:rPr>
              <w:instrText>HYPERLINK \l "_Toc405276849"</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Creating parties and adding local users</w:t>
            </w:r>
            <w:r>
              <w:rPr>
                <w:noProof/>
                <w:webHidden/>
              </w:rPr>
              <w:tab/>
            </w:r>
            <w:r>
              <w:rPr>
                <w:noProof/>
                <w:webHidden/>
              </w:rPr>
              <w:fldChar w:fldCharType="begin"/>
            </w:r>
            <w:r>
              <w:rPr>
                <w:noProof/>
                <w:webHidden/>
              </w:rPr>
              <w:instrText xml:space="preserve"> PAGEREF _Toc405276849 \h </w:instrText>
            </w:r>
            <w:r>
              <w:rPr>
                <w:noProof/>
                <w:webHidden/>
              </w:rPr>
            </w:r>
          </w:ins>
          <w:r>
            <w:rPr>
              <w:noProof/>
              <w:webHidden/>
            </w:rPr>
            <w:fldChar w:fldCharType="separate"/>
          </w:r>
          <w:ins w:id="41" w:author="Author">
            <w:r>
              <w:rPr>
                <w:noProof/>
                <w:webHidden/>
              </w:rPr>
              <w:t>12</w:t>
            </w:r>
            <w:r>
              <w:rPr>
                <w:noProof/>
                <w:webHidden/>
              </w:rPr>
              <w:fldChar w:fldCharType="end"/>
            </w:r>
            <w:r w:rsidRPr="00F963A3">
              <w:rPr>
                <w:rStyle w:val="Hyperlink"/>
                <w:noProof/>
              </w:rPr>
              <w:fldChar w:fldCharType="end"/>
            </w:r>
          </w:ins>
        </w:p>
        <w:p w14:paraId="363DA414" w14:textId="77777777" w:rsidR="002D5A85" w:rsidRDefault="002D5A85">
          <w:pPr>
            <w:pStyle w:val="TOC2"/>
            <w:tabs>
              <w:tab w:val="right" w:leader="dot" w:pos="9350"/>
            </w:tabs>
            <w:rPr>
              <w:ins w:id="42" w:author="Author"/>
              <w:rFonts w:eastAsiaTheme="minorEastAsia"/>
              <w:noProof/>
              <w:lang w:eastAsia="ja-JP"/>
            </w:rPr>
          </w:pPr>
          <w:ins w:id="43" w:author="Author">
            <w:r w:rsidRPr="00F963A3">
              <w:rPr>
                <w:rStyle w:val="Hyperlink"/>
                <w:noProof/>
              </w:rPr>
              <w:fldChar w:fldCharType="begin"/>
            </w:r>
            <w:r w:rsidRPr="00F963A3">
              <w:rPr>
                <w:rStyle w:val="Hyperlink"/>
                <w:noProof/>
              </w:rPr>
              <w:instrText xml:space="preserve"> </w:instrText>
            </w:r>
            <w:r>
              <w:rPr>
                <w:noProof/>
              </w:rPr>
              <w:instrText>HYPERLINK \l "_Toc405276850"</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Retrieving unique party identifier</w:t>
            </w:r>
            <w:r>
              <w:rPr>
                <w:noProof/>
                <w:webHidden/>
              </w:rPr>
              <w:tab/>
            </w:r>
            <w:r>
              <w:rPr>
                <w:noProof/>
                <w:webHidden/>
              </w:rPr>
              <w:fldChar w:fldCharType="begin"/>
            </w:r>
            <w:r>
              <w:rPr>
                <w:noProof/>
                <w:webHidden/>
              </w:rPr>
              <w:instrText xml:space="preserve"> PAGEREF _Toc405276850 \h </w:instrText>
            </w:r>
            <w:r>
              <w:rPr>
                <w:noProof/>
                <w:webHidden/>
              </w:rPr>
            </w:r>
          </w:ins>
          <w:r>
            <w:rPr>
              <w:noProof/>
              <w:webHidden/>
            </w:rPr>
            <w:fldChar w:fldCharType="separate"/>
          </w:r>
          <w:ins w:id="44" w:author="Author">
            <w:r>
              <w:rPr>
                <w:noProof/>
                <w:webHidden/>
              </w:rPr>
              <w:t>13</w:t>
            </w:r>
            <w:r>
              <w:rPr>
                <w:noProof/>
                <w:webHidden/>
              </w:rPr>
              <w:fldChar w:fldCharType="end"/>
            </w:r>
            <w:r w:rsidRPr="00F963A3">
              <w:rPr>
                <w:rStyle w:val="Hyperlink"/>
                <w:noProof/>
              </w:rPr>
              <w:fldChar w:fldCharType="end"/>
            </w:r>
          </w:ins>
        </w:p>
        <w:p w14:paraId="75CC726C" w14:textId="77777777" w:rsidR="002D5A85" w:rsidRDefault="002D5A85">
          <w:pPr>
            <w:pStyle w:val="TOC2"/>
            <w:tabs>
              <w:tab w:val="right" w:leader="dot" w:pos="9350"/>
            </w:tabs>
            <w:rPr>
              <w:ins w:id="45" w:author="Author"/>
              <w:rFonts w:eastAsiaTheme="minorEastAsia"/>
              <w:noProof/>
              <w:lang w:eastAsia="ja-JP"/>
            </w:rPr>
          </w:pPr>
          <w:ins w:id="46" w:author="Author">
            <w:r w:rsidRPr="00F963A3">
              <w:rPr>
                <w:rStyle w:val="Hyperlink"/>
                <w:noProof/>
              </w:rPr>
              <w:fldChar w:fldCharType="begin"/>
            </w:r>
            <w:r w:rsidRPr="00F963A3">
              <w:rPr>
                <w:rStyle w:val="Hyperlink"/>
                <w:noProof/>
              </w:rPr>
              <w:instrText xml:space="preserve"> </w:instrText>
            </w:r>
            <w:r>
              <w:rPr>
                <w:noProof/>
              </w:rPr>
              <w:instrText>HYPERLINK \l "_Toc405276851"</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Retrieving party members</w:t>
            </w:r>
            <w:r>
              <w:rPr>
                <w:noProof/>
                <w:webHidden/>
              </w:rPr>
              <w:tab/>
            </w:r>
            <w:r>
              <w:rPr>
                <w:noProof/>
                <w:webHidden/>
              </w:rPr>
              <w:fldChar w:fldCharType="begin"/>
            </w:r>
            <w:r>
              <w:rPr>
                <w:noProof/>
                <w:webHidden/>
              </w:rPr>
              <w:instrText xml:space="preserve"> PAGEREF _Toc405276851 \h </w:instrText>
            </w:r>
            <w:r>
              <w:rPr>
                <w:noProof/>
                <w:webHidden/>
              </w:rPr>
            </w:r>
          </w:ins>
          <w:r>
            <w:rPr>
              <w:noProof/>
              <w:webHidden/>
            </w:rPr>
            <w:fldChar w:fldCharType="separate"/>
          </w:r>
          <w:ins w:id="47" w:author="Author">
            <w:r>
              <w:rPr>
                <w:noProof/>
                <w:webHidden/>
              </w:rPr>
              <w:t>13</w:t>
            </w:r>
            <w:r>
              <w:rPr>
                <w:noProof/>
                <w:webHidden/>
              </w:rPr>
              <w:fldChar w:fldCharType="end"/>
            </w:r>
            <w:r w:rsidRPr="00F963A3">
              <w:rPr>
                <w:rStyle w:val="Hyperlink"/>
                <w:noProof/>
              </w:rPr>
              <w:fldChar w:fldCharType="end"/>
            </w:r>
          </w:ins>
        </w:p>
        <w:p w14:paraId="3F4E8D4C" w14:textId="77777777" w:rsidR="002D5A85" w:rsidRDefault="002D5A85">
          <w:pPr>
            <w:pStyle w:val="TOC2"/>
            <w:tabs>
              <w:tab w:val="right" w:leader="dot" w:pos="9350"/>
            </w:tabs>
            <w:rPr>
              <w:ins w:id="48" w:author="Author"/>
              <w:rFonts w:eastAsiaTheme="minorEastAsia"/>
              <w:noProof/>
              <w:lang w:eastAsia="ja-JP"/>
            </w:rPr>
          </w:pPr>
          <w:ins w:id="49" w:author="Author">
            <w:r w:rsidRPr="00F963A3">
              <w:rPr>
                <w:rStyle w:val="Hyperlink"/>
                <w:noProof/>
              </w:rPr>
              <w:fldChar w:fldCharType="begin"/>
            </w:r>
            <w:r w:rsidRPr="00F963A3">
              <w:rPr>
                <w:rStyle w:val="Hyperlink"/>
                <w:noProof/>
              </w:rPr>
              <w:instrText xml:space="preserve"> </w:instrText>
            </w:r>
            <w:r>
              <w:rPr>
                <w:noProof/>
              </w:rPr>
              <w:instrText>HYPERLINK \l "_Toc405276852"</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Removing local users from party</w:t>
            </w:r>
            <w:r>
              <w:rPr>
                <w:noProof/>
                <w:webHidden/>
              </w:rPr>
              <w:tab/>
            </w:r>
            <w:r>
              <w:rPr>
                <w:noProof/>
                <w:webHidden/>
              </w:rPr>
              <w:fldChar w:fldCharType="begin"/>
            </w:r>
            <w:r>
              <w:rPr>
                <w:noProof/>
                <w:webHidden/>
              </w:rPr>
              <w:instrText xml:space="preserve"> PAGEREF _Toc405276852 \h </w:instrText>
            </w:r>
            <w:r>
              <w:rPr>
                <w:noProof/>
                <w:webHidden/>
              </w:rPr>
            </w:r>
          </w:ins>
          <w:r>
            <w:rPr>
              <w:noProof/>
              <w:webHidden/>
            </w:rPr>
            <w:fldChar w:fldCharType="separate"/>
          </w:r>
          <w:ins w:id="50" w:author="Author">
            <w:r>
              <w:rPr>
                <w:noProof/>
                <w:webHidden/>
              </w:rPr>
              <w:t>13</w:t>
            </w:r>
            <w:r>
              <w:rPr>
                <w:noProof/>
                <w:webHidden/>
              </w:rPr>
              <w:fldChar w:fldCharType="end"/>
            </w:r>
            <w:r w:rsidRPr="00F963A3">
              <w:rPr>
                <w:rStyle w:val="Hyperlink"/>
                <w:noProof/>
              </w:rPr>
              <w:fldChar w:fldCharType="end"/>
            </w:r>
          </w:ins>
        </w:p>
        <w:p w14:paraId="438F8463" w14:textId="77777777" w:rsidR="002D5A85" w:rsidRDefault="002D5A85">
          <w:pPr>
            <w:pStyle w:val="TOC2"/>
            <w:tabs>
              <w:tab w:val="right" w:leader="dot" w:pos="9350"/>
            </w:tabs>
            <w:rPr>
              <w:ins w:id="51" w:author="Author"/>
              <w:rFonts w:eastAsiaTheme="minorEastAsia"/>
              <w:noProof/>
              <w:lang w:eastAsia="ja-JP"/>
            </w:rPr>
          </w:pPr>
          <w:ins w:id="52" w:author="Author">
            <w:r w:rsidRPr="00F963A3">
              <w:rPr>
                <w:rStyle w:val="Hyperlink"/>
                <w:noProof/>
              </w:rPr>
              <w:fldChar w:fldCharType="begin"/>
            </w:r>
            <w:r w:rsidRPr="00F963A3">
              <w:rPr>
                <w:rStyle w:val="Hyperlink"/>
                <w:noProof/>
              </w:rPr>
              <w:instrText xml:space="preserve"> </w:instrText>
            </w:r>
            <w:r>
              <w:rPr>
                <w:noProof/>
              </w:rPr>
              <w:instrText>HYPERLINK \l "_Toc405276853"</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Inviting remote users to a party</w:t>
            </w:r>
            <w:r>
              <w:rPr>
                <w:noProof/>
                <w:webHidden/>
              </w:rPr>
              <w:tab/>
            </w:r>
            <w:r>
              <w:rPr>
                <w:noProof/>
                <w:webHidden/>
              </w:rPr>
              <w:fldChar w:fldCharType="begin"/>
            </w:r>
            <w:r>
              <w:rPr>
                <w:noProof/>
                <w:webHidden/>
              </w:rPr>
              <w:instrText xml:space="preserve"> PAGEREF _Toc405276853 \h </w:instrText>
            </w:r>
            <w:r>
              <w:rPr>
                <w:noProof/>
                <w:webHidden/>
              </w:rPr>
            </w:r>
          </w:ins>
          <w:r>
            <w:rPr>
              <w:noProof/>
              <w:webHidden/>
            </w:rPr>
            <w:fldChar w:fldCharType="separate"/>
          </w:r>
          <w:ins w:id="53" w:author="Author">
            <w:r>
              <w:rPr>
                <w:noProof/>
                <w:webHidden/>
              </w:rPr>
              <w:t>14</w:t>
            </w:r>
            <w:r>
              <w:rPr>
                <w:noProof/>
                <w:webHidden/>
              </w:rPr>
              <w:fldChar w:fldCharType="end"/>
            </w:r>
            <w:r w:rsidRPr="00F963A3">
              <w:rPr>
                <w:rStyle w:val="Hyperlink"/>
                <w:noProof/>
              </w:rPr>
              <w:fldChar w:fldCharType="end"/>
            </w:r>
          </w:ins>
        </w:p>
        <w:p w14:paraId="73D69364" w14:textId="77777777" w:rsidR="002D5A85" w:rsidRDefault="002D5A85">
          <w:pPr>
            <w:pStyle w:val="TOC2"/>
            <w:tabs>
              <w:tab w:val="right" w:leader="dot" w:pos="9350"/>
            </w:tabs>
            <w:rPr>
              <w:ins w:id="54" w:author="Author"/>
              <w:rFonts w:eastAsiaTheme="minorEastAsia"/>
              <w:noProof/>
              <w:lang w:eastAsia="ja-JP"/>
            </w:rPr>
          </w:pPr>
          <w:ins w:id="55" w:author="Author">
            <w:r w:rsidRPr="00F963A3">
              <w:rPr>
                <w:rStyle w:val="Hyperlink"/>
                <w:noProof/>
              </w:rPr>
              <w:fldChar w:fldCharType="begin"/>
            </w:r>
            <w:r w:rsidRPr="00F963A3">
              <w:rPr>
                <w:rStyle w:val="Hyperlink"/>
                <w:noProof/>
              </w:rPr>
              <w:instrText xml:space="preserve"> </w:instrText>
            </w:r>
            <w:r>
              <w:rPr>
                <w:noProof/>
              </w:rPr>
              <w:instrText>HYPERLINK \l "_Toc405276854"</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Joining a remote party</w:t>
            </w:r>
            <w:r>
              <w:rPr>
                <w:noProof/>
                <w:webHidden/>
              </w:rPr>
              <w:tab/>
            </w:r>
            <w:r>
              <w:rPr>
                <w:noProof/>
                <w:webHidden/>
              </w:rPr>
              <w:fldChar w:fldCharType="begin"/>
            </w:r>
            <w:r>
              <w:rPr>
                <w:noProof/>
                <w:webHidden/>
              </w:rPr>
              <w:instrText xml:space="preserve"> PAGEREF _Toc405276854 \h </w:instrText>
            </w:r>
            <w:r>
              <w:rPr>
                <w:noProof/>
                <w:webHidden/>
              </w:rPr>
            </w:r>
          </w:ins>
          <w:r>
            <w:rPr>
              <w:noProof/>
              <w:webHidden/>
            </w:rPr>
            <w:fldChar w:fldCharType="separate"/>
          </w:r>
          <w:ins w:id="56" w:author="Author">
            <w:r>
              <w:rPr>
                <w:noProof/>
                <w:webHidden/>
              </w:rPr>
              <w:t>14</w:t>
            </w:r>
            <w:r>
              <w:rPr>
                <w:noProof/>
                <w:webHidden/>
              </w:rPr>
              <w:fldChar w:fldCharType="end"/>
            </w:r>
            <w:r w:rsidRPr="00F963A3">
              <w:rPr>
                <w:rStyle w:val="Hyperlink"/>
                <w:noProof/>
              </w:rPr>
              <w:fldChar w:fldCharType="end"/>
            </w:r>
          </w:ins>
        </w:p>
        <w:p w14:paraId="09E163D5" w14:textId="77777777" w:rsidR="002D5A85" w:rsidRDefault="002D5A85">
          <w:pPr>
            <w:pStyle w:val="TOC2"/>
            <w:tabs>
              <w:tab w:val="right" w:leader="dot" w:pos="9350"/>
            </w:tabs>
            <w:rPr>
              <w:ins w:id="57" w:author="Author"/>
              <w:rFonts w:eastAsiaTheme="minorEastAsia"/>
              <w:noProof/>
              <w:lang w:eastAsia="ja-JP"/>
            </w:rPr>
          </w:pPr>
          <w:ins w:id="58" w:author="Author">
            <w:r w:rsidRPr="00F963A3">
              <w:rPr>
                <w:rStyle w:val="Hyperlink"/>
                <w:noProof/>
              </w:rPr>
              <w:fldChar w:fldCharType="begin"/>
            </w:r>
            <w:r w:rsidRPr="00F963A3">
              <w:rPr>
                <w:rStyle w:val="Hyperlink"/>
                <w:noProof/>
              </w:rPr>
              <w:instrText xml:space="preserve"> </w:instrText>
            </w:r>
            <w:r>
              <w:rPr>
                <w:noProof/>
              </w:rPr>
              <w:instrText>HYPERLINK \l "_Toc405276855"</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The lifetime of a party</w:t>
            </w:r>
            <w:r>
              <w:rPr>
                <w:noProof/>
                <w:webHidden/>
              </w:rPr>
              <w:tab/>
            </w:r>
            <w:r>
              <w:rPr>
                <w:noProof/>
                <w:webHidden/>
              </w:rPr>
              <w:fldChar w:fldCharType="begin"/>
            </w:r>
            <w:r>
              <w:rPr>
                <w:noProof/>
                <w:webHidden/>
              </w:rPr>
              <w:instrText xml:space="preserve"> PAGEREF _Toc405276855 \h </w:instrText>
            </w:r>
            <w:r>
              <w:rPr>
                <w:noProof/>
                <w:webHidden/>
              </w:rPr>
            </w:r>
          </w:ins>
          <w:r>
            <w:rPr>
              <w:noProof/>
              <w:webHidden/>
            </w:rPr>
            <w:fldChar w:fldCharType="separate"/>
          </w:r>
          <w:ins w:id="59" w:author="Author">
            <w:r>
              <w:rPr>
                <w:noProof/>
                <w:webHidden/>
              </w:rPr>
              <w:t>14</w:t>
            </w:r>
            <w:r>
              <w:rPr>
                <w:noProof/>
                <w:webHidden/>
              </w:rPr>
              <w:fldChar w:fldCharType="end"/>
            </w:r>
            <w:r w:rsidRPr="00F963A3">
              <w:rPr>
                <w:rStyle w:val="Hyperlink"/>
                <w:noProof/>
              </w:rPr>
              <w:fldChar w:fldCharType="end"/>
            </w:r>
          </w:ins>
        </w:p>
        <w:p w14:paraId="26BFA9A3" w14:textId="77777777" w:rsidR="002D5A85" w:rsidRDefault="002D5A85">
          <w:pPr>
            <w:pStyle w:val="TOC1"/>
            <w:tabs>
              <w:tab w:val="right" w:leader="dot" w:pos="9350"/>
            </w:tabs>
            <w:rPr>
              <w:ins w:id="60" w:author="Author"/>
              <w:rFonts w:eastAsiaTheme="minorEastAsia"/>
              <w:noProof/>
              <w:lang w:eastAsia="ja-JP"/>
            </w:rPr>
          </w:pPr>
          <w:ins w:id="61" w:author="Author">
            <w:r w:rsidRPr="00F963A3">
              <w:rPr>
                <w:rStyle w:val="Hyperlink"/>
                <w:noProof/>
              </w:rPr>
              <w:fldChar w:fldCharType="begin"/>
            </w:r>
            <w:r w:rsidRPr="00F963A3">
              <w:rPr>
                <w:rStyle w:val="Hyperlink"/>
                <w:noProof/>
              </w:rPr>
              <w:instrText xml:space="preserve"> </w:instrText>
            </w:r>
            <w:r>
              <w:rPr>
                <w:noProof/>
              </w:rPr>
              <w:instrText>HYPERLINK \l "_Toc405276856"</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take a screenshot using XboxConsole</w:t>
            </w:r>
            <w:r>
              <w:rPr>
                <w:noProof/>
                <w:webHidden/>
              </w:rPr>
              <w:tab/>
            </w:r>
            <w:r>
              <w:rPr>
                <w:noProof/>
                <w:webHidden/>
              </w:rPr>
              <w:fldChar w:fldCharType="begin"/>
            </w:r>
            <w:r>
              <w:rPr>
                <w:noProof/>
                <w:webHidden/>
              </w:rPr>
              <w:instrText xml:space="preserve"> PAGEREF _Toc405276856 \h </w:instrText>
            </w:r>
            <w:r>
              <w:rPr>
                <w:noProof/>
                <w:webHidden/>
              </w:rPr>
            </w:r>
          </w:ins>
          <w:r>
            <w:rPr>
              <w:noProof/>
              <w:webHidden/>
            </w:rPr>
            <w:fldChar w:fldCharType="separate"/>
          </w:r>
          <w:ins w:id="62" w:author="Author">
            <w:r>
              <w:rPr>
                <w:noProof/>
                <w:webHidden/>
              </w:rPr>
              <w:t>17</w:t>
            </w:r>
            <w:r>
              <w:rPr>
                <w:noProof/>
                <w:webHidden/>
              </w:rPr>
              <w:fldChar w:fldCharType="end"/>
            </w:r>
            <w:r w:rsidRPr="00F963A3">
              <w:rPr>
                <w:rStyle w:val="Hyperlink"/>
                <w:noProof/>
              </w:rPr>
              <w:fldChar w:fldCharType="end"/>
            </w:r>
          </w:ins>
        </w:p>
        <w:p w14:paraId="21DBA217" w14:textId="77777777" w:rsidR="002D5A85" w:rsidRDefault="002D5A85">
          <w:pPr>
            <w:pStyle w:val="TOC1"/>
            <w:tabs>
              <w:tab w:val="right" w:leader="dot" w:pos="9350"/>
            </w:tabs>
            <w:rPr>
              <w:ins w:id="63" w:author="Author"/>
              <w:rFonts w:eastAsiaTheme="minorEastAsia"/>
              <w:noProof/>
              <w:lang w:eastAsia="ja-JP"/>
            </w:rPr>
          </w:pPr>
          <w:ins w:id="64" w:author="Author">
            <w:r w:rsidRPr="00F963A3">
              <w:rPr>
                <w:rStyle w:val="Hyperlink"/>
                <w:noProof/>
              </w:rPr>
              <w:fldChar w:fldCharType="begin"/>
            </w:r>
            <w:r w:rsidRPr="00F963A3">
              <w:rPr>
                <w:rStyle w:val="Hyperlink"/>
                <w:noProof/>
              </w:rPr>
              <w:instrText xml:space="preserve"> </w:instrText>
            </w:r>
            <w:r>
              <w:rPr>
                <w:noProof/>
              </w:rPr>
              <w:instrText>HYPERLINK \l "_Toc405276857"</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record a DVR capture using XboxConsole</w:t>
            </w:r>
            <w:r>
              <w:rPr>
                <w:noProof/>
                <w:webHidden/>
              </w:rPr>
              <w:tab/>
            </w:r>
            <w:r>
              <w:rPr>
                <w:noProof/>
                <w:webHidden/>
              </w:rPr>
              <w:fldChar w:fldCharType="begin"/>
            </w:r>
            <w:r>
              <w:rPr>
                <w:noProof/>
                <w:webHidden/>
              </w:rPr>
              <w:instrText xml:space="preserve"> PAGEREF _Toc405276857 \h </w:instrText>
            </w:r>
            <w:r>
              <w:rPr>
                <w:noProof/>
                <w:webHidden/>
              </w:rPr>
            </w:r>
          </w:ins>
          <w:r>
            <w:rPr>
              <w:noProof/>
              <w:webHidden/>
            </w:rPr>
            <w:fldChar w:fldCharType="separate"/>
          </w:r>
          <w:ins w:id="65" w:author="Author">
            <w:r>
              <w:rPr>
                <w:noProof/>
                <w:webHidden/>
              </w:rPr>
              <w:t>17</w:t>
            </w:r>
            <w:r>
              <w:rPr>
                <w:noProof/>
                <w:webHidden/>
              </w:rPr>
              <w:fldChar w:fldCharType="end"/>
            </w:r>
            <w:r w:rsidRPr="00F963A3">
              <w:rPr>
                <w:rStyle w:val="Hyperlink"/>
                <w:noProof/>
              </w:rPr>
              <w:fldChar w:fldCharType="end"/>
            </w:r>
          </w:ins>
        </w:p>
        <w:p w14:paraId="01E617F6" w14:textId="77777777" w:rsidR="002D5A85" w:rsidRDefault="002D5A85">
          <w:pPr>
            <w:pStyle w:val="TOC1"/>
            <w:tabs>
              <w:tab w:val="right" w:leader="dot" w:pos="9350"/>
            </w:tabs>
            <w:rPr>
              <w:ins w:id="66" w:author="Author"/>
              <w:rFonts w:eastAsiaTheme="minorEastAsia"/>
              <w:noProof/>
              <w:lang w:eastAsia="ja-JP"/>
            </w:rPr>
          </w:pPr>
          <w:ins w:id="67" w:author="Author">
            <w:r w:rsidRPr="00F963A3">
              <w:rPr>
                <w:rStyle w:val="Hyperlink"/>
                <w:noProof/>
              </w:rPr>
              <w:fldChar w:fldCharType="begin"/>
            </w:r>
            <w:r w:rsidRPr="00F963A3">
              <w:rPr>
                <w:rStyle w:val="Hyperlink"/>
                <w:noProof/>
              </w:rPr>
              <w:instrText xml:space="preserve"> </w:instrText>
            </w:r>
            <w:r>
              <w:rPr>
                <w:noProof/>
              </w:rPr>
              <w:instrText>HYPERLINK \l "_Toc405276858"</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push deploy an application to the Xbox One Console</w:t>
            </w:r>
            <w:r>
              <w:rPr>
                <w:noProof/>
                <w:webHidden/>
              </w:rPr>
              <w:tab/>
            </w:r>
            <w:r>
              <w:rPr>
                <w:noProof/>
                <w:webHidden/>
              </w:rPr>
              <w:fldChar w:fldCharType="begin"/>
            </w:r>
            <w:r>
              <w:rPr>
                <w:noProof/>
                <w:webHidden/>
              </w:rPr>
              <w:instrText xml:space="preserve"> PAGEREF _Toc405276858 \h </w:instrText>
            </w:r>
            <w:r>
              <w:rPr>
                <w:noProof/>
                <w:webHidden/>
              </w:rPr>
            </w:r>
          </w:ins>
          <w:r>
            <w:rPr>
              <w:noProof/>
              <w:webHidden/>
            </w:rPr>
            <w:fldChar w:fldCharType="separate"/>
          </w:r>
          <w:ins w:id="68" w:author="Author">
            <w:r>
              <w:rPr>
                <w:noProof/>
                <w:webHidden/>
              </w:rPr>
              <w:t>18</w:t>
            </w:r>
            <w:r>
              <w:rPr>
                <w:noProof/>
                <w:webHidden/>
              </w:rPr>
              <w:fldChar w:fldCharType="end"/>
            </w:r>
            <w:r w:rsidRPr="00F963A3">
              <w:rPr>
                <w:rStyle w:val="Hyperlink"/>
                <w:noProof/>
              </w:rPr>
              <w:fldChar w:fldCharType="end"/>
            </w:r>
          </w:ins>
        </w:p>
        <w:p w14:paraId="7331F668" w14:textId="77777777" w:rsidR="002D5A85" w:rsidRDefault="002D5A85">
          <w:pPr>
            <w:pStyle w:val="TOC3"/>
            <w:tabs>
              <w:tab w:val="right" w:leader="dot" w:pos="9350"/>
            </w:tabs>
            <w:rPr>
              <w:ins w:id="69" w:author="Author"/>
              <w:rFonts w:eastAsiaTheme="minorEastAsia"/>
              <w:noProof/>
              <w:lang w:eastAsia="ja-JP"/>
            </w:rPr>
          </w:pPr>
          <w:ins w:id="70" w:author="Author">
            <w:r w:rsidRPr="00F963A3">
              <w:rPr>
                <w:rStyle w:val="Hyperlink"/>
                <w:noProof/>
              </w:rPr>
              <w:fldChar w:fldCharType="begin"/>
            </w:r>
            <w:r w:rsidRPr="00F963A3">
              <w:rPr>
                <w:rStyle w:val="Hyperlink"/>
                <w:noProof/>
              </w:rPr>
              <w:instrText xml:space="preserve"> </w:instrText>
            </w:r>
            <w:r>
              <w:rPr>
                <w:noProof/>
              </w:rPr>
              <w:instrText>HYPERLINK \l "_Toc405276859"</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Progress Reporting</w:t>
            </w:r>
            <w:r>
              <w:rPr>
                <w:noProof/>
                <w:webHidden/>
              </w:rPr>
              <w:tab/>
            </w:r>
            <w:r>
              <w:rPr>
                <w:noProof/>
                <w:webHidden/>
              </w:rPr>
              <w:fldChar w:fldCharType="begin"/>
            </w:r>
            <w:r>
              <w:rPr>
                <w:noProof/>
                <w:webHidden/>
              </w:rPr>
              <w:instrText xml:space="preserve"> PAGEREF _Toc405276859 \h </w:instrText>
            </w:r>
            <w:r>
              <w:rPr>
                <w:noProof/>
                <w:webHidden/>
              </w:rPr>
            </w:r>
          </w:ins>
          <w:r>
            <w:rPr>
              <w:noProof/>
              <w:webHidden/>
            </w:rPr>
            <w:fldChar w:fldCharType="separate"/>
          </w:r>
          <w:ins w:id="71" w:author="Author">
            <w:r>
              <w:rPr>
                <w:noProof/>
                <w:webHidden/>
              </w:rPr>
              <w:t>19</w:t>
            </w:r>
            <w:r>
              <w:rPr>
                <w:noProof/>
                <w:webHidden/>
              </w:rPr>
              <w:fldChar w:fldCharType="end"/>
            </w:r>
            <w:r w:rsidRPr="00F963A3">
              <w:rPr>
                <w:rStyle w:val="Hyperlink"/>
                <w:noProof/>
              </w:rPr>
              <w:fldChar w:fldCharType="end"/>
            </w:r>
          </w:ins>
        </w:p>
        <w:p w14:paraId="5EC6DCE8" w14:textId="77777777" w:rsidR="002D5A85" w:rsidRDefault="002D5A85">
          <w:pPr>
            <w:pStyle w:val="TOC3"/>
            <w:tabs>
              <w:tab w:val="right" w:leader="dot" w:pos="9350"/>
            </w:tabs>
            <w:rPr>
              <w:ins w:id="72" w:author="Author"/>
              <w:rFonts w:eastAsiaTheme="minorEastAsia"/>
              <w:noProof/>
              <w:lang w:eastAsia="ja-JP"/>
            </w:rPr>
          </w:pPr>
          <w:ins w:id="73" w:author="Author">
            <w:r w:rsidRPr="00F963A3">
              <w:rPr>
                <w:rStyle w:val="Hyperlink"/>
                <w:noProof/>
              </w:rPr>
              <w:fldChar w:fldCharType="begin"/>
            </w:r>
            <w:r w:rsidRPr="00F963A3">
              <w:rPr>
                <w:rStyle w:val="Hyperlink"/>
                <w:noProof/>
              </w:rPr>
              <w:instrText xml:space="preserve"> </w:instrText>
            </w:r>
            <w:r>
              <w:rPr>
                <w:noProof/>
              </w:rPr>
              <w:instrText>HYPERLINK \l "_Toc405276860"</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highlight w:val="white"/>
              </w:rPr>
              <w:t>Deployment Cancellation</w:t>
            </w:r>
            <w:r>
              <w:rPr>
                <w:noProof/>
                <w:webHidden/>
              </w:rPr>
              <w:tab/>
            </w:r>
            <w:r>
              <w:rPr>
                <w:noProof/>
                <w:webHidden/>
              </w:rPr>
              <w:fldChar w:fldCharType="begin"/>
            </w:r>
            <w:r>
              <w:rPr>
                <w:noProof/>
                <w:webHidden/>
              </w:rPr>
              <w:instrText xml:space="preserve"> PAGEREF _Toc405276860 \h </w:instrText>
            </w:r>
            <w:r>
              <w:rPr>
                <w:noProof/>
                <w:webHidden/>
              </w:rPr>
            </w:r>
          </w:ins>
          <w:r>
            <w:rPr>
              <w:noProof/>
              <w:webHidden/>
            </w:rPr>
            <w:fldChar w:fldCharType="separate"/>
          </w:r>
          <w:ins w:id="74" w:author="Author">
            <w:r>
              <w:rPr>
                <w:noProof/>
                <w:webHidden/>
              </w:rPr>
              <w:t>20</w:t>
            </w:r>
            <w:r>
              <w:rPr>
                <w:noProof/>
                <w:webHidden/>
              </w:rPr>
              <w:fldChar w:fldCharType="end"/>
            </w:r>
            <w:r w:rsidRPr="00F963A3">
              <w:rPr>
                <w:rStyle w:val="Hyperlink"/>
                <w:noProof/>
              </w:rPr>
              <w:fldChar w:fldCharType="end"/>
            </w:r>
          </w:ins>
        </w:p>
        <w:p w14:paraId="0E159B0F" w14:textId="77777777" w:rsidR="002D5A85" w:rsidRDefault="002D5A85">
          <w:pPr>
            <w:pStyle w:val="TOC1"/>
            <w:tabs>
              <w:tab w:val="right" w:leader="dot" w:pos="9350"/>
            </w:tabs>
            <w:rPr>
              <w:ins w:id="75" w:author="Author"/>
              <w:rFonts w:eastAsiaTheme="minorEastAsia"/>
              <w:noProof/>
              <w:lang w:eastAsia="ja-JP"/>
            </w:rPr>
          </w:pPr>
          <w:ins w:id="76" w:author="Author">
            <w:r w:rsidRPr="00F963A3">
              <w:rPr>
                <w:rStyle w:val="Hyperlink"/>
                <w:noProof/>
              </w:rPr>
              <w:fldChar w:fldCharType="begin"/>
            </w:r>
            <w:r w:rsidRPr="00F963A3">
              <w:rPr>
                <w:rStyle w:val="Hyperlink"/>
                <w:noProof/>
              </w:rPr>
              <w:instrText xml:space="preserve"> </w:instrText>
            </w:r>
            <w:r>
              <w:rPr>
                <w:noProof/>
              </w:rPr>
              <w:instrText>HYPERLINK \l "_Toc405276861"</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register a package located on TitleScratch drive</w:t>
            </w:r>
            <w:r>
              <w:rPr>
                <w:noProof/>
                <w:webHidden/>
              </w:rPr>
              <w:tab/>
            </w:r>
            <w:r>
              <w:rPr>
                <w:noProof/>
                <w:webHidden/>
              </w:rPr>
              <w:fldChar w:fldCharType="begin"/>
            </w:r>
            <w:r>
              <w:rPr>
                <w:noProof/>
                <w:webHidden/>
              </w:rPr>
              <w:instrText xml:space="preserve"> PAGEREF _Toc405276861 \h </w:instrText>
            </w:r>
            <w:r>
              <w:rPr>
                <w:noProof/>
                <w:webHidden/>
              </w:rPr>
            </w:r>
          </w:ins>
          <w:r>
            <w:rPr>
              <w:noProof/>
              <w:webHidden/>
            </w:rPr>
            <w:fldChar w:fldCharType="separate"/>
          </w:r>
          <w:ins w:id="77" w:author="Author">
            <w:r>
              <w:rPr>
                <w:noProof/>
                <w:webHidden/>
              </w:rPr>
              <w:t>20</w:t>
            </w:r>
            <w:r>
              <w:rPr>
                <w:noProof/>
                <w:webHidden/>
              </w:rPr>
              <w:fldChar w:fldCharType="end"/>
            </w:r>
            <w:r w:rsidRPr="00F963A3">
              <w:rPr>
                <w:rStyle w:val="Hyperlink"/>
                <w:noProof/>
              </w:rPr>
              <w:fldChar w:fldCharType="end"/>
            </w:r>
          </w:ins>
        </w:p>
        <w:p w14:paraId="6DEA3BB4" w14:textId="77777777" w:rsidR="002D5A85" w:rsidRDefault="002D5A85">
          <w:pPr>
            <w:pStyle w:val="TOC1"/>
            <w:tabs>
              <w:tab w:val="right" w:leader="dot" w:pos="9350"/>
            </w:tabs>
            <w:rPr>
              <w:ins w:id="78" w:author="Author"/>
              <w:rFonts w:eastAsiaTheme="minorEastAsia"/>
              <w:noProof/>
              <w:lang w:eastAsia="ja-JP"/>
            </w:rPr>
          </w:pPr>
          <w:ins w:id="79" w:author="Author">
            <w:r w:rsidRPr="00F963A3">
              <w:rPr>
                <w:rStyle w:val="Hyperlink"/>
                <w:noProof/>
              </w:rPr>
              <w:fldChar w:fldCharType="begin"/>
            </w:r>
            <w:r w:rsidRPr="00F963A3">
              <w:rPr>
                <w:rStyle w:val="Hyperlink"/>
                <w:noProof/>
              </w:rPr>
              <w:instrText xml:space="preserve"> </w:instrText>
            </w:r>
            <w:r>
              <w:rPr>
                <w:noProof/>
              </w:rPr>
              <w:instrText>HYPERLINK \l "_Toc405276862"</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get available space for application installation</w:t>
            </w:r>
            <w:r>
              <w:rPr>
                <w:noProof/>
                <w:webHidden/>
              </w:rPr>
              <w:tab/>
            </w:r>
            <w:r>
              <w:rPr>
                <w:noProof/>
                <w:webHidden/>
              </w:rPr>
              <w:fldChar w:fldCharType="begin"/>
            </w:r>
            <w:r>
              <w:rPr>
                <w:noProof/>
                <w:webHidden/>
              </w:rPr>
              <w:instrText xml:space="preserve"> PAGEREF _Toc405276862 \h </w:instrText>
            </w:r>
            <w:r>
              <w:rPr>
                <w:noProof/>
                <w:webHidden/>
              </w:rPr>
            </w:r>
          </w:ins>
          <w:r>
            <w:rPr>
              <w:noProof/>
              <w:webHidden/>
            </w:rPr>
            <w:fldChar w:fldCharType="separate"/>
          </w:r>
          <w:ins w:id="80" w:author="Author">
            <w:r>
              <w:rPr>
                <w:noProof/>
                <w:webHidden/>
              </w:rPr>
              <w:t>20</w:t>
            </w:r>
            <w:r>
              <w:rPr>
                <w:noProof/>
                <w:webHidden/>
              </w:rPr>
              <w:fldChar w:fldCharType="end"/>
            </w:r>
            <w:r w:rsidRPr="00F963A3">
              <w:rPr>
                <w:rStyle w:val="Hyperlink"/>
                <w:noProof/>
              </w:rPr>
              <w:fldChar w:fldCharType="end"/>
            </w:r>
          </w:ins>
        </w:p>
        <w:p w14:paraId="4E015D81" w14:textId="77777777" w:rsidR="002D5A85" w:rsidRDefault="002D5A85">
          <w:pPr>
            <w:pStyle w:val="TOC1"/>
            <w:tabs>
              <w:tab w:val="right" w:leader="dot" w:pos="9350"/>
            </w:tabs>
            <w:rPr>
              <w:ins w:id="81" w:author="Author"/>
              <w:rFonts w:eastAsiaTheme="minorEastAsia"/>
              <w:noProof/>
              <w:lang w:eastAsia="ja-JP"/>
            </w:rPr>
          </w:pPr>
          <w:ins w:id="82" w:author="Author">
            <w:r w:rsidRPr="00F963A3">
              <w:rPr>
                <w:rStyle w:val="Hyperlink"/>
                <w:noProof/>
              </w:rPr>
              <w:lastRenderedPageBreak/>
              <w:fldChar w:fldCharType="begin"/>
            </w:r>
            <w:r w:rsidRPr="00F963A3">
              <w:rPr>
                <w:rStyle w:val="Hyperlink"/>
                <w:noProof/>
              </w:rPr>
              <w:instrText xml:space="preserve"> </w:instrText>
            </w:r>
            <w:r>
              <w:rPr>
                <w:noProof/>
              </w:rPr>
              <w:instrText>HYPERLINK \l "_Toc405276863"</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control the lifecycle of a package on the Xbox One console</w:t>
            </w:r>
            <w:r>
              <w:rPr>
                <w:noProof/>
                <w:webHidden/>
              </w:rPr>
              <w:tab/>
            </w:r>
            <w:r>
              <w:rPr>
                <w:noProof/>
                <w:webHidden/>
              </w:rPr>
              <w:fldChar w:fldCharType="begin"/>
            </w:r>
            <w:r>
              <w:rPr>
                <w:noProof/>
                <w:webHidden/>
              </w:rPr>
              <w:instrText xml:space="preserve"> PAGEREF _Toc405276863 \h </w:instrText>
            </w:r>
            <w:r>
              <w:rPr>
                <w:noProof/>
                <w:webHidden/>
              </w:rPr>
            </w:r>
          </w:ins>
          <w:r>
            <w:rPr>
              <w:noProof/>
              <w:webHidden/>
            </w:rPr>
            <w:fldChar w:fldCharType="separate"/>
          </w:r>
          <w:ins w:id="83" w:author="Author">
            <w:r>
              <w:rPr>
                <w:noProof/>
                <w:webHidden/>
              </w:rPr>
              <w:t>21</w:t>
            </w:r>
            <w:r>
              <w:rPr>
                <w:noProof/>
                <w:webHidden/>
              </w:rPr>
              <w:fldChar w:fldCharType="end"/>
            </w:r>
            <w:r w:rsidRPr="00F963A3">
              <w:rPr>
                <w:rStyle w:val="Hyperlink"/>
                <w:noProof/>
              </w:rPr>
              <w:fldChar w:fldCharType="end"/>
            </w:r>
          </w:ins>
        </w:p>
        <w:p w14:paraId="256CF41C" w14:textId="77777777" w:rsidR="002D5A85" w:rsidRDefault="002D5A85">
          <w:pPr>
            <w:pStyle w:val="TOC3"/>
            <w:tabs>
              <w:tab w:val="right" w:leader="dot" w:pos="9350"/>
            </w:tabs>
            <w:rPr>
              <w:ins w:id="84" w:author="Author"/>
              <w:rFonts w:eastAsiaTheme="minorEastAsia"/>
              <w:noProof/>
              <w:lang w:eastAsia="ja-JP"/>
            </w:rPr>
          </w:pPr>
          <w:ins w:id="85" w:author="Author">
            <w:r w:rsidRPr="00F963A3">
              <w:rPr>
                <w:rStyle w:val="Hyperlink"/>
                <w:noProof/>
              </w:rPr>
              <w:fldChar w:fldCharType="begin"/>
            </w:r>
            <w:r w:rsidRPr="00F963A3">
              <w:rPr>
                <w:rStyle w:val="Hyperlink"/>
                <w:noProof/>
              </w:rPr>
              <w:instrText xml:space="preserve"> </w:instrText>
            </w:r>
            <w:r>
              <w:rPr>
                <w:noProof/>
              </w:rPr>
              <w:instrText>HYPERLINK \l "_Toc405276864"</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Separation of functionality</w:t>
            </w:r>
            <w:r>
              <w:rPr>
                <w:noProof/>
                <w:webHidden/>
              </w:rPr>
              <w:tab/>
            </w:r>
            <w:r>
              <w:rPr>
                <w:noProof/>
                <w:webHidden/>
              </w:rPr>
              <w:fldChar w:fldCharType="begin"/>
            </w:r>
            <w:r>
              <w:rPr>
                <w:noProof/>
                <w:webHidden/>
              </w:rPr>
              <w:instrText xml:space="preserve"> PAGEREF _Toc405276864 \h </w:instrText>
            </w:r>
            <w:r>
              <w:rPr>
                <w:noProof/>
                <w:webHidden/>
              </w:rPr>
            </w:r>
          </w:ins>
          <w:r>
            <w:rPr>
              <w:noProof/>
              <w:webHidden/>
            </w:rPr>
            <w:fldChar w:fldCharType="separate"/>
          </w:r>
          <w:ins w:id="86" w:author="Author">
            <w:r>
              <w:rPr>
                <w:noProof/>
                <w:webHidden/>
              </w:rPr>
              <w:t>21</w:t>
            </w:r>
            <w:r>
              <w:rPr>
                <w:noProof/>
                <w:webHidden/>
              </w:rPr>
              <w:fldChar w:fldCharType="end"/>
            </w:r>
            <w:r w:rsidRPr="00F963A3">
              <w:rPr>
                <w:rStyle w:val="Hyperlink"/>
                <w:noProof/>
              </w:rPr>
              <w:fldChar w:fldCharType="end"/>
            </w:r>
          </w:ins>
        </w:p>
        <w:p w14:paraId="5FDD8C45" w14:textId="77777777" w:rsidR="002D5A85" w:rsidRDefault="002D5A85">
          <w:pPr>
            <w:pStyle w:val="TOC3"/>
            <w:tabs>
              <w:tab w:val="right" w:leader="dot" w:pos="9350"/>
            </w:tabs>
            <w:rPr>
              <w:ins w:id="87" w:author="Author"/>
              <w:rFonts w:eastAsiaTheme="minorEastAsia"/>
              <w:noProof/>
              <w:lang w:eastAsia="ja-JP"/>
            </w:rPr>
          </w:pPr>
          <w:ins w:id="88" w:author="Author">
            <w:r w:rsidRPr="00F963A3">
              <w:rPr>
                <w:rStyle w:val="Hyperlink"/>
                <w:noProof/>
              </w:rPr>
              <w:fldChar w:fldCharType="begin"/>
            </w:r>
            <w:r w:rsidRPr="00F963A3">
              <w:rPr>
                <w:rStyle w:val="Hyperlink"/>
                <w:noProof/>
              </w:rPr>
              <w:instrText xml:space="preserve"> </w:instrText>
            </w:r>
            <w:r>
              <w:rPr>
                <w:noProof/>
              </w:rPr>
              <w:instrText>HYPERLINK \l "_Toc405276865"</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Registering an event handler for the ExecutionStateChanged event</w:t>
            </w:r>
            <w:r>
              <w:rPr>
                <w:noProof/>
                <w:webHidden/>
              </w:rPr>
              <w:tab/>
            </w:r>
            <w:r>
              <w:rPr>
                <w:noProof/>
                <w:webHidden/>
              </w:rPr>
              <w:fldChar w:fldCharType="begin"/>
            </w:r>
            <w:r>
              <w:rPr>
                <w:noProof/>
                <w:webHidden/>
              </w:rPr>
              <w:instrText xml:space="preserve"> PAGEREF _Toc405276865 \h </w:instrText>
            </w:r>
            <w:r>
              <w:rPr>
                <w:noProof/>
                <w:webHidden/>
              </w:rPr>
            </w:r>
          </w:ins>
          <w:r>
            <w:rPr>
              <w:noProof/>
              <w:webHidden/>
            </w:rPr>
            <w:fldChar w:fldCharType="separate"/>
          </w:r>
          <w:ins w:id="89" w:author="Author">
            <w:r>
              <w:rPr>
                <w:noProof/>
                <w:webHidden/>
              </w:rPr>
              <w:t>22</w:t>
            </w:r>
            <w:r>
              <w:rPr>
                <w:noProof/>
                <w:webHidden/>
              </w:rPr>
              <w:fldChar w:fldCharType="end"/>
            </w:r>
            <w:r w:rsidRPr="00F963A3">
              <w:rPr>
                <w:rStyle w:val="Hyperlink"/>
                <w:noProof/>
              </w:rPr>
              <w:fldChar w:fldCharType="end"/>
            </w:r>
          </w:ins>
        </w:p>
        <w:p w14:paraId="515B1273" w14:textId="77777777" w:rsidR="002D5A85" w:rsidRDefault="002D5A85">
          <w:pPr>
            <w:pStyle w:val="TOC1"/>
            <w:tabs>
              <w:tab w:val="right" w:leader="dot" w:pos="9350"/>
            </w:tabs>
            <w:rPr>
              <w:ins w:id="90" w:author="Author"/>
              <w:rFonts w:eastAsiaTheme="minorEastAsia"/>
              <w:noProof/>
              <w:lang w:eastAsia="ja-JP"/>
            </w:rPr>
          </w:pPr>
          <w:ins w:id="91" w:author="Author">
            <w:r w:rsidRPr="00F963A3">
              <w:rPr>
                <w:rStyle w:val="Hyperlink"/>
                <w:noProof/>
              </w:rPr>
              <w:fldChar w:fldCharType="begin"/>
            </w:r>
            <w:r w:rsidRPr="00F963A3">
              <w:rPr>
                <w:rStyle w:val="Hyperlink"/>
                <w:noProof/>
              </w:rPr>
              <w:instrText xml:space="preserve"> </w:instrText>
            </w:r>
            <w:r>
              <w:rPr>
                <w:noProof/>
              </w:rPr>
              <w:instrText>HYPERLINK \l "_Toc405276866"</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uninstall a package</w:t>
            </w:r>
            <w:r>
              <w:rPr>
                <w:noProof/>
                <w:webHidden/>
              </w:rPr>
              <w:tab/>
            </w:r>
            <w:r>
              <w:rPr>
                <w:noProof/>
                <w:webHidden/>
              </w:rPr>
              <w:fldChar w:fldCharType="begin"/>
            </w:r>
            <w:r>
              <w:rPr>
                <w:noProof/>
                <w:webHidden/>
              </w:rPr>
              <w:instrText xml:space="preserve"> PAGEREF _Toc405276866 \h </w:instrText>
            </w:r>
            <w:r>
              <w:rPr>
                <w:noProof/>
                <w:webHidden/>
              </w:rPr>
            </w:r>
          </w:ins>
          <w:r>
            <w:rPr>
              <w:noProof/>
              <w:webHidden/>
            </w:rPr>
            <w:fldChar w:fldCharType="separate"/>
          </w:r>
          <w:ins w:id="92" w:author="Author">
            <w:r>
              <w:rPr>
                <w:noProof/>
                <w:webHidden/>
              </w:rPr>
              <w:t>23</w:t>
            </w:r>
            <w:r>
              <w:rPr>
                <w:noProof/>
                <w:webHidden/>
              </w:rPr>
              <w:fldChar w:fldCharType="end"/>
            </w:r>
            <w:r w:rsidRPr="00F963A3">
              <w:rPr>
                <w:rStyle w:val="Hyperlink"/>
                <w:noProof/>
              </w:rPr>
              <w:fldChar w:fldCharType="end"/>
            </w:r>
          </w:ins>
        </w:p>
        <w:p w14:paraId="2DDFA862" w14:textId="77777777" w:rsidR="002D5A85" w:rsidRDefault="002D5A85">
          <w:pPr>
            <w:pStyle w:val="TOC1"/>
            <w:tabs>
              <w:tab w:val="right" w:leader="dot" w:pos="9350"/>
            </w:tabs>
            <w:rPr>
              <w:ins w:id="93" w:author="Author"/>
              <w:rFonts w:eastAsiaTheme="minorEastAsia"/>
              <w:noProof/>
              <w:lang w:eastAsia="ja-JP"/>
            </w:rPr>
          </w:pPr>
          <w:ins w:id="94" w:author="Author">
            <w:r w:rsidRPr="00F963A3">
              <w:rPr>
                <w:rStyle w:val="Hyperlink"/>
                <w:noProof/>
              </w:rPr>
              <w:fldChar w:fldCharType="begin"/>
            </w:r>
            <w:r w:rsidRPr="00F963A3">
              <w:rPr>
                <w:rStyle w:val="Hyperlink"/>
                <w:noProof/>
              </w:rPr>
              <w:instrText xml:space="preserve"> </w:instrText>
            </w:r>
            <w:r>
              <w:rPr>
                <w:noProof/>
              </w:rPr>
              <w:instrText>HYPERLINK \l "_Toc405276867"</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launch a non-package executable</w:t>
            </w:r>
            <w:r>
              <w:rPr>
                <w:noProof/>
                <w:webHidden/>
              </w:rPr>
              <w:tab/>
            </w:r>
            <w:r>
              <w:rPr>
                <w:noProof/>
                <w:webHidden/>
              </w:rPr>
              <w:fldChar w:fldCharType="begin"/>
            </w:r>
            <w:r>
              <w:rPr>
                <w:noProof/>
                <w:webHidden/>
              </w:rPr>
              <w:instrText xml:space="preserve"> PAGEREF _Toc405276867 \h </w:instrText>
            </w:r>
            <w:r>
              <w:rPr>
                <w:noProof/>
                <w:webHidden/>
              </w:rPr>
            </w:r>
          </w:ins>
          <w:r>
            <w:rPr>
              <w:noProof/>
              <w:webHidden/>
            </w:rPr>
            <w:fldChar w:fldCharType="separate"/>
          </w:r>
          <w:ins w:id="95" w:author="Author">
            <w:r>
              <w:rPr>
                <w:noProof/>
                <w:webHidden/>
              </w:rPr>
              <w:t>23</w:t>
            </w:r>
            <w:r>
              <w:rPr>
                <w:noProof/>
                <w:webHidden/>
              </w:rPr>
              <w:fldChar w:fldCharType="end"/>
            </w:r>
            <w:r w:rsidRPr="00F963A3">
              <w:rPr>
                <w:rStyle w:val="Hyperlink"/>
                <w:noProof/>
              </w:rPr>
              <w:fldChar w:fldCharType="end"/>
            </w:r>
          </w:ins>
        </w:p>
        <w:p w14:paraId="784B92F0" w14:textId="77777777" w:rsidR="002D5A85" w:rsidRDefault="002D5A85">
          <w:pPr>
            <w:pStyle w:val="TOC1"/>
            <w:tabs>
              <w:tab w:val="right" w:leader="dot" w:pos="9350"/>
            </w:tabs>
            <w:rPr>
              <w:ins w:id="96" w:author="Author"/>
              <w:rFonts w:eastAsiaTheme="minorEastAsia"/>
              <w:noProof/>
              <w:lang w:eastAsia="ja-JP"/>
            </w:rPr>
          </w:pPr>
          <w:ins w:id="97" w:author="Author">
            <w:r w:rsidRPr="00F963A3">
              <w:rPr>
                <w:rStyle w:val="Hyperlink"/>
                <w:noProof/>
              </w:rPr>
              <w:fldChar w:fldCharType="begin"/>
            </w:r>
            <w:r w:rsidRPr="00F963A3">
              <w:rPr>
                <w:rStyle w:val="Hyperlink"/>
                <w:noProof/>
              </w:rPr>
              <w:instrText xml:space="preserve"> </w:instrText>
            </w:r>
            <w:r>
              <w:rPr>
                <w:noProof/>
              </w:rPr>
              <w:instrText>HYPERLINK \l "_Toc405276868"</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copy files and directories</w:t>
            </w:r>
            <w:r>
              <w:rPr>
                <w:noProof/>
                <w:webHidden/>
              </w:rPr>
              <w:tab/>
            </w:r>
            <w:r>
              <w:rPr>
                <w:noProof/>
                <w:webHidden/>
              </w:rPr>
              <w:fldChar w:fldCharType="begin"/>
            </w:r>
            <w:r>
              <w:rPr>
                <w:noProof/>
                <w:webHidden/>
              </w:rPr>
              <w:instrText xml:space="preserve"> PAGEREF _Toc405276868 \h </w:instrText>
            </w:r>
            <w:r>
              <w:rPr>
                <w:noProof/>
                <w:webHidden/>
              </w:rPr>
            </w:r>
          </w:ins>
          <w:r>
            <w:rPr>
              <w:noProof/>
              <w:webHidden/>
            </w:rPr>
            <w:fldChar w:fldCharType="separate"/>
          </w:r>
          <w:ins w:id="98" w:author="Author">
            <w:r>
              <w:rPr>
                <w:noProof/>
                <w:webHidden/>
              </w:rPr>
              <w:t>24</w:t>
            </w:r>
            <w:r>
              <w:rPr>
                <w:noProof/>
                <w:webHidden/>
              </w:rPr>
              <w:fldChar w:fldCharType="end"/>
            </w:r>
            <w:r w:rsidRPr="00F963A3">
              <w:rPr>
                <w:rStyle w:val="Hyperlink"/>
                <w:noProof/>
              </w:rPr>
              <w:fldChar w:fldCharType="end"/>
            </w:r>
          </w:ins>
        </w:p>
        <w:p w14:paraId="0650EB24" w14:textId="77777777" w:rsidR="002D5A85" w:rsidRDefault="002D5A85">
          <w:pPr>
            <w:pStyle w:val="TOC2"/>
            <w:tabs>
              <w:tab w:val="right" w:leader="dot" w:pos="9350"/>
            </w:tabs>
            <w:rPr>
              <w:ins w:id="99" w:author="Author"/>
              <w:rFonts w:eastAsiaTheme="minorEastAsia"/>
              <w:noProof/>
              <w:lang w:eastAsia="ja-JP"/>
            </w:rPr>
          </w:pPr>
          <w:ins w:id="100" w:author="Author">
            <w:r w:rsidRPr="00F963A3">
              <w:rPr>
                <w:rStyle w:val="Hyperlink"/>
                <w:noProof/>
              </w:rPr>
              <w:fldChar w:fldCharType="begin"/>
            </w:r>
            <w:r w:rsidRPr="00F963A3">
              <w:rPr>
                <w:rStyle w:val="Hyperlink"/>
                <w:noProof/>
              </w:rPr>
              <w:instrText xml:space="preserve"> </w:instrText>
            </w:r>
            <w:r>
              <w:rPr>
                <w:noProof/>
              </w:rPr>
              <w:instrText>HYPERLINK \l "_Toc405276869"</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Copying files to and from the System OS</w:t>
            </w:r>
            <w:r>
              <w:rPr>
                <w:noProof/>
                <w:webHidden/>
              </w:rPr>
              <w:tab/>
            </w:r>
            <w:r>
              <w:rPr>
                <w:noProof/>
                <w:webHidden/>
              </w:rPr>
              <w:fldChar w:fldCharType="begin"/>
            </w:r>
            <w:r>
              <w:rPr>
                <w:noProof/>
                <w:webHidden/>
              </w:rPr>
              <w:instrText xml:space="preserve"> PAGEREF _Toc405276869 \h </w:instrText>
            </w:r>
            <w:r>
              <w:rPr>
                <w:noProof/>
                <w:webHidden/>
              </w:rPr>
            </w:r>
          </w:ins>
          <w:r>
            <w:rPr>
              <w:noProof/>
              <w:webHidden/>
            </w:rPr>
            <w:fldChar w:fldCharType="separate"/>
          </w:r>
          <w:ins w:id="101" w:author="Author">
            <w:r>
              <w:rPr>
                <w:noProof/>
                <w:webHidden/>
              </w:rPr>
              <w:t>24</w:t>
            </w:r>
            <w:r>
              <w:rPr>
                <w:noProof/>
                <w:webHidden/>
              </w:rPr>
              <w:fldChar w:fldCharType="end"/>
            </w:r>
            <w:r w:rsidRPr="00F963A3">
              <w:rPr>
                <w:rStyle w:val="Hyperlink"/>
                <w:noProof/>
              </w:rPr>
              <w:fldChar w:fldCharType="end"/>
            </w:r>
          </w:ins>
        </w:p>
        <w:p w14:paraId="6959718F" w14:textId="77777777" w:rsidR="002D5A85" w:rsidRDefault="002D5A85">
          <w:pPr>
            <w:pStyle w:val="TOC2"/>
            <w:tabs>
              <w:tab w:val="right" w:leader="dot" w:pos="9350"/>
            </w:tabs>
            <w:rPr>
              <w:ins w:id="102" w:author="Author"/>
              <w:rFonts w:eastAsiaTheme="minorEastAsia"/>
              <w:noProof/>
              <w:lang w:eastAsia="ja-JP"/>
            </w:rPr>
          </w:pPr>
          <w:ins w:id="103" w:author="Author">
            <w:r w:rsidRPr="00F963A3">
              <w:rPr>
                <w:rStyle w:val="Hyperlink"/>
                <w:noProof/>
              </w:rPr>
              <w:fldChar w:fldCharType="begin"/>
            </w:r>
            <w:r w:rsidRPr="00F963A3">
              <w:rPr>
                <w:rStyle w:val="Hyperlink"/>
                <w:noProof/>
              </w:rPr>
              <w:instrText xml:space="preserve"> </w:instrText>
            </w:r>
            <w:r>
              <w:rPr>
                <w:noProof/>
              </w:rPr>
              <w:instrText>HYPERLINK \l "_Toc405276870"</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Copying files to and from the Title OS</w:t>
            </w:r>
            <w:r>
              <w:rPr>
                <w:noProof/>
                <w:webHidden/>
              </w:rPr>
              <w:tab/>
            </w:r>
            <w:r>
              <w:rPr>
                <w:noProof/>
                <w:webHidden/>
              </w:rPr>
              <w:fldChar w:fldCharType="begin"/>
            </w:r>
            <w:r>
              <w:rPr>
                <w:noProof/>
                <w:webHidden/>
              </w:rPr>
              <w:instrText xml:space="preserve"> PAGEREF _Toc405276870 \h </w:instrText>
            </w:r>
            <w:r>
              <w:rPr>
                <w:noProof/>
                <w:webHidden/>
              </w:rPr>
            </w:r>
          </w:ins>
          <w:r>
            <w:rPr>
              <w:noProof/>
              <w:webHidden/>
            </w:rPr>
            <w:fldChar w:fldCharType="separate"/>
          </w:r>
          <w:ins w:id="104" w:author="Author">
            <w:r>
              <w:rPr>
                <w:noProof/>
                <w:webHidden/>
              </w:rPr>
              <w:t>27</w:t>
            </w:r>
            <w:r>
              <w:rPr>
                <w:noProof/>
                <w:webHidden/>
              </w:rPr>
              <w:fldChar w:fldCharType="end"/>
            </w:r>
            <w:r w:rsidRPr="00F963A3">
              <w:rPr>
                <w:rStyle w:val="Hyperlink"/>
                <w:noProof/>
              </w:rPr>
              <w:fldChar w:fldCharType="end"/>
            </w:r>
          </w:ins>
        </w:p>
        <w:p w14:paraId="27665E9B" w14:textId="77777777" w:rsidR="002D5A85" w:rsidRDefault="002D5A85">
          <w:pPr>
            <w:pStyle w:val="TOC2"/>
            <w:tabs>
              <w:tab w:val="right" w:leader="dot" w:pos="9350"/>
            </w:tabs>
            <w:rPr>
              <w:ins w:id="105" w:author="Author"/>
              <w:rFonts w:eastAsiaTheme="minorEastAsia"/>
              <w:noProof/>
              <w:lang w:eastAsia="ja-JP"/>
            </w:rPr>
          </w:pPr>
          <w:ins w:id="106" w:author="Author">
            <w:r w:rsidRPr="00F963A3">
              <w:rPr>
                <w:rStyle w:val="Hyperlink"/>
                <w:noProof/>
              </w:rPr>
              <w:fldChar w:fldCharType="begin"/>
            </w:r>
            <w:r w:rsidRPr="00F963A3">
              <w:rPr>
                <w:rStyle w:val="Hyperlink"/>
                <w:noProof/>
              </w:rPr>
              <w:instrText xml:space="preserve"> </w:instrText>
            </w:r>
            <w:r>
              <w:rPr>
                <w:noProof/>
              </w:rPr>
              <w:instrText>HYPERLINK \l "_Toc405276871"</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Copying files to and from an application container</w:t>
            </w:r>
            <w:r>
              <w:rPr>
                <w:noProof/>
                <w:webHidden/>
              </w:rPr>
              <w:tab/>
            </w:r>
            <w:r>
              <w:rPr>
                <w:noProof/>
                <w:webHidden/>
              </w:rPr>
              <w:fldChar w:fldCharType="begin"/>
            </w:r>
            <w:r>
              <w:rPr>
                <w:noProof/>
                <w:webHidden/>
              </w:rPr>
              <w:instrText xml:space="preserve"> PAGEREF _Toc405276871 \h </w:instrText>
            </w:r>
            <w:r>
              <w:rPr>
                <w:noProof/>
                <w:webHidden/>
              </w:rPr>
            </w:r>
          </w:ins>
          <w:r>
            <w:rPr>
              <w:noProof/>
              <w:webHidden/>
            </w:rPr>
            <w:fldChar w:fldCharType="separate"/>
          </w:r>
          <w:ins w:id="107" w:author="Author">
            <w:r>
              <w:rPr>
                <w:noProof/>
                <w:webHidden/>
              </w:rPr>
              <w:t>27</w:t>
            </w:r>
            <w:r>
              <w:rPr>
                <w:noProof/>
                <w:webHidden/>
              </w:rPr>
              <w:fldChar w:fldCharType="end"/>
            </w:r>
            <w:r w:rsidRPr="00F963A3">
              <w:rPr>
                <w:rStyle w:val="Hyperlink"/>
                <w:noProof/>
              </w:rPr>
              <w:fldChar w:fldCharType="end"/>
            </w:r>
          </w:ins>
        </w:p>
        <w:p w14:paraId="1D482A1E" w14:textId="77777777" w:rsidR="002D5A85" w:rsidRDefault="002D5A85">
          <w:pPr>
            <w:pStyle w:val="TOC2"/>
            <w:tabs>
              <w:tab w:val="right" w:leader="dot" w:pos="9350"/>
            </w:tabs>
            <w:rPr>
              <w:ins w:id="108" w:author="Author"/>
              <w:rFonts w:eastAsiaTheme="minorEastAsia"/>
              <w:noProof/>
              <w:lang w:eastAsia="ja-JP"/>
            </w:rPr>
          </w:pPr>
          <w:ins w:id="109" w:author="Author">
            <w:r w:rsidRPr="00F963A3">
              <w:rPr>
                <w:rStyle w:val="Hyperlink"/>
                <w:noProof/>
              </w:rPr>
              <w:fldChar w:fldCharType="begin"/>
            </w:r>
            <w:r w:rsidRPr="00F963A3">
              <w:rPr>
                <w:rStyle w:val="Hyperlink"/>
                <w:noProof/>
              </w:rPr>
              <w:instrText xml:space="preserve"> </w:instrText>
            </w:r>
            <w:r>
              <w:rPr>
                <w:noProof/>
              </w:rPr>
              <w:instrText>HYPERLINK \l "_Toc405276872"</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Copying files to and from the @scratch drive</w:t>
            </w:r>
            <w:r>
              <w:rPr>
                <w:noProof/>
                <w:webHidden/>
              </w:rPr>
              <w:tab/>
            </w:r>
            <w:r>
              <w:rPr>
                <w:noProof/>
                <w:webHidden/>
              </w:rPr>
              <w:fldChar w:fldCharType="begin"/>
            </w:r>
            <w:r>
              <w:rPr>
                <w:noProof/>
                <w:webHidden/>
              </w:rPr>
              <w:instrText xml:space="preserve"> PAGEREF _Toc405276872 \h </w:instrText>
            </w:r>
            <w:r>
              <w:rPr>
                <w:noProof/>
                <w:webHidden/>
              </w:rPr>
            </w:r>
          </w:ins>
          <w:r>
            <w:rPr>
              <w:noProof/>
              <w:webHidden/>
            </w:rPr>
            <w:fldChar w:fldCharType="separate"/>
          </w:r>
          <w:ins w:id="110" w:author="Author">
            <w:r>
              <w:rPr>
                <w:noProof/>
                <w:webHidden/>
              </w:rPr>
              <w:t>28</w:t>
            </w:r>
            <w:r>
              <w:rPr>
                <w:noProof/>
                <w:webHidden/>
              </w:rPr>
              <w:fldChar w:fldCharType="end"/>
            </w:r>
            <w:r w:rsidRPr="00F963A3">
              <w:rPr>
                <w:rStyle w:val="Hyperlink"/>
                <w:noProof/>
              </w:rPr>
              <w:fldChar w:fldCharType="end"/>
            </w:r>
          </w:ins>
        </w:p>
        <w:p w14:paraId="74847126" w14:textId="77777777" w:rsidR="002D5A85" w:rsidRDefault="002D5A85">
          <w:pPr>
            <w:pStyle w:val="TOC2"/>
            <w:tabs>
              <w:tab w:val="right" w:leader="dot" w:pos="9350"/>
            </w:tabs>
            <w:rPr>
              <w:ins w:id="111" w:author="Author"/>
              <w:rFonts w:eastAsiaTheme="minorEastAsia"/>
              <w:noProof/>
              <w:lang w:eastAsia="ja-JP"/>
            </w:rPr>
          </w:pPr>
          <w:ins w:id="112" w:author="Author">
            <w:r w:rsidRPr="00F963A3">
              <w:rPr>
                <w:rStyle w:val="Hyperlink"/>
                <w:noProof/>
              </w:rPr>
              <w:fldChar w:fldCharType="begin"/>
            </w:r>
            <w:r w:rsidRPr="00F963A3">
              <w:rPr>
                <w:rStyle w:val="Hyperlink"/>
                <w:noProof/>
              </w:rPr>
              <w:instrText xml:space="preserve"> </w:instrText>
            </w:r>
            <w:r>
              <w:rPr>
                <w:noProof/>
              </w:rPr>
              <w:instrText>HYPERLINK \l "_Toc405276873"</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Copying directories to and from the Xbox One console</w:t>
            </w:r>
            <w:r>
              <w:rPr>
                <w:noProof/>
                <w:webHidden/>
              </w:rPr>
              <w:tab/>
            </w:r>
            <w:r>
              <w:rPr>
                <w:noProof/>
                <w:webHidden/>
              </w:rPr>
              <w:fldChar w:fldCharType="begin"/>
            </w:r>
            <w:r>
              <w:rPr>
                <w:noProof/>
                <w:webHidden/>
              </w:rPr>
              <w:instrText xml:space="preserve"> PAGEREF _Toc405276873 \h </w:instrText>
            </w:r>
            <w:r>
              <w:rPr>
                <w:noProof/>
                <w:webHidden/>
              </w:rPr>
            </w:r>
          </w:ins>
          <w:r>
            <w:rPr>
              <w:noProof/>
              <w:webHidden/>
            </w:rPr>
            <w:fldChar w:fldCharType="separate"/>
          </w:r>
          <w:ins w:id="113" w:author="Author">
            <w:r>
              <w:rPr>
                <w:noProof/>
                <w:webHidden/>
              </w:rPr>
              <w:t>28</w:t>
            </w:r>
            <w:r>
              <w:rPr>
                <w:noProof/>
                <w:webHidden/>
              </w:rPr>
              <w:fldChar w:fldCharType="end"/>
            </w:r>
            <w:r w:rsidRPr="00F963A3">
              <w:rPr>
                <w:rStyle w:val="Hyperlink"/>
                <w:noProof/>
              </w:rPr>
              <w:fldChar w:fldCharType="end"/>
            </w:r>
          </w:ins>
        </w:p>
        <w:p w14:paraId="17F5BE1C" w14:textId="77777777" w:rsidR="002D5A85" w:rsidRDefault="002D5A85">
          <w:pPr>
            <w:pStyle w:val="TOC2"/>
            <w:tabs>
              <w:tab w:val="right" w:leader="dot" w:pos="9350"/>
            </w:tabs>
            <w:rPr>
              <w:ins w:id="114" w:author="Author"/>
              <w:rFonts w:eastAsiaTheme="minorEastAsia"/>
              <w:noProof/>
              <w:lang w:eastAsia="ja-JP"/>
            </w:rPr>
          </w:pPr>
          <w:ins w:id="115" w:author="Author">
            <w:r w:rsidRPr="00F963A3">
              <w:rPr>
                <w:rStyle w:val="Hyperlink"/>
                <w:noProof/>
              </w:rPr>
              <w:fldChar w:fldCharType="begin"/>
            </w:r>
            <w:r w:rsidRPr="00F963A3">
              <w:rPr>
                <w:rStyle w:val="Hyperlink"/>
                <w:noProof/>
              </w:rPr>
              <w:instrText xml:space="preserve"> </w:instrText>
            </w:r>
            <w:r>
              <w:rPr>
                <w:noProof/>
              </w:rPr>
              <w:instrText>HYPERLINK \l "_Toc405276874"</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Getting progress updates while copying</w:t>
            </w:r>
            <w:r>
              <w:rPr>
                <w:noProof/>
                <w:webHidden/>
              </w:rPr>
              <w:tab/>
            </w:r>
            <w:r>
              <w:rPr>
                <w:noProof/>
                <w:webHidden/>
              </w:rPr>
              <w:fldChar w:fldCharType="begin"/>
            </w:r>
            <w:r>
              <w:rPr>
                <w:noProof/>
                <w:webHidden/>
              </w:rPr>
              <w:instrText xml:space="preserve"> PAGEREF _Toc405276874 \h </w:instrText>
            </w:r>
            <w:r>
              <w:rPr>
                <w:noProof/>
                <w:webHidden/>
              </w:rPr>
            </w:r>
          </w:ins>
          <w:r>
            <w:rPr>
              <w:noProof/>
              <w:webHidden/>
            </w:rPr>
            <w:fldChar w:fldCharType="separate"/>
          </w:r>
          <w:ins w:id="116" w:author="Author">
            <w:r>
              <w:rPr>
                <w:noProof/>
                <w:webHidden/>
              </w:rPr>
              <w:t>29</w:t>
            </w:r>
            <w:r>
              <w:rPr>
                <w:noProof/>
                <w:webHidden/>
              </w:rPr>
              <w:fldChar w:fldCharType="end"/>
            </w:r>
            <w:r w:rsidRPr="00F963A3">
              <w:rPr>
                <w:rStyle w:val="Hyperlink"/>
                <w:noProof/>
              </w:rPr>
              <w:fldChar w:fldCharType="end"/>
            </w:r>
          </w:ins>
        </w:p>
        <w:p w14:paraId="498B0306" w14:textId="77777777" w:rsidR="002D5A85" w:rsidRDefault="002D5A85">
          <w:pPr>
            <w:pStyle w:val="TOC1"/>
            <w:tabs>
              <w:tab w:val="right" w:leader="dot" w:pos="9350"/>
            </w:tabs>
            <w:rPr>
              <w:ins w:id="117" w:author="Author"/>
              <w:rFonts w:eastAsiaTheme="minorEastAsia"/>
              <w:noProof/>
              <w:lang w:eastAsia="ja-JP"/>
            </w:rPr>
          </w:pPr>
          <w:ins w:id="118" w:author="Author">
            <w:r w:rsidRPr="00F963A3">
              <w:rPr>
                <w:rStyle w:val="Hyperlink"/>
                <w:noProof/>
              </w:rPr>
              <w:fldChar w:fldCharType="begin"/>
            </w:r>
            <w:r w:rsidRPr="00F963A3">
              <w:rPr>
                <w:rStyle w:val="Hyperlink"/>
                <w:noProof/>
              </w:rPr>
              <w:instrText xml:space="preserve"> </w:instrText>
            </w:r>
            <w:r>
              <w:rPr>
                <w:noProof/>
              </w:rPr>
              <w:instrText>HYPERLINK \l "_Toc405276875"</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capture debug output from the Xbox One console</w:t>
            </w:r>
            <w:r>
              <w:rPr>
                <w:noProof/>
                <w:webHidden/>
              </w:rPr>
              <w:tab/>
            </w:r>
            <w:r>
              <w:rPr>
                <w:noProof/>
                <w:webHidden/>
              </w:rPr>
              <w:fldChar w:fldCharType="begin"/>
            </w:r>
            <w:r>
              <w:rPr>
                <w:noProof/>
                <w:webHidden/>
              </w:rPr>
              <w:instrText xml:space="preserve"> PAGEREF _Toc405276875 \h </w:instrText>
            </w:r>
            <w:r>
              <w:rPr>
                <w:noProof/>
                <w:webHidden/>
              </w:rPr>
            </w:r>
          </w:ins>
          <w:r>
            <w:rPr>
              <w:noProof/>
              <w:webHidden/>
            </w:rPr>
            <w:fldChar w:fldCharType="separate"/>
          </w:r>
          <w:ins w:id="119" w:author="Author">
            <w:r>
              <w:rPr>
                <w:noProof/>
                <w:webHidden/>
              </w:rPr>
              <w:t>30</w:t>
            </w:r>
            <w:r>
              <w:rPr>
                <w:noProof/>
                <w:webHidden/>
              </w:rPr>
              <w:fldChar w:fldCharType="end"/>
            </w:r>
            <w:r w:rsidRPr="00F963A3">
              <w:rPr>
                <w:rStyle w:val="Hyperlink"/>
                <w:noProof/>
              </w:rPr>
              <w:fldChar w:fldCharType="end"/>
            </w:r>
          </w:ins>
        </w:p>
        <w:p w14:paraId="74FFE8A0" w14:textId="77777777" w:rsidR="002D5A85" w:rsidRDefault="002D5A85">
          <w:pPr>
            <w:pStyle w:val="TOC1"/>
            <w:tabs>
              <w:tab w:val="right" w:leader="dot" w:pos="9350"/>
            </w:tabs>
            <w:rPr>
              <w:ins w:id="120" w:author="Author"/>
              <w:rFonts w:eastAsiaTheme="minorEastAsia"/>
              <w:noProof/>
              <w:lang w:eastAsia="ja-JP"/>
            </w:rPr>
          </w:pPr>
          <w:ins w:id="121" w:author="Author">
            <w:r w:rsidRPr="00F963A3">
              <w:rPr>
                <w:rStyle w:val="Hyperlink"/>
                <w:noProof/>
              </w:rPr>
              <w:fldChar w:fldCharType="begin"/>
            </w:r>
            <w:r w:rsidRPr="00F963A3">
              <w:rPr>
                <w:rStyle w:val="Hyperlink"/>
                <w:noProof/>
              </w:rPr>
              <w:instrText xml:space="preserve"> </w:instrText>
            </w:r>
            <w:r>
              <w:rPr>
                <w:noProof/>
              </w:rPr>
              <w:instrText>HYPERLINK \l "_Toc405276876"</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simulate controller inputs</w:t>
            </w:r>
            <w:r>
              <w:rPr>
                <w:noProof/>
                <w:webHidden/>
              </w:rPr>
              <w:tab/>
            </w:r>
            <w:r>
              <w:rPr>
                <w:noProof/>
                <w:webHidden/>
              </w:rPr>
              <w:fldChar w:fldCharType="begin"/>
            </w:r>
            <w:r>
              <w:rPr>
                <w:noProof/>
                <w:webHidden/>
              </w:rPr>
              <w:instrText xml:space="preserve"> PAGEREF _Toc405276876 \h </w:instrText>
            </w:r>
            <w:r>
              <w:rPr>
                <w:noProof/>
                <w:webHidden/>
              </w:rPr>
            </w:r>
          </w:ins>
          <w:r>
            <w:rPr>
              <w:noProof/>
              <w:webHidden/>
            </w:rPr>
            <w:fldChar w:fldCharType="separate"/>
          </w:r>
          <w:ins w:id="122" w:author="Author">
            <w:r>
              <w:rPr>
                <w:noProof/>
                <w:webHidden/>
              </w:rPr>
              <w:t>31</w:t>
            </w:r>
            <w:r>
              <w:rPr>
                <w:noProof/>
                <w:webHidden/>
              </w:rPr>
              <w:fldChar w:fldCharType="end"/>
            </w:r>
            <w:r w:rsidRPr="00F963A3">
              <w:rPr>
                <w:rStyle w:val="Hyperlink"/>
                <w:noProof/>
              </w:rPr>
              <w:fldChar w:fldCharType="end"/>
            </w:r>
          </w:ins>
        </w:p>
        <w:p w14:paraId="188C2E19" w14:textId="77777777" w:rsidR="002D5A85" w:rsidRDefault="002D5A85">
          <w:pPr>
            <w:pStyle w:val="TOC1"/>
            <w:tabs>
              <w:tab w:val="right" w:leader="dot" w:pos="9350"/>
            </w:tabs>
            <w:rPr>
              <w:ins w:id="123" w:author="Author"/>
              <w:rFonts w:eastAsiaTheme="minorEastAsia"/>
              <w:noProof/>
              <w:lang w:eastAsia="ja-JP"/>
            </w:rPr>
          </w:pPr>
          <w:ins w:id="124" w:author="Author">
            <w:r w:rsidRPr="00F963A3">
              <w:rPr>
                <w:rStyle w:val="Hyperlink"/>
                <w:noProof/>
              </w:rPr>
              <w:fldChar w:fldCharType="begin"/>
            </w:r>
            <w:r w:rsidRPr="00F963A3">
              <w:rPr>
                <w:rStyle w:val="Hyperlink"/>
                <w:noProof/>
              </w:rPr>
              <w:instrText xml:space="preserve"> </w:instrText>
            </w:r>
            <w:r>
              <w:rPr>
                <w:noProof/>
              </w:rPr>
              <w:instrText>HYPERLINK \l "_Toc405276877"</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How to pair a controller with a user</w:t>
            </w:r>
            <w:r>
              <w:rPr>
                <w:noProof/>
                <w:webHidden/>
              </w:rPr>
              <w:tab/>
            </w:r>
            <w:r>
              <w:rPr>
                <w:noProof/>
                <w:webHidden/>
              </w:rPr>
              <w:fldChar w:fldCharType="begin"/>
            </w:r>
            <w:r>
              <w:rPr>
                <w:noProof/>
                <w:webHidden/>
              </w:rPr>
              <w:instrText xml:space="preserve"> PAGEREF _Toc405276877 \h </w:instrText>
            </w:r>
            <w:r>
              <w:rPr>
                <w:noProof/>
                <w:webHidden/>
              </w:rPr>
            </w:r>
          </w:ins>
          <w:r>
            <w:rPr>
              <w:noProof/>
              <w:webHidden/>
            </w:rPr>
            <w:fldChar w:fldCharType="separate"/>
          </w:r>
          <w:ins w:id="125" w:author="Author">
            <w:r>
              <w:rPr>
                <w:noProof/>
                <w:webHidden/>
              </w:rPr>
              <w:t>32</w:t>
            </w:r>
            <w:r>
              <w:rPr>
                <w:noProof/>
                <w:webHidden/>
              </w:rPr>
              <w:fldChar w:fldCharType="end"/>
            </w:r>
            <w:r w:rsidRPr="00F963A3">
              <w:rPr>
                <w:rStyle w:val="Hyperlink"/>
                <w:noProof/>
              </w:rPr>
              <w:fldChar w:fldCharType="end"/>
            </w:r>
          </w:ins>
        </w:p>
        <w:p w14:paraId="54D1452E" w14:textId="77777777" w:rsidR="002D5A85" w:rsidRDefault="002D5A85">
          <w:pPr>
            <w:pStyle w:val="TOC1"/>
            <w:tabs>
              <w:tab w:val="right" w:leader="dot" w:pos="9350"/>
            </w:tabs>
            <w:rPr>
              <w:ins w:id="126" w:author="Author"/>
              <w:rFonts w:eastAsiaTheme="minorEastAsia"/>
              <w:noProof/>
              <w:lang w:eastAsia="ja-JP"/>
            </w:rPr>
          </w:pPr>
          <w:ins w:id="127" w:author="Author">
            <w:r w:rsidRPr="00F963A3">
              <w:rPr>
                <w:rStyle w:val="Hyperlink"/>
                <w:noProof/>
              </w:rPr>
              <w:fldChar w:fldCharType="begin"/>
            </w:r>
            <w:r w:rsidRPr="00F963A3">
              <w:rPr>
                <w:rStyle w:val="Hyperlink"/>
                <w:noProof/>
              </w:rPr>
              <w:instrText xml:space="preserve"> </w:instrText>
            </w:r>
            <w:r>
              <w:rPr>
                <w:noProof/>
              </w:rPr>
              <w:instrText>HYPERLINK \l "_Toc405276878"</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Exception handling</w:t>
            </w:r>
            <w:r>
              <w:rPr>
                <w:noProof/>
                <w:webHidden/>
              </w:rPr>
              <w:tab/>
            </w:r>
            <w:r>
              <w:rPr>
                <w:noProof/>
                <w:webHidden/>
              </w:rPr>
              <w:fldChar w:fldCharType="begin"/>
            </w:r>
            <w:r>
              <w:rPr>
                <w:noProof/>
                <w:webHidden/>
              </w:rPr>
              <w:instrText xml:space="preserve"> PAGEREF _Toc405276878 \h </w:instrText>
            </w:r>
            <w:r>
              <w:rPr>
                <w:noProof/>
                <w:webHidden/>
              </w:rPr>
            </w:r>
          </w:ins>
          <w:r>
            <w:rPr>
              <w:noProof/>
              <w:webHidden/>
            </w:rPr>
            <w:fldChar w:fldCharType="separate"/>
          </w:r>
          <w:ins w:id="128" w:author="Author">
            <w:r>
              <w:rPr>
                <w:noProof/>
                <w:webHidden/>
              </w:rPr>
              <w:t>33</w:t>
            </w:r>
            <w:r>
              <w:rPr>
                <w:noProof/>
                <w:webHidden/>
              </w:rPr>
              <w:fldChar w:fldCharType="end"/>
            </w:r>
            <w:r w:rsidRPr="00F963A3">
              <w:rPr>
                <w:rStyle w:val="Hyperlink"/>
                <w:noProof/>
              </w:rPr>
              <w:fldChar w:fldCharType="end"/>
            </w:r>
          </w:ins>
        </w:p>
        <w:p w14:paraId="7B57D637" w14:textId="77777777" w:rsidR="002D5A85" w:rsidRDefault="002D5A85">
          <w:pPr>
            <w:pStyle w:val="TOC1"/>
            <w:tabs>
              <w:tab w:val="right" w:leader="dot" w:pos="9350"/>
            </w:tabs>
            <w:rPr>
              <w:ins w:id="129" w:author="Author"/>
              <w:rFonts w:eastAsiaTheme="minorEastAsia"/>
              <w:noProof/>
              <w:lang w:eastAsia="ja-JP"/>
            </w:rPr>
          </w:pPr>
          <w:ins w:id="130" w:author="Author">
            <w:r w:rsidRPr="00F963A3">
              <w:rPr>
                <w:rStyle w:val="Hyperlink"/>
                <w:noProof/>
              </w:rPr>
              <w:fldChar w:fldCharType="begin"/>
            </w:r>
            <w:r w:rsidRPr="00F963A3">
              <w:rPr>
                <w:rStyle w:val="Hyperlink"/>
                <w:noProof/>
              </w:rPr>
              <w:instrText xml:space="preserve"> </w:instrText>
            </w:r>
            <w:r>
              <w:rPr>
                <w:noProof/>
              </w:rPr>
              <w:instrText>HYPERLINK \l "_Toc405276879"</w:instrText>
            </w:r>
            <w:r w:rsidRPr="00F963A3">
              <w:rPr>
                <w:rStyle w:val="Hyperlink"/>
                <w:noProof/>
              </w:rPr>
              <w:instrText xml:space="preserve"> </w:instrText>
            </w:r>
            <w:r w:rsidRPr="00F963A3">
              <w:rPr>
                <w:rStyle w:val="Hyperlink"/>
                <w:noProof/>
              </w:rPr>
            </w:r>
            <w:r w:rsidRPr="00F963A3">
              <w:rPr>
                <w:rStyle w:val="Hyperlink"/>
                <w:noProof/>
              </w:rPr>
              <w:fldChar w:fldCharType="separate"/>
            </w:r>
            <w:r w:rsidRPr="00F963A3">
              <w:rPr>
                <w:rStyle w:val="Hyperlink"/>
                <w:noProof/>
              </w:rPr>
              <w:t>Remarks</w:t>
            </w:r>
            <w:r>
              <w:rPr>
                <w:noProof/>
                <w:webHidden/>
              </w:rPr>
              <w:tab/>
            </w:r>
            <w:r>
              <w:rPr>
                <w:noProof/>
                <w:webHidden/>
              </w:rPr>
              <w:fldChar w:fldCharType="begin"/>
            </w:r>
            <w:r>
              <w:rPr>
                <w:noProof/>
                <w:webHidden/>
              </w:rPr>
              <w:instrText xml:space="preserve"> PAGEREF _Toc405276879 \h </w:instrText>
            </w:r>
            <w:r>
              <w:rPr>
                <w:noProof/>
                <w:webHidden/>
              </w:rPr>
            </w:r>
          </w:ins>
          <w:r>
            <w:rPr>
              <w:noProof/>
              <w:webHidden/>
            </w:rPr>
            <w:fldChar w:fldCharType="separate"/>
          </w:r>
          <w:ins w:id="131" w:author="Author">
            <w:r>
              <w:rPr>
                <w:noProof/>
                <w:webHidden/>
              </w:rPr>
              <w:t>33</w:t>
            </w:r>
            <w:r>
              <w:rPr>
                <w:noProof/>
                <w:webHidden/>
              </w:rPr>
              <w:fldChar w:fldCharType="end"/>
            </w:r>
            <w:r w:rsidRPr="00F963A3">
              <w:rPr>
                <w:rStyle w:val="Hyperlink"/>
                <w:noProof/>
              </w:rPr>
              <w:fldChar w:fldCharType="end"/>
            </w:r>
          </w:ins>
        </w:p>
        <w:p w14:paraId="53E19C5C" w14:textId="77777777" w:rsidR="00163726" w:rsidDel="002D5A85" w:rsidRDefault="00163726">
          <w:pPr>
            <w:pStyle w:val="TOC1"/>
            <w:tabs>
              <w:tab w:val="right" w:leader="dot" w:pos="9350"/>
            </w:tabs>
            <w:rPr>
              <w:ins w:id="132" w:author="Author"/>
              <w:del w:id="133" w:author="Author"/>
              <w:rFonts w:eastAsiaTheme="minorEastAsia"/>
              <w:noProof/>
              <w:lang w:eastAsia="ja-JP"/>
            </w:rPr>
          </w:pPr>
          <w:ins w:id="134" w:author="Author">
            <w:del w:id="135" w:author="Author">
              <w:r w:rsidRPr="002D5A85" w:rsidDel="002D5A85">
                <w:rPr>
                  <w:rStyle w:val="Hyperlink"/>
                  <w:noProof/>
                </w:rPr>
                <w:delText>Introduction</w:delText>
              </w:r>
              <w:r w:rsidDel="002D5A85">
                <w:rPr>
                  <w:noProof/>
                  <w:webHidden/>
                </w:rPr>
                <w:tab/>
                <w:delText>3</w:delText>
              </w:r>
            </w:del>
          </w:ins>
        </w:p>
        <w:p w14:paraId="113849CB" w14:textId="77777777" w:rsidR="00163726" w:rsidDel="002D5A85" w:rsidRDefault="00163726">
          <w:pPr>
            <w:pStyle w:val="TOC1"/>
            <w:tabs>
              <w:tab w:val="right" w:leader="dot" w:pos="9350"/>
            </w:tabs>
            <w:rPr>
              <w:ins w:id="136" w:author="Author"/>
              <w:del w:id="137" w:author="Author"/>
              <w:rFonts w:eastAsiaTheme="minorEastAsia"/>
              <w:noProof/>
              <w:lang w:eastAsia="ja-JP"/>
            </w:rPr>
          </w:pPr>
          <w:ins w:id="138" w:author="Author">
            <w:del w:id="139" w:author="Author">
              <w:r w:rsidRPr="002D5A85" w:rsidDel="002D5A85">
                <w:rPr>
                  <w:rStyle w:val="Hyperlink"/>
                  <w:noProof/>
                </w:rPr>
                <w:delText>Overview</w:delText>
              </w:r>
              <w:r w:rsidDel="002D5A85">
                <w:rPr>
                  <w:noProof/>
                  <w:webHidden/>
                </w:rPr>
                <w:tab/>
                <w:delText>3</w:delText>
              </w:r>
            </w:del>
          </w:ins>
        </w:p>
        <w:p w14:paraId="3773B874" w14:textId="77777777" w:rsidR="00163726" w:rsidDel="002D5A85" w:rsidRDefault="00163726">
          <w:pPr>
            <w:pStyle w:val="TOC1"/>
            <w:tabs>
              <w:tab w:val="right" w:leader="dot" w:pos="9350"/>
            </w:tabs>
            <w:rPr>
              <w:ins w:id="140" w:author="Author"/>
              <w:del w:id="141" w:author="Author"/>
              <w:rFonts w:eastAsiaTheme="minorEastAsia"/>
              <w:noProof/>
              <w:lang w:eastAsia="ja-JP"/>
            </w:rPr>
          </w:pPr>
          <w:ins w:id="142" w:author="Author">
            <w:del w:id="143" w:author="Author">
              <w:r w:rsidRPr="002D5A85" w:rsidDel="002D5A85">
                <w:rPr>
                  <w:rStyle w:val="Hyperlink"/>
                  <w:noProof/>
                </w:rPr>
                <w:delText>Prerequisites</w:delText>
              </w:r>
              <w:r w:rsidDel="002D5A85">
                <w:rPr>
                  <w:noProof/>
                  <w:webHidden/>
                </w:rPr>
                <w:tab/>
                <w:delText>4</w:delText>
              </w:r>
            </w:del>
          </w:ins>
        </w:p>
        <w:p w14:paraId="6D780D75" w14:textId="77777777" w:rsidR="00163726" w:rsidDel="002D5A85" w:rsidRDefault="00163726">
          <w:pPr>
            <w:pStyle w:val="TOC1"/>
            <w:tabs>
              <w:tab w:val="right" w:leader="dot" w:pos="9350"/>
            </w:tabs>
            <w:rPr>
              <w:ins w:id="144" w:author="Author"/>
              <w:del w:id="145" w:author="Author"/>
              <w:rFonts w:eastAsiaTheme="minorEastAsia"/>
              <w:noProof/>
              <w:lang w:eastAsia="ja-JP"/>
            </w:rPr>
          </w:pPr>
          <w:ins w:id="146" w:author="Author">
            <w:del w:id="147" w:author="Author">
              <w:r w:rsidRPr="002D5A85" w:rsidDel="002D5A85">
                <w:rPr>
                  <w:rStyle w:val="Hyperlink"/>
                  <w:noProof/>
                </w:rPr>
                <w:delText>Best practices</w:delText>
              </w:r>
              <w:r w:rsidDel="002D5A85">
                <w:rPr>
                  <w:noProof/>
                  <w:webHidden/>
                </w:rPr>
                <w:tab/>
                <w:delText>5</w:delText>
              </w:r>
            </w:del>
          </w:ins>
        </w:p>
        <w:p w14:paraId="31A9411C" w14:textId="77777777" w:rsidR="00163726" w:rsidDel="002D5A85" w:rsidRDefault="00163726">
          <w:pPr>
            <w:pStyle w:val="TOC1"/>
            <w:tabs>
              <w:tab w:val="right" w:leader="dot" w:pos="9350"/>
            </w:tabs>
            <w:rPr>
              <w:ins w:id="148" w:author="Author"/>
              <w:del w:id="149" w:author="Author"/>
              <w:rFonts w:eastAsiaTheme="minorEastAsia"/>
              <w:noProof/>
              <w:lang w:eastAsia="ja-JP"/>
            </w:rPr>
          </w:pPr>
          <w:ins w:id="150" w:author="Author">
            <w:del w:id="151" w:author="Author">
              <w:r w:rsidRPr="002D5A85" w:rsidDel="002D5A85">
                <w:rPr>
                  <w:rStyle w:val="Hyperlink"/>
                  <w:noProof/>
                </w:rPr>
                <w:delText>How to connect to the Xbox One console</w:delText>
              </w:r>
              <w:r w:rsidDel="002D5A85">
                <w:rPr>
                  <w:noProof/>
                  <w:webHidden/>
                </w:rPr>
                <w:tab/>
                <w:delText>6</w:delText>
              </w:r>
            </w:del>
          </w:ins>
        </w:p>
        <w:p w14:paraId="45338F89" w14:textId="77777777" w:rsidR="00163726" w:rsidDel="002D5A85" w:rsidRDefault="00163726">
          <w:pPr>
            <w:pStyle w:val="TOC1"/>
            <w:tabs>
              <w:tab w:val="right" w:leader="dot" w:pos="9350"/>
            </w:tabs>
            <w:rPr>
              <w:ins w:id="152" w:author="Author"/>
              <w:del w:id="153" w:author="Author"/>
              <w:rFonts w:eastAsiaTheme="minorEastAsia"/>
              <w:noProof/>
              <w:lang w:eastAsia="ja-JP"/>
            </w:rPr>
          </w:pPr>
          <w:ins w:id="154" w:author="Author">
            <w:del w:id="155" w:author="Author">
              <w:r w:rsidRPr="002D5A85" w:rsidDel="002D5A85">
                <w:rPr>
                  <w:rStyle w:val="Hyperlink"/>
                  <w:noProof/>
                </w:rPr>
                <w:delText>How to reboot and shutdown an Xbox One console</w:delText>
              </w:r>
              <w:r w:rsidDel="002D5A85">
                <w:rPr>
                  <w:noProof/>
                  <w:webHidden/>
                </w:rPr>
                <w:tab/>
                <w:delText>7</w:delText>
              </w:r>
            </w:del>
          </w:ins>
        </w:p>
        <w:p w14:paraId="661655BB" w14:textId="77777777" w:rsidR="00163726" w:rsidDel="002D5A85" w:rsidRDefault="00163726">
          <w:pPr>
            <w:pStyle w:val="TOC1"/>
            <w:tabs>
              <w:tab w:val="right" w:leader="dot" w:pos="9350"/>
            </w:tabs>
            <w:rPr>
              <w:ins w:id="156" w:author="Author"/>
              <w:del w:id="157" w:author="Author"/>
              <w:rFonts w:eastAsiaTheme="minorEastAsia"/>
              <w:noProof/>
              <w:lang w:eastAsia="ja-JP"/>
            </w:rPr>
          </w:pPr>
          <w:ins w:id="158" w:author="Author">
            <w:del w:id="159" w:author="Author">
              <w:r w:rsidRPr="002D5A85" w:rsidDel="002D5A85">
                <w:rPr>
                  <w:rStyle w:val="Hyperlink"/>
                  <w:noProof/>
                </w:rPr>
                <w:delText>How to manage Xbox One configuration settings</w:delText>
              </w:r>
              <w:r w:rsidDel="002D5A85">
                <w:rPr>
                  <w:noProof/>
                  <w:webHidden/>
                </w:rPr>
                <w:tab/>
                <w:delText>8</w:delText>
              </w:r>
            </w:del>
          </w:ins>
        </w:p>
        <w:p w14:paraId="01E3D468" w14:textId="77777777" w:rsidR="00163726" w:rsidDel="002D5A85" w:rsidRDefault="00163726">
          <w:pPr>
            <w:pStyle w:val="TOC1"/>
            <w:tabs>
              <w:tab w:val="right" w:leader="dot" w:pos="9350"/>
            </w:tabs>
            <w:rPr>
              <w:ins w:id="160" w:author="Author"/>
              <w:del w:id="161" w:author="Author"/>
              <w:rFonts w:eastAsiaTheme="minorEastAsia"/>
              <w:noProof/>
              <w:lang w:eastAsia="ja-JP"/>
            </w:rPr>
          </w:pPr>
          <w:ins w:id="162" w:author="Author">
            <w:del w:id="163" w:author="Author">
              <w:r w:rsidRPr="002D5A85" w:rsidDel="002D5A85">
                <w:rPr>
                  <w:rStyle w:val="Hyperlink"/>
                  <w:noProof/>
                </w:rPr>
                <w:delText>How to manage users on the Xbox One</w:delText>
              </w:r>
              <w:r w:rsidDel="002D5A85">
                <w:rPr>
                  <w:noProof/>
                  <w:webHidden/>
                </w:rPr>
                <w:tab/>
                <w:delText>10</w:delText>
              </w:r>
            </w:del>
          </w:ins>
        </w:p>
        <w:p w14:paraId="1C585BB8" w14:textId="77777777" w:rsidR="00163726" w:rsidDel="002D5A85" w:rsidRDefault="00163726">
          <w:pPr>
            <w:pStyle w:val="TOC2"/>
            <w:tabs>
              <w:tab w:val="right" w:leader="dot" w:pos="9350"/>
            </w:tabs>
            <w:rPr>
              <w:ins w:id="164" w:author="Author"/>
              <w:del w:id="165" w:author="Author"/>
              <w:rFonts w:eastAsiaTheme="minorEastAsia"/>
              <w:noProof/>
              <w:lang w:eastAsia="ja-JP"/>
            </w:rPr>
          </w:pPr>
          <w:ins w:id="166" w:author="Author">
            <w:del w:id="167" w:author="Author">
              <w:r w:rsidRPr="002D5A85" w:rsidDel="002D5A85">
                <w:rPr>
                  <w:rStyle w:val="Hyperlink"/>
                  <w:noProof/>
                </w:rPr>
                <w:delText>Listing users</w:delText>
              </w:r>
              <w:r w:rsidDel="002D5A85">
                <w:rPr>
                  <w:noProof/>
                  <w:webHidden/>
                </w:rPr>
                <w:tab/>
                <w:delText>10</w:delText>
              </w:r>
            </w:del>
          </w:ins>
        </w:p>
        <w:p w14:paraId="04C375B2" w14:textId="77777777" w:rsidR="00163726" w:rsidDel="002D5A85" w:rsidRDefault="00163726">
          <w:pPr>
            <w:pStyle w:val="TOC2"/>
            <w:tabs>
              <w:tab w:val="right" w:leader="dot" w:pos="9350"/>
            </w:tabs>
            <w:rPr>
              <w:ins w:id="168" w:author="Author"/>
              <w:del w:id="169" w:author="Author"/>
              <w:rFonts w:eastAsiaTheme="minorEastAsia"/>
              <w:noProof/>
              <w:lang w:eastAsia="ja-JP"/>
            </w:rPr>
          </w:pPr>
          <w:ins w:id="170" w:author="Author">
            <w:del w:id="171" w:author="Author">
              <w:r w:rsidRPr="002D5A85" w:rsidDel="002D5A85">
                <w:rPr>
                  <w:rStyle w:val="Hyperlink"/>
                  <w:noProof/>
                </w:rPr>
                <w:delText>Adding users</w:delText>
              </w:r>
              <w:r w:rsidDel="002D5A85">
                <w:rPr>
                  <w:noProof/>
                  <w:webHidden/>
                </w:rPr>
                <w:tab/>
                <w:delText>10</w:delText>
              </w:r>
            </w:del>
          </w:ins>
        </w:p>
        <w:p w14:paraId="5986DB98" w14:textId="77777777" w:rsidR="00163726" w:rsidDel="002D5A85" w:rsidRDefault="00163726">
          <w:pPr>
            <w:pStyle w:val="TOC2"/>
            <w:tabs>
              <w:tab w:val="right" w:leader="dot" w:pos="9350"/>
            </w:tabs>
            <w:rPr>
              <w:ins w:id="172" w:author="Author"/>
              <w:del w:id="173" w:author="Author"/>
              <w:rFonts w:eastAsiaTheme="minorEastAsia"/>
              <w:noProof/>
              <w:lang w:eastAsia="ja-JP"/>
            </w:rPr>
          </w:pPr>
          <w:ins w:id="174" w:author="Author">
            <w:del w:id="175" w:author="Author">
              <w:r w:rsidRPr="002D5A85" w:rsidDel="002D5A85">
                <w:rPr>
                  <w:rStyle w:val="Hyperlink"/>
                  <w:noProof/>
                </w:rPr>
                <w:delText>Deleting users</w:delText>
              </w:r>
              <w:r w:rsidDel="002D5A85">
                <w:rPr>
                  <w:noProof/>
                  <w:webHidden/>
                </w:rPr>
                <w:tab/>
                <w:delText>11</w:delText>
              </w:r>
            </w:del>
          </w:ins>
        </w:p>
        <w:p w14:paraId="25A33D52" w14:textId="77777777" w:rsidR="00163726" w:rsidDel="002D5A85" w:rsidRDefault="00163726">
          <w:pPr>
            <w:pStyle w:val="TOC2"/>
            <w:tabs>
              <w:tab w:val="right" w:leader="dot" w:pos="9350"/>
            </w:tabs>
            <w:rPr>
              <w:ins w:id="176" w:author="Author"/>
              <w:del w:id="177" w:author="Author"/>
              <w:rFonts w:eastAsiaTheme="minorEastAsia"/>
              <w:noProof/>
              <w:lang w:eastAsia="ja-JP"/>
            </w:rPr>
          </w:pPr>
          <w:ins w:id="178" w:author="Author">
            <w:del w:id="179" w:author="Author">
              <w:r w:rsidRPr="002D5A85" w:rsidDel="002D5A85">
                <w:rPr>
                  <w:rStyle w:val="Hyperlink"/>
                  <w:noProof/>
                </w:rPr>
                <w:delText>Signing in users</w:delText>
              </w:r>
              <w:r w:rsidDel="002D5A85">
                <w:rPr>
                  <w:noProof/>
                  <w:webHidden/>
                </w:rPr>
                <w:tab/>
                <w:delText>11</w:delText>
              </w:r>
            </w:del>
          </w:ins>
        </w:p>
        <w:p w14:paraId="02744A3C" w14:textId="77777777" w:rsidR="00163726" w:rsidDel="002D5A85" w:rsidRDefault="00163726">
          <w:pPr>
            <w:pStyle w:val="TOC2"/>
            <w:tabs>
              <w:tab w:val="right" w:leader="dot" w:pos="9350"/>
            </w:tabs>
            <w:rPr>
              <w:ins w:id="180" w:author="Author"/>
              <w:del w:id="181" w:author="Author"/>
              <w:rFonts w:eastAsiaTheme="minorEastAsia"/>
              <w:noProof/>
              <w:lang w:eastAsia="ja-JP"/>
            </w:rPr>
          </w:pPr>
          <w:ins w:id="182" w:author="Author">
            <w:del w:id="183" w:author="Author">
              <w:r w:rsidRPr="002D5A85" w:rsidDel="002D5A85">
                <w:rPr>
                  <w:rStyle w:val="Hyperlink"/>
                  <w:noProof/>
                </w:rPr>
                <w:delText>Signing out users</w:delText>
              </w:r>
              <w:r w:rsidDel="002D5A85">
                <w:rPr>
                  <w:noProof/>
                  <w:webHidden/>
                </w:rPr>
                <w:tab/>
                <w:delText>12</w:delText>
              </w:r>
            </w:del>
          </w:ins>
        </w:p>
        <w:p w14:paraId="4250924C" w14:textId="77777777" w:rsidR="00163726" w:rsidDel="002D5A85" w:rsidRDefault="00163726">
          <w:pPr>
            <w:pStyle w:val="TOC2"/>
            <w:tabs>
              <w:tab w:val="right" w:leader="dot" w:pos="9350"/>
            </w:tabs>
            <w:rPr>
              <w:ins w:id="184" w:author="Author"/>
              <w:del w:id="185" w:author="Author"/>
              <w:rFonts w:eastAsiaTheme="minorEastAsia"/>
              <w:noProof/>
              <w:lang w:eastAsia="ja-JP"/>
            </w:rPr>
          </w:pPr>
          <w:ins w:id="186" w:author="Author">
            <w:del w:id="187" w:author="Author">
              <w:r w:rsidRPr="002D5A85" w:rsidDel="002D5A85">
                <w:rPr>
                  <w:rStyle w:val="Hyperlink"/>
                  <w:noProof/>
                </w:rPr>
                <w:delText>Creating parties and adding local users</w:delText>
              </w:r>
              <w:r w:rsidDel="002D5A85">
                <w:rPr>
                  <w:noProof/>
                  <w:webHidden/>
                </w:rPr>
                <w:tab/>
                <w:delText>12</w:delText>
              </w:r>
            </w:del>
          </w:ins>
        </w:p>
        <w:p w14:paraId="280957C9" w14:textId="77777777" w:rsidR="00163726" w:rsidDel="002D5A85" w:rsidRDefault="00163726">
          <w:pPr>
            <w:pStyle w:val="TOC2"/>
            <w:tabs>
              <w:tab w:val="right" w:leader="dot" w:pos="9350"/>
            </w:tabs>
            <w:rPr>
              <w:ins w:id="188" w:author="Author"/>
              <w:del w:id="189" w:author="Author"/>
              <w:rFonts w:eastAsiaTheme="minorEastAsia"/>
              <w:noProof/>
              <w:lang w:eastAsia="ja-JP"/>
            </w:rPr>
          </w:pPr>
          <w:ins w:id="190" w:author="Author">
            <w:del w:id="191" w:author="Author">
              <w:r w:rsidRPr="002D5A85" w:rsidDel="002D5A85">
                <w:rPr>
                  <w:rStyle w:val="Hyperlink"/>
                  <w:noProof/>
                </w:rPr>
                <w:delText>Retrieving unique party identifier</w:delText>
              </w:r>
              <w:r w:rsidDel="002D5A85">
                <w:rPr>
                  <w:noProof/>
                  <w:webHidden/>
                </w:rPr>
                <w:tab/>
                <w:delText>13</w:delText>
              </w:r>
            </w:del>
          </w:ins>
        </w:p>
        <w:p w14:paraId="09799343" w14:textId="77777777" w:rsidR="00163726" w:rsidDel="002D5A85" w:rsidRDefault="00163726">
          <w:pPr>
            <w:pStyle w:val="TOC2"/>
            <w:tabs>
              <w:tab w:val="right" w:leader="dot" w:pos="9350"/>
            </w:tabs>
            <w:rPr>
              <w:ins w:id="192" w:author="Author"/>
              <w:del w:id="193" w:author="Author"/>
              <w:rFonts w:eastAsiaTheme="minorEastAsia"/>
              <w:noProof/>
              <w:lang w:eastAsia="ja-JP"/>
            </w:rPr>
          </w:pPr>
          <w:ins w:id="194" w:author="Author">
            <w:del w:id="195" w:author="Author">
              <w:r w:rsidRPr="002D5A85" w:rsidDel="002D5A85">
                <w:rPr>
                  <w:rStyle w:val="Hyperlink"/>
                  <w:noProof/>
                </w:rPr>
                <w:delText>Retrieving party members</w:delText>
              </w:r>
              <w:r w:rsidDel="002D5A85">
                <w:rPr>
                  <w:noProof/>
                  <w:webHidden/>
                </w:rPr>
                <w:tab/>
                <w:delText>13</w:delText>
              </w:r>
            </w:del>
          </w:ins>
        </w:p>
        <w:p w14:paraId="181331A2" w14:textId="77777777" w:rsidR="00163726" w:rsidDel="002D5A85" w:rsidRDefault="00163726">
          <w:pPr>
            <w:pStyle w:val="TOC2"/>
            <w:tabs>
              <w:tab w:val="right" w:leader="dot" w:pos="9350"/>
            </w:tabs>
            <w:rPr>
              <w:ins w:id="196" w:author="Author"/>
              <w:del w:id="197" w:author="Author"/>
              <w:rFonts w:eastAsiaTheme="minorEastAsia"/>
              <w:noProof/>
              <w:lang w:eastAsia="ja-JP"/>
            </w:rPr>
          </w:pPr>
          <w:ins w:id="198" w:author="Author">
            <w:del w:id="199" w:author="Author">
              <w:r w:rsidRPr="002D5A85" w:rsidDel="002D5A85">
                <w:rPr>
                  <w:rStyle w:val="Hyperlink"/>
                  <w:noProof/>
                </w:rPr>
                <w:lastRenderedPageBreak/>
                <w:delText>Removing local users from party</w:delText>
              </w:r>
              <w:r w:rsidDel="002D5A85">
                <w:rPr>
                  <w:noProof/>
                  <w:webHidden/>
                </w:rPr>
                <w:tab/>
                <w:delText>13</w:delText>
              </w:r>
            </w:del>
          </w:ins>
        </w:p>
        <w:p w14:paraId="3363C17C" w14:textId="77777777" w:rsidR="00163726" w:rsidDel="002D5A85" w:rsidRDefault="00163726">
          <w:pPr>
            <w:pStyle w:val="TOC2"/>
            <w:tabs>
              <w:tab w:val="right" w:leader="dot" w:pos="9350"/>
            </w:tabs>
            <w:rPr>
              <w:ins w:id="200" w:author="Author"/>
              <w:del w:id="201" w:author="Author"/>
              <w:rFonts w:eastAsiaTheme="minorEastAsia"/>
              <w:noProof/>
              <w:lang w:eastAsia="ja-JP"/>
            </w:rPr>
          </w:pPr>
          <w:ins w:id="202" w:author="Author">
            <w:del w:id="203" w:author="Author">
              <w:r w:rsidRPr="002D5A85" w:rsidDel="002D5A85">
                <w:rPr>
                  <w:rStyle w:val="Hyperlink"/>
                  <w:noProof/>
                </w:rPr>
                <w:delText>Inviting remote users to a party</w:delText>
              </w:r>
              <w:r w:rsidDel="002D5A85">
                <w:rPr>
                  <w:noProof/>
                  <w:webHidden/>
                </w:rPr>
                <w:tab/>
                <w:delText>14</w:delText>
              </w:r>
            </w:del>
          </w:ins>
        </w:p>
        <w:p w14:paraId="15027D47" w14:textId="77777777" w:rsidR="00163726" w:rsidDel="002D5A85" w:rsidRDefault="00163726">
          <w:pPr>
            <w:pStyle w:val="TOC2"/>
            <w:tabs>
              <w:tab w:val="right" w:leader="dot" w:pos="9350"/>
            </w:tabs>
            <w:rPr>
              <w:ins w:id="204" w:author="Author"/>
              <w:del w:id="205" w:author="Author"/>
              <w:rFonts w:eastAsiaTheme="minorEastAsia"/>
              <w:noProof/>
              <w:lang w:eastAsia="ja-JP"/>
            </w:rPr>
          </w:pPr>
          <w:ins w:id="206" w:author="Author">
            <w:del w:id="207" w:author="Author">
              <w:r w:rsidRPr="002D5A85" w:rsidDel="002D5A85">
                <w:rPr>
                  <w:rStyle w:val="Hyperlink"/>
                  <w:noProof/>
                </w:rPr>
                <w:delText>Joining a remote party</w:delText>
              </w:r>
              <w:r w:rsidDel="002D5A85">
                <w:rPr>
                  <w:noProof/>
                  <w:webHidden/>
                </w:rPr>
                <w:tab/>
                <w:delText>14</w:delText>
              </w:r>
            </w:del>
          </w:ins>
        </w:p>
        <w:p w14:paraId="1B8CCE5C" w14:textId="77777777" w:rsidR="00163726" w:rsidDel="002D5A85" w:rsidRDefault="00163726">
          <w:pPr>
            <w:pStyle w:val="TOC2"/>
            <w:tabs>
              <w:tab w:val="right" w:leader="dot" w:pos="9350"/>
            </w:tabs>
            <w:rPr>
              <w:ins w:id="208" w:author="Author"/>
              <w:del w:id="209" w:author="Author"/>
              <w:rFonts w:eastAsiaTheme="minorEastAsia"/>
              <w:noProof/>
              <w:lang w:eastAsia="ja-JP"/>
            </w:rPr>
          </w:pPr>
          <w:ins w:id="210" w:author="Author">
            <w:del w:id="211" w:author="Author">
              <w:r w:rsidRPr="002D5A85" w:rsidDel="002D5A85">
                <w:rPr>
                  <w:rStyle w:val="Hyperlink"/>
                  <w:noProof/>
                </w:rPr>
                <w:delText>The lifetime of a party</w:delText>
              </w:r>
              <w:r w:rsidDel="002D5A85">
                <w:rPr>
                  <w:noProof/>
                  <w:webHidden/>
                </w:rPr>
                <w:tab/>
                <w:delText>14</w:delText>
              </w:r>
            </w:del>
          </w:ins>
        </w:p>
        <w:p w14:paraId="03D5506E" w14:textId="77777777" w:rsidR="00163726" w:rsidDel="002D5A85" w:rsidRDefault="00163726">
          <w:pPr>
            <w:pStyle w:val="TOC1"/>
            <w:tabs>
              <w:tab w:val="right" w:leader="dot" w:pos="9350"/>
            </w:tabs>
            <w:rPr>
              <w:ins w:id="212" w:author="Author"/>
              <w:del w:id="213" w:author="Author"/>
              <w:rFonts w:eastAsiaTheme="minorEastAsia"/>
              <w:noProof/>
              <w:lang w:eastAsia="ja-JP"/>
            </w:rPr>
          </w:pPr>
          <w:ins w:id="214" w:author="Author">
            <w:del w:id="215" w:author="Author">
              <w:r w:rsidRPr="002D5A85" w:rsidDel="002D5A85">
                <w:rPr>
                  <w:rStyle w:val="Hyperlink"/>
                  <w:noProof/>
                </w:rPr>
                <w:delText>How to take a screenshot using XboxConsole</w:delText>
              </w:r>
              <w:r w:rsidDel="002D5A85">
                <w:rPr>
                  <w:noProof/>
                  <w:webHidden/>
                </w:rPr>
                <w:tab/>
                <w:delText>17</w:delText>
              </w:r>
            </w:del>
          </w:ins>
        </w:p>
        <w:p w14:paraId="297B377F" w14:textId="77777777" w:rsidR="00163726" w:rsidDel="002D5A85" w:rsidRDefault="00163726">
          <w:pPr>
            <w:pStyle w:val="TOC1"/>
            <w:tabs>
              <w:tab w:val="right" w:leader="dot" w:pos="9350"/>
            </w:tabs>
            <w:rPr>
              <w:ins w:id="216" w:author="Author"/>
              <w:del w:id="217" w:author="Author"/>
              <w:rFonts w:eastAsiaTheme="minorEastAsia"/>
              <w:noProof/>
              <w:lang w:eastAsia="ja-JP"/>
            </w:rPr>
          </w:pPr>
          <w:ins w:id="218" w:author="Author">
            <w:del w:id="219" w:author="Author">
              <w:r w:rsidRPr="002D5A85" w:rsidDel="002D5A85">
                <w:rPr>
                  <w:rStyle w:val="Hyperlink"/>
                  <w:noProof/>
                </w:rPr>
                <w:delText>How to record a DVR capture using XboxConsole</w:delText>
              </w:r>
              <w:r w:rsidDel="002D5A85">
                <w:rPr>
                  <w:noProof/>
                  <w:webHidden/>
                </w:rPr>
                <w:tab/>
                <w:delText>17</w:delText>
              </w:r>
            </w:del>
          </w:ins>
        </w:p>
        <w:p w14:paraId="770CCB11" w14:textId="77777777" w:rsidR="00163726" w:rsidDel="002D5A85" w:rsidRDefault="00163726">
          <w:pPr>
            <w:pStyle w:val="TOC1"/>
            <w:tabs>
              <w:tab w:val="right" w:leader="dot" w:pos="9350"/>
            </w:tabs>
            <w:rPr>
              <w:ins w:id="220" w:author="Author"/>
              <w:del w:id="221" w:author="Author"/>
              <w:rFonts w:eastAsiaTheme="minorEastAsia"/>
              <w:noProof/>
              <w:lang w:eastAsia="ja-JP"/>
            </w:rPr>
          </w:pPr>
          <w:ins w:id="222" w:author="Author">
            <w:del w:id="223" w:author="Author">
              <w:r w:rsidRPr="002D5A85" w:rsidDel="002D5A85">
                <w:rPr>
                  <w:rStyle w:val="Hyperlink"/>
                  <w:noProof/>
                </w:rPr>
                <w:delText>How to push deploy an application to the Xbox One Console</w:delText>
              </w:r>
              <w:r w:rsidDel="002D5A85">
                <w:rPr>
                  <w:noProof/>
                  <w:webHidden/>
                </w:rPr>
                <w:tab/>
                <w:delText>18</w:delText>
              </w:r>
            </w:del>
          </w:ins>
        </w:p>
        <w:p w14:paraId="40D73367" w14:textId="77777777" w:rsidR="00163726" w:rsidDel="002D5A85" w:rsidRDefault="00163726">
          <w:pPr>
            <w:pStyle w:val="TOC3"/>
            <w:tabs>
              <w:tab w:val="right" w:leader="dot" w:pos="9350"/>
            </w:tabs>
            <w:rPr>
              <w:ins w:id="224" w:author="Author"/>
              <w:del w:id="225" w:author="Author"/>
              <w:rFonts w:eastAsiaTheme="minorEastAsia"/>
              <w:noProof/>
              <w:lang w:eastAsia="ja-JP"/>
            </w:rPr>
          </w:pPr>
          <w:ins w:id="226" w:author="Author">
            <w:del w:id="227" w:author="Author">
              <w:r w:rsidRPr="002D5A85" w:rsidDel="002D5A85">
                <w:rPr>
                  <w:rStyle w:val="Hyperlink"/>
                  <w:noProof/>
                </w:rPr>
                <w:delText>Progress Reporting</w:delText>
              </w:r>
              <w:r w:rsidDel="002D5A85">
                <w:rPr>
                  <w:noProof/>
                  <w:webHidden/>
                </w:rPr>
                <w:tab/>
                <w:delText>19</w:delText>
              </w:r>
            </w:del>
          </w:ins>
        </w:p>
        <w:p w14:paraId="1ADBC35F" w14:textId="77777777" w:rsidR="00163726" w:rsidDel="002D5A85" w:rsidRDefault="00163726">
          <w:pPr>
            <w:pStyle w:val="TOC3"/>
            <w:tabs>
              <w:tab w:val="right" w:leader="dot" w:pos="9350"/>
            </w:tabs>
            <w:rPr>
              <w:ins w:id="228" w:author="Author"/>
              <w:del w:id="229" w:author="Author"/>
              <w:rFonts w:eastAsiaTheme="minorEastAsia"/>
              <w:noProof/>
              <w:lang w:eastAsia="ja-JP"/>
            </w:rPr>
          </w:pPr>
          <w:ins w:id="230" w:author="Author">
            <w:del w:id="231" w:author="Author">
              <w:r w:rsidRPr="002D5A85" w:rsidDel="002D5A85">
                <w:rPr>
                  <w:rStyle w:val="Hyperlink"/>
                  <w:noProof/>
                  <w:highlight w:val="white"/>
                </w:rPr>
                <w:delText>Deployment Cancellation</w:delText>
              </w:r>
              <w:r w:rsidDel="002D5A85">
                <w:rPr>
                  <w:noProof/>
                  <w:webHidden/>
                </w:rPr>
                <w:tab/>
                <w:delText>20</w:delText>
              </w:r>
            </w:del>
          </w:ins>
        </w:p>
        <w:p w14:paraId="7BE2DBE4" w14:textId="77777777" w:rsidR="00163726" w:rsidDel="002D5A85" w:rsidRDefault="00163726">
          <w:pPr>
            <w:pStyle w:val="TOC1"/>
            <w:tabs>
              <w:tab w:val="right" w:leader="dot" w:pos="9350"/>
            </w:tabs>
            <w:rPr>
              <w:ins w:id="232" w:author="Author"/>
              <w:del w:id="233" w:author="Author"/>
              <w:rFonts w:eastAsiaTheme="minorEastAsia"/>
              <w:noProof/>
              <w:lang w:eastAsia="ja-JP"/>
            </w:rPr>
          </w:pPr>
          <w:ins w:id="234" w:author="Author">
            <w:del w:id="235" w:author="Author">
              <w:r w:rsidRPr="002D5A85" w:rsidDel="002D5A85">
                <w:rPr>
                  <w:rStyle w:val="Hyperlink"/>
                  <w:noProof/>
                </w:rPr>
                <w:delText>How to register a package located on TitleScratch drive</w:delText>
              </w:r>
              <w:r w:rsidDel="002D5A85">
                <w:rPr>
                  <w:noProof/>
                  <w:webHidden/>
                </w:rPr>
                <w:tab/>
                <w:delText>20</w:delText>
              </w:r>
            </w:del>
          </w:ins>
        </w:p>
        <w:p w14:paraId="491AA580" w14:textId="77777777" w:rsidR="00163726" w:rsidDel="002D5A85" w:rsidRDefault="00163726">
          <w:pPr>
            <w:pStyle w:val="TOC1"/>
            <w:tabs>
              <w:tab w:val="right" w:leader="dot" w:pos="9350"/>
            </w:tabs>
            <w:rPr>
              <w:ins w:id="236" w:author="Author"/>
              <w:del w:id="237" w:author="Author"/>
              <w:rFonts w:eastAsiaTheme="minorEastAsia"/>
              <w:noProof/>
              <w:lang w:eastAsia="ja-JP"/>
            </w:rPr>
          </w:pPr>
          <w:ins w:id="238" w:author="Author">
            <w:del w:id="239" w:author="Author">
              <w:r w:rsidRPr="002D5A85" w:rsidDel="002D5A85">
                <w:rPr>
                  <w:rStyle w:val="Hyperlink"/>
                  <w:noProof/>
                </w:rPr>
                <w:delText>How to get available space for application installation</w:delText>
              </w:r>
              <w:r w:rsidDel="002D5A85">
                <w:rPr>
                  <w:noProof/>
                  <w:webHidden/>
                </w:rPr>
                <w:tab/>
                <w:delText>20</w:delText>
              </w:r>
            </w:del>
          </w:ins>
        </w:p>
        <w:p w14:paraId="1E4BFA17" w14:textId="77777777" w:rsidR="00163726" w:rsidDel="002D5A85" w:rsidRDefault="00163726">
          <w:pPr>
            <w:pStyle w:val="TOC1"/>
            <w:tabs>
              <w:tab w:val="right" w:leader="dot" w:pos="9350"/>
            </w:tabs>
            <w:rPr>
              <w:ins w:id="240" w:author="Author"/>
              <w:del w:id="241" w:author="Author"/>
              <w:rFonts w:eastAsiaTheme="minorEastAsia"/>
              <w:noProof/>
              <w:lang w:eastAsia="ja-JP"/>
            </w:rPr>
          </w:pPr>
          <w:ins w:id="242" w:author="Author">
            <w:del w:id="243" w:author="Author">
              <w:r w:rsidRPr="002D5A85" w:rsidDel="002D5A85">
                <w:rPr>
                  <w:rStyle w:val="Hyperlink"/>
                  <w:noProof/>
                </w:rPr>
                <w:delText>How to control the lifecycle of a package on the Xbox One console</w:delText>
              </w:r>
              <w:r w:rsidDel="002D5A85">
                <w:rPr>
                  <w:noProof/>
                  <w:webHidden/>
                </w:rPr>
                <w:tab/>
                <w:delText>21</w:delText>
              </w:r>
            </w:del>
          </w:ins>
        </w:p>
        <w:p w14:paraId="63C60EFB" w14:textId="77777777" w:rsidR="00163726" w:rsidDel="002D5A85" w:rsidRDefault="00163726">
          <w:pPr>
            <w:pStyle w:val="TOC3"/>
            <w:tabs>
              <w:tab w:val="right" w:leader="dot" w:pos="9350"/>
            </w:tabs>
            <w:rPr>
              <w:ins w:id="244" w:author="Author"/>
              <w:del w:id="245" w:author="Author"/>
              <w:rFonts w:eastAsiaTheme="minorEastAsia"/>
              <w:noProof/>
              <w:lang w:eastAsia="ja-JP"/>
            </w:rPr>
          </w:pPr>
          <w:ins w:id="246" w:author="Author">
            <w:del w:id="247" w:author="Author">
              <w:r w:rsidRPr="002D5A85" w:rsidDel="002D5A85">
                <w:rPr>
                  <w:rStyle w:val="Hyperlink"/>
                  <w:noProof/>
                </w:rPr>
                <w:delText>Separation of functionality</w:delText>
              </w:r>
              <w:r w:rsidDel="002D5A85">
                <w:rPr>
                  <w:noProof/>
                  <w:webHidden/>
                </w:rPr>
                <w:tab/>
                <w:delText>21</w:delText>
              </w:r>
            </w:del>
          </w:ins>
        </w:p>
        <w:p w14:paraId="4039B017" w14:textId="77777777" w:rsidR="00163726" w:rsidDel="002D5A85" w:rsidRDefault="00163726">
          <w:pPr>
            <w:pStyle w:val="TOC3"/>
            <w:tabs>
              <w:tab w:val="right" w:leader="dot" w:pos="9350"/>
            </w:tabs>
            <w:rPr>
              <w:ins w:id="248" w:author="Author"/>
              <w:del w:id="249" w:author="Author"/>
              <w:rFonts w:eastAsiaTheme="minorEastAsia"/>
              <w:noProof/>
              <w:lang w:eastAsia="ja-JP"/>
            </w:rPr>
          </w:pPr>
          <w:ins w:id="250" w:author="Author">
            <w:del w:id="251" w:author="Author">
              <w:r w:rsidRPr="002D5A85" w:rsidDel="002D5A85">
                <w:rPr>
                  <w:rStyle w:val="Hyperlink"/>
                  <w:noProof/>
                </w:rPr>
                <w:delText>Registering an event handler for the ExecutionStateChanged event</w:delText>
              </w:r>
              <w:r w:rsidDel="002D5A85">
                <w:rPr>
                  <w:noProof/>
                  <w:webHidden/>
                </w:rPr>
                <w:tab/>
                <w:delText>22</w:delText>
              </w:r>
            </w:del>
          </w:ins>
        </w:p>
        <w:p w14:paraId="00253455" w14:textId="77777777" w:rsidR="00163726" w:rsidDel="002D5A85" w:rsidRDefault="00163726">
          <w:pPr>
            <w:pStyle w:val="TOC1"/>
            <w:tabs>
              <w:tab w:val="right" w:leader="dot" w:pos="9350"/>
            </w:tabs>
            <w:rPr>
              <w:ins w:id="252" w:author="Author"/>
              <w:del w:id="253" w:author="Author"/>
              <w:rFonts w:eastAsiaTheme="minorEastAsia"/>
              <w:noProof/>
              <w:lang w:eastAsia="ja-JP"/>
            </w:rPr>
          </w:pPr>
          <w:ins w:id="254" w:author="Author">
            <w:del w:id="255" w:author="Author">
              <w:r w:rsidRPr="002D5A85" w:rsidDel="002D5A85">
                <w:rPr>
                  <w:rStyle w:val="Hyperlink"/>
                  <w:noProof/>
                </w:rPr>
                <w:delText>How to uninstall a package</w:delText>
              </w:r>
              <w:r w:rsidDel="002D5A85">
                <w:rPr>
                  <w:noProof/>
                  <w:webHidden/>
                </w:rPr>
                <w:tab/>
                <w:delText>23</w:delText>
              </w:r>
            </w:del>
          </w:ins>
        </w:p>
        <w:p w14:paraId="2E55496B" w14:textId="77777777" w:rsidR="00163726" w:rsidDel="002D5A85" w:rsidRDefault="00163726">
          <w:pPr>
            <w:pStyle w:val="TOC1"/>
            <w:tabs>
              <w:tab w:val="right" w:leader="dot" w:pos="9350"/>
            </w:tabs>
            <w:rPr>
              <w:ins w:id="256" w:author="Author"/>
              <w:del w:id="257" w:author="Author"/>
              <w:rFonts w:eastAsiaTheme="minorEastAsia"/>
              <w:noProof/>
              <w:lang w:eastAsia="ja-JP"/>
            </w:rPr>
          </w:pPr>
          <w:ins w:id="258" w:author="Author">
            <w:del w:id="259" w:author="Author">
              <w:r w:rsidRPr="002D5A85" w:rsidDel="002D5A85">
                <w:rPr>
                  <w:rStyle w:val="Hyperlink"/>
                  <w:noProof/>
                </w:rPr>
                <w:delText>How to launch a non-package executable</w:delText>
              </w:r>
              <w:r w:rsidDel="002D5A85">
                <w:rPr>
                  <w:noProof/>
                  <w:webHidden/>
                </w:rPr>
                <w:tab/>
                <w:delText>23</w:delText>
              </w:r>
            </w:del>
          </w:ins>
        </w:p>
        <w:p w14:paraId="18EE4B9E" w14:textId="77777777" w:rsidR="00163726" w:rsidDel="002D5A85" w:rsidRDefault="00163726">
          <w:pPr>
            <w:pStyle w:val="TOC1"/>
            <w:tabs>
              <w:tab w:val="right" w:leader="dot" w:pos="9350"/>
            </w:tabs>
            <w:rPr>
              <w:ins w:id="260" w:author="Author"/>
              <w:del w:id="261" w:author="Author"/>
              <w:rFonts w:eastAsiaTheme="minorEastAsia"/>
              <w:noProof/>
              <w:lang w:eastAsia="ja-JP"/>
            </w:rPr>
          </w:pPr>
          <w:ins w:id="262" w:author="Author">
            <w:del w:id="263" w:author="Author">
              <w:r w:rsidRPr="002D5A85" w:rsidDel="002D5A85">
                <w:rPr>
                  <w:rStyle w:val="Hyperlink"/>
                  <w:noProof/>
                </w:rPr>
                <w:delText>How to copy files and directories</w:delText>
              </w:r>
              <w:r w:rsidDel="002D5A85">
                <w:rPr>
                  <w:noProof/>
                  <w:webHidden/>
                </w:rPr>
                <w:tab/>
                <w:delText>24</w:delText>
              </w:r>
            </w:del>
          </w:ins>
        </w:p>
        <w:p w14:paraId="08D7A1AD" w14:textId="77777777" w:rsidR="00163726" w:rsidDel="002D5A85" w:rsidRDefault="00163726">
          <w:pPr>
            <w:pStyle w:val="TOC2"/>
            <w:tabs>
              <w:tab w:val="right" w:leader="dot" w:pos="9350"/>
            </w:tabs>
            <w:rPr>
              <w:ins w:id="264" w:author="Author"/>
              <w:del w:id="265" w:author="Author"/>
              <w:rFonts w:eastAsiaTheme="minorEastAsia"/>
              <w:noProof/>
              <w:lang w:eastAsia="ja-JP"/>
            </w:rPr>
          </w:pPr>
          <w:ins w:id="266" w:author="Author">
            <w:del w:id="267" w:author="Author">
              <w:r w:rsidRPr="002D5A85" w:rsidDel="002D5A85">
                <w:rPr>
                  <w:rStyle w:val="Hyperlink"/>
                  <w:noProof/>
                </w:rPr>
                <w:delText>Copying files to and from the System OS</w:delText>
              </w:r>
              <w:r w:rsidDel="002D5A85">
                <w:rPr>
                  <w:noProof/>
                  <w:webHidden/>
                </w:rPr>
                <w:tab/>
                <w:delText>24</w:delText>
              </w:r>
            </w:del>
          </w:ins>
        </w:p>
        <w:p w14:paraId="536222F1" w14:textId="77777777" w:rsidR="00163726" w:rsidDel="002D5A85" w:rsidRDefault="00163726">
          <w:pPr>
            <w:pStyle w:val="TOC2"/>
            <w:tabs>
              <w:tab w:val="right" w:leader="dot" w:pos="9350"/>
            </w:tabs>
            <w:rPr>
              <w:ins w:id="268" w:author="Author"/>
              <w:del w:id="269" w:author="Author"/>
              <w:rFonts w:eastAsiaTheme="minorEastAsia"/>
              <w:noProof/>
              <w:lang w:eastAsia="ja-JP"/>
            </w:rPr>
          </w:pPr>
          <w:ins w:id="270" w:author="Author">
            <w:del w:id="271" w:author="Author">
              <w:r w:rsidRPr="002D5A85" w:rsidDel="002D5A85">
                <w:rPr>
                  <w:rStyle w:val="Hyperlink"/>
                  <w:noProof/>
                </w:rPr>
                <w:delText>Copying files to and from the Title OS</w:delText>
              </w:r>
              <w:r w:rsidDel="002D5A85">
                <w:rPr>
                  <w:noProof/>
                  <w:webHidden/>
                </w:rPr>
                <w:tab/>
                <w:delText>27</w:delText>
              </w:r>
            </w:del>
          </w:ins>
        </w:p>
        <w:p w14:paraId="76E3611F" w14:textId="77777777" w:rsidR="00163726" w:rsidDel="002D5A85" w:rsidRDefault="00163726">
          <w:pPr>
            <w:pStyle w:val="TOC2"/>
            <w:tabs>
              <w:tab w:val="right" w:leader="dot" w:pos="9350"/>
            </w:tabs>
            <w:rPr>
              <w:ins w:id="272" w:author="Author"/>
              <w:del w:id="273" w:author="Author"/>
              <w:rFonts w:eastAsiaTheme="minorEastAsia"/>
              <w:noProof/>
              <w:lang w:eastAsia="ja-JP"/>
            </w:rPr>
          </w:pPr>
          <w:ins w:id="274" w:author="Author">
            <w:del w:id="275" w:author="Author">
              <w:r w:rsidRPr="002D5A85" w:rsidDel="002D5A85">
                <w:rPr>
                  <w:rStyle w:val="Hyperlink"/>
                  <w:noProof/>
                </w:rPr>
                <w:delText>Copying files to and from an application container</w:delText>
              </w:r>
              <w:r w:rsidDel="002D5A85">
                <w:rPr>
                  <w:noProof/>
                  <w:webHidden/>
                </w:rPr>
                <w:tab/>
                <w:delText>27</w:delText>
              </w:r>
            </w:del>
          </w:ins>
        </w:p>
        <w:p w14:paraId="0C11DFD8" w14:textId="77777777" w:rsidR="00163726" w:rsidDel="002D5A85" w:rsidRDefault="00163726">
          <w:pPr>
            <w:pStyle w:val="TOC2"/>
            <w:tabs>
              <w:tab w:val="right" w:leader="dot" w:pos="9350"/>
            </w:tabs>
            <w:rPr>
              <w:ins w:id="276" w:author="Author"/>
              <w:del w:id="277" w:author="Author"/>
              <w:rFonts w:eastAsiaTheme="minorEastAsia"/>
              <w:noProof/>
              <w:lang w:eastAsia="ja-JP"/>
            </w:rPr>
          </w:pPr>
          <w:ins w:id="278" w:author="Author">
            <w:del w:id="279" w:author="Author">
              <w:r w:rsidRPr="002D5A85" w:rsidDel="002D5A85">
                <w:rPr>
                  <w:rStyle w:val="Hyperlink"/>
                  <w:noProof/>
                </w:rPr>
                <w:delText>Copying files to and from the @scratch drive</w:delText>
              </w:r>
              <w:r w:rsidDel="002D5A85">
                <w:rPr>
                  <w:noProof/>
                  <w:webHidden/>
                </w:rPr>
                <w:tab/>
                <w:delText>28</w:delText>
              </w:r>
            </w:del>
          </w:ins>
        </w:p>
        <w:p w14:paraId="24C5256E" w14:textId="77777777" w:rsidR="00163726" w:rsidDel="002D5A85" w:rsidRDefault="00163726">
          <w:pPr>
            <w:pStyle w:val="TOC2"/>
            <w:tabs>
              <w:tab w:val="right" w:leader="dot" w:pos="9350"/>
            </w:tabs>
            <w:rPr>
              <w:ins w:id="280" w:author="Author"/>
              <w:del w:id="281" w:author="Author"/>
              <w:rFonts w:eastAsiaTheme="minorEastAsia"/>
              <w:noProof/>
              <w:lang w:eastAsia="ja-JP"/>
            </w:rPr>
          </w:pPr>
          <w:ins w:id="282" w:author="Author">
            <w:del w:id="283" w:author="Author">
              <w:r w:rsidRPr="002D5A85" w:rsidDel="002D5A85">
                <w:rPr>
                  <w:rStyle w:val="Hyperlink"/>
                  <w:noProof/>
                </w:rPr>
                <w:delText>Copying directories to and from the Xbox One console</w:delText>
              </w:r>
              <w:r w:rsidDel="002D5A85">
                <w:rPr>
                  <w:noProof/>
                  <w:webHidden/>
                </w:rPr>
                <w:tab/>
                <w:delText>28</w:delText>
              </w:r>
            </w:del>
          </w:ins>
        </w:p>
        <w:p w14:paraId="3A39BD23" w14:textId="77777777" w:rsidR="00163726" w:rsidDel="002D5A85" w:rsidRDefault="00163726">
          <w:pPr>
            <w:pStyle w:val="TOC2"/>
            <w:tabs>
              <w:tab w:val="right" w:leader="dot" w:pos="9350"/>
            </w:tabs>
            <w:rPr>
              <w:ins w:id="284" w:author="Author"/>
              <w:del w:id="285" w:author="Author"/>
              <w:rFonts w:eastAsiaTheme="minorEastAsia"/>
              <w:noProof/>
              <w:lang w:eastAsia="ja-JP"/>
            </w:rPr>
          </w:pPr>
          <w:ins w:id="286" w:author="Author">
            <w:del w:id="287" w:author="Author">
              <w:r w:rsidRPr="002D5A85" w:rsidDel="002D5A85">
                <w:rPr>
                  <w:rStyle w:val="Hyperlink"/>
                  <w:noProof/>
                </w:rPr>
                <w:delText>Getting progress updates while copying</w:delText>
              </w:r>
              <w:r w:rsidDel="002D5A85">
                <w:rPr>
                  <w:noProof/>
                  <w:webHidden/>
                </w:rPr>
                <w:tab/>
                <w:delText>29</w:delText>
              </w:r>
            </w:del>
          </w:ins>
        </w:p>
        <w:p w14:paraId="5419A8D4" w14:textId="77777777" w:rsidR="00163726" w:rsidDel="002D5A85" w:rsidRDefault="00163726">
          <w:pPr>
            <w:pStyle w:val="TOC1"/>
            <w:tabs>
              <w:tab w:val="right" w:leader="dot" w:pos="9350"/>
            </w:tabs>
            <w:rPr>
              <w:ins w:id="288" w:author="Author"/>
              <w:del w:id="289" w:author="Author"/>
              <w:rFonts w:eastAsiaTheme="minorEastAsia"/>
              <w:noProof/>
              <w:lang w:eastAsia="ja-JP"/>
            </w:rPr>
          </w:pPr>
          <w:ins w:id="290" w:author="Author">
            <w:del w:id="291" w:author="Author">
              <w:r w:rsidRPr="002D5A85" w:rsidDel="002D5A85">
                <w:rPr>
                  <w:rStyle w:val="Hyperlink"/>
                  <w:noProof/>
                </w:rPr>
                <w:delText>How to capture debug output from the Xbox One console</w:delText>
              </w:r>
              <w:r w:rsidDel="002D5A85">
                <w:rPr>
                  <w:noProof/>
                  <w:webHidden/>
                </w:rPr>
                <w:tab/>
                <w:delText>30</w:delText>
              </w:r>
            </w:del>
          </w:ins>
        </w:p>
        <w:p w14:paraId="776EA0EF" w14:textId="77777777" w:rsidR="00163726" w:rsidDel="002D5A85" w:rsidRDefault="00163726">
          <w:pPr>
            <w:pStyle w:val="TOC1"/>
            <w:tabs>
              <w:tab w:val="right" w:leader="dot" w:pos="9350"/>
            </w:tabs>
            <w:rPr>
              <w:ins w:id="292" w:author="Author"/>
              <w:del w:id="293" w:author="Author"/>
              <w:rFonts w:eastAsiaTheme="minorEastAsia"/>
              <w:noProof/>
              <w:lang w:eastAsia="ja-JP"/>
            </w:rPr>
          </w:pPr>
          <w:ins w:id="294" w:author="Author">
            <w:del w:id="295" w:author="Author">
              <w:r w:rsidRPr="002D5A85" w:rsidDel="002D5A85">
                <w:rPr>
                  <w:rStyle w:val="Hyperlink"/>
                  <w:noProof/>
                </w:rPr>
                <w:delText>How to simulate controller inputs</w:delText>
              </w:r>
              <w:r w:rsidDel="002D5A85">
                <w:rPr>
                  <w:noProof/>
                  <w:webHidden/>
                </w:rPr>
                <w:tab/>
                <w:delText>31</w:delText>
              </w:r>
            </w:del>
          </w:ins>
        </w:p>
        <w:p w14:paraId="6A20DB72" w14:textId="77777777" w:rsidR="00163726" w:rsidDel="002D5A85" w:rsidRDefault="00163726">
          <w:pPr>
            <w:pStyle w:val="TOC1"/>
            <w:tabs>
              <w:tab w:val="right" w:leader="dot" w:pos="9350"/>
            </w:tabs>
            <w:rPr>
              <w:ins w:id="296" w:author="Author"/>
              <w:del w:id="297" w:author="Author"/>
              <w:rFonts w:eastAsiaTheme="minorEastAsia"/>
              <w:noProof/>
              <w:lang w:eastAsia="ja-JP"/>
            </w:rPr>
          </w:pPr>
          <w:ins w:id="298" w:author="Author">
            <w:del w:id="299" w:author="Author">
              <w:r w:rsidRPr="002D5A85" w:rsidDel="002D5A85">
                <w:rPr>
                  <w:rStyle w:val="Hyperlink"/>
                  <w:noProof/>
                </w:rPr>
                <w:delText>How to pair a controller with a user</w:delText>
              </w:r>
              <w:r w:rsidDel="002D5A85">
                <w:rPr>
                  <w:noProof/>
                  <w:webHidden/>
                </w:rPr>
                <w:tab/>
                <w:delText>32</w:delText>
              </w:r>
            </w:del>
          </w:ins>
        </w:p>
        <w:p w14:paraId="098F908A" w14:textId="77777777" w:rsidR="00163726" w:rsidDel="002D5A85" w:rsidRDefault="00163726">
          <w:pPr>
            <w:pStyle w:val="TOC1"/>
            <w:tabs>
              <w:tab w:val="right" w:leader="dot" w:pos="9350"/>
            </w:tabs>
            <w:rPr>
              <w:ins w:id="300" w:author="Author"/>
              <w:del w:id="301" w:author="Author"/>
              <w:rFonts w:eastAsiaTheme="minorEastAsia"/>
              <w:noProof/>
              <w:lang w:eastAsia="ja-JP"/>
            </w:rPr>
          </w:pPr>
          <w:ins w:id="302" w:author="Author">
            <w:del w:id="303" w:author="Author">
              <w:r w:rsidRPr="002D5A85" w:rsidDel="002D5A85">
                <w:rPr>
                  <w:rStyle w:val="Hyperlink"/>
                  <w:noProof/>
                </w:rPr>
                <w:delText>Exception handling</w:delText>
              </w:r>
              <w:r w:rsidDel="002D5A85">
                <w:rPr>
                  <w:noProof/>
                  <w:webHidden/>
                </w:rPr>
                <w:tab/>
                <w:delText>33</w:delText>
              </w:r>
            </w:del>
          </w:ins>
        </w:p>
        <w:p w14:paraId="63A8B5BA" w14:textId="77777777" w:rsidR="00163726" w:rsidDel="002D5A85" w:rsidRDefault="00163726">
          <w:pPr>
            <w:pStyle w:val="TOC1"/>
            <w:tabs>
              <w:tab w:val="right" w:leader="dot" w:pos="9350"/>
            </w:tabs>
            <w:rPr>
              <w:ins w:id="304" w:author="Author"/>
              <w:del w:id="305" w:author="Author"/>
              <w:rFonts w:eastAsiaTheme="minorEastAsia"/>
              <w:noProof/>
              <w:lang w:eastAsia="ja-JP"/>
            </w:rPr>
          </w:pPr>
          <w:ins w:id="306" w:author="Author">
            <w:del w:id="307" w:author="Author">
              <w:r w:rsidRPr="002D5A85" w:rsidDel="002D5A85">
                <w:rPr>
                  <w:rStyle w:val="Hyperlink"/>
                  <w:noProof/>
                </w:rPr>
                <w:delText>Remarks</w:delText>
              </w:r>
              <w:r w:rsidDel="002D5A85">
                <w:rPr>
                  <w:noProof/>
                  <w:webHidden/>
                </w:rPr>
                <w:tab/>
                <w:delText>33</w:delText>
              </w:r>
            </w:del>
          </w:ins>
        </w:p>
        <w:p w14:paraId="24B3AE70" w14:textId="33275576" w:rsidR="007C5184" w:rsidDel="002D5A85" w:rsidRDefault="007C5184">
          <w:pPr>
            <w:pStyle w:val="TOC1"/>
            <w:tabs>
              <w:tab w:val="right" w:leader="dot" w:pos="9350"/>
            </w:tabs>
            <w:rPr>
              <w:del w:id="308" w:author="Author"/>
              <w:rFonts w:eastAsiaTheme="minorEastAsia"/>
              <w:noProof/>
              <w:lang w:eastAsia="ja-JP"/>
            </w:rPr>
          </w:pPr>
          <w:del w:id="309" w:author="Author">
            <w:r w:rsidRPr="00163726" w:rsidDel="002D5A85">
              <w:rPr>
                <w:rStyle w:val="Hyperlink"/>
                <w:noProof/>
              </w:rPr>
              <w:delText>Introduction</w:delText>
            </w:r>
            <w:r w:rsidDel="002D5A85">
              <w:rPr>
                <w:noProof/>
                <w:webHidden/>
              </w:rPr>
              <w:tab/>
              <w:delText>2</w:delText>
            </w:r>
          </w:del>
        </w:p>
        <w:p w14:paraId="1C37D648" w14:textId="07066045" w:rsidR="007C5184" w:rsidDel="002D5A85" w:rsidRDefault="007C5184">
          <w:pPr>
            <w:pStyle w:val="TOC1"/>
            <w:tabs>
              <w:tab w:val="right" w:leader="dot" w:pos="9350"/>
            </w:tabs>
            <w:rPr>
              <w:del w:id="310" w:author="Author"/>
              <w:rFonts w:eastAsiaTheme="minorEastAsia"/>
              <w:noProof/>
              <w:lang w:eastAsia="ja-JP"/>
            </w:rPr>
          </w:pPr>
          <w:del w:id="311" w:author="Author">
            <w:r w:rsidRPr="00163726" w:rsidDel="002D5A85">
              <w:rPr>
                <w:rStyle w:val="Hyperlink"/>
                <w:noProof/>
              </w:rPr>
              <w:delText>Overview</w:delText>
            </w:r>
            <w:r w:rsidDel="002D5A85">
              <w:rPr>
                <w:noProof/>
                <w:webHidden/>
              </w:rPr>
              <w:tab/>
              <w:delText>2</w:delText>
            </w:r>
          </w:del>
        </w:p>
        <w:p w14:paraId="25244899" w14:textId="1AA7E6B9" w:rsidR="007C5184" w:rsidDel="002D5A85" w:rsidRDefault="007C5184">
          <w:pPr>
            <w:pStyle w:val="TOC1"/>
            <w:tabs>
              <w:tab w:val="right" w:leader="dot" w:pos="9350"/>
            </w:tabs>
            <w:rPr>
              <w:del w:id="312" w:author="Author"/>
              <w:rFonts w:eastAsiaTheme="minorEastAsia"/>
              <w:noProof/>
              <w:lang w:eastAsia="ja-JP"/>
            </w:rPr>
          </w:pPr>
          <w:del w:id="313" w:author="Author">
            <w:r w:rsidRPr="00163726" w:rsidDel="002D5A85">
              <w:rPr>
                <w:rStyle w:val="Hyperlink"/>
                <w:noProof/>
              </w:rPr>
              <w:delText>Prerequisites</w:delText>
            </w:r>
            <w:r w:rsidDel="002D5A85">
              <w:rPr>
                <w:noProof/>
                <w:webHidden/>
              </w:rPr>
              <w:tab/>
              <w:delText>2</w:delText>
            </w:r>
          </w:del>
        </w:p>
        <w:p w14:paraId="7C01D126" w14:textId="364B0EC4" w:rsidR="007C5184" w:rsidDel="002D5A85" w:rsidRDefault="007C5184">
          <w:pPr>
            <w:pStyle w:val="TOC1"/>
            <w:tabs>
              <w:tab w:val="right" w:leader="dot" w:pos="9350"/>
            </w:tabs>
            <w:rPr>
              <w:del w:id="314" w:author="Author"/>
              <w:rFonts w:eastAsiaTheme="minorEastAsia"/>
              <w:noProof/>
              <w:lang w:eastAsia="ja-JP"/>
            </w:rPr>
          </w:pPr>
          <w:del w:id="315" w:author="Author">
            <w:r w:rsidRPr="00163726" w:rsidDel="002D5A85">
              <w:rPr>
                <w:rStyle w:val="Hyperlink"/>
                <w:noProof/>
              </w:rPr>
              <w:delText>Best practices</w:delText>
            </w:r>
            <w:r w:rsidDel="002D5A85">
              <w:rPr>
                <w:noProof/>
                <w:webHidden/>
              </w:rPr>
              <w:tab/>
              <w:delText>2</w:delText>
            </w:r>
          </w:del>
        </w:p>
        <w:p w14:paraId="6CC18827" w14:textId="78823A95" w:rsidR="007C5184" w:rsidDel="002D5A85" w:rsidRDefault="007C5184">
          <w:pPr>
            <w:pStyle w:val="TOC1"/>
            <w:tabs>
              <w:tab w:val="right" w:leader="dot" w:pos="9350"/>
            </w:tabs>
            <w:rPr>
              <w:del w:id="316" w:author="Author"/>
              <w:rFonts w:eastAsiaTheme="minorEastAsia"/>
              <w:noProof/>
              <w:lang w:eastAsia="ja-JP"/>
            </w:rPr>
          </w:pPr>
          <w:del w:id="317" w:author="Author">
            <w:r w:rsidRPr="00163726" w:rsidDel="002D5A85">
              <w:rPr>
                <w:rStyle w:val="Hyperlink"/>
                <w:noProof/>
              </w:rPr>
              <w:delText>How to connect to the Xbox One console</w:delText>
            </w:r>
            <w:r w:rsidDel="002D5A85">
              <w:rPr>
                <w:noProof/>
                <w:webHidden/>
              </w:rPr>
              <w:tab/>
              <w:delText>2</w:delText>
            </w:r>
          </w:del>
        </w:p>
        <w:p w14:paraId="579128FE" w14:textId="370E6DFA" w:rsidR="007C5184" w:rsidDel="002D5A85" w:rsidRDefault="007C5184">
          <w:pPr>
            <w:pStyle w:val="TOC1"/>
            <w:tabs>
              <w:tab w:val="right" w:leader="dot" w:pos="9350"/>
            </w:tabs>
            <w:rPr>
              <w:del w:id="318" w:author="Author"/>
              <w:rFonts w:eastAsiaTheme="minorEastAsia"/>
              <w:noProof/>
              <w:lang w:eastAsia="ja-JP"/>
            </w:rPr>
          </w:pPr>
          <w:del w:id="319" w:author="Author">
            <w:r w:rsidRPr="00163726" w:rsidDel="002D5A85">
              <w:rPr>
                <w:rStyle w:val="Hyperlink"/>
                <w:noProof/>
              </w:rPr>
              <w:lastRenderedPageBreak/>
              <w:delText>How to reboot and shutdown an Xbox One console</w:delText>
            </w:r>
            <w:r w:rsidDel="002D5A85">
              <w:rPr>
                <w:noProof/>
                <w:webHidden/>
              </w:rPr>
              <w:tab/>
              <w:delText>2</w:delText>
            </w:r>
          </w:del>
        </w:p>
        <w:p w14:paraId="76DE769B" w14:textId="3F9DCF6F" w:rsidR="007C5184" w:rsidDel="002D5A85" w:rsidRDefault="007C5184">
          <w:pPr>
            <w:pStyle w:val="TOC1"/>
            <w:tabs>
              <w:tab w:val="right" w:leader="dot" w:pos="9350"/>
            </w:tabs>
            <w:rPr>
              <w:del w:id="320" w:author="Author"/>
              <w:rFonts w:eastAsiaTheme="minorEastAsia"/>
              <w:noProof/>
              <w:lang w:eastAsia="ja-JP"/>
            </w:rPr>
          </w:pPr>
          <w:del w:id="321" w:author="Author">
            <w:r w:rsidRPr="00163726" w:rsidDel="002D5A85">
              <w:rPr>
                <w:rStyle w:val="Hyperlink"/>
                <w:noProof/>
              </w:rPr>
              <w:delText>How to manage Xbox One configuration settings</w:delText>
            </w:r>
            <w:r w:rsidDel="002D5A85">
              <w:rPr>
                <w:noProof/>
                <w:webHidden/>
              </w:rPr>
              <w:tab/>
              <w:delText>2</w:delText>
            </w:r>
          </w:del>
        </w:p>
        <w:p w14:paraId="4F790C72" w14:textId="242BB755" w:rsidR="007C5184" w:rsidDel="002D5A85" w:rsidRDefault="007C5184">
          <w:pPr>
            <w:pStyle w:val="TOC1"/>
            <w:tabs>
              <w:tab w:val="right" w:leader="dot" w:pos="9350"/>
            </w:tabs>
            <w:rPr>
              <w:del w:id="322" w:author="Author"/>
              <w:rFonts w:eastAsiaTheme="minorEastAsia"/>
              <w:noProof/>
              <w:lang w:eastAsia="ja-JP"/>
            </w:rPr>
          </w:pPr>
          <w:del w:id="323" w:author="Author">
            <w:r w:rsidRPr="00163726" w:rsidDel="002D5A85">
              <w:rPr>
                <w:rStyle w:val="Hyperlink"/>
                <w:noProof/>
              </w:rPr>
              <w:delText>How to manage users on the Xbox One</w:delText>
            </w:r>
            <w:r w:rsidDel="002D5A85">
              <w:rPr>
                <w:noProof/>
                <w:webHidden/>
              </w:rPr>
              <w:tab/>
              <w:delText>2</w:delText>
            </w:r>
          </w:del>
        </w:p>
        <w:p w14:paraId="71DF603B" w14:textId="3C2501D5" w:rsidR="007C5184" w:rsidDel="002D5A85" w:rsidRDefault="007C5184">
          <w:pPr>
            <w:pStyle w:val="TOC2"/>
            <w:tabs>
              <w:tab w:val="right" w:leader="dot" w:pos="9350"/>
            </w:tabs>
            <w:rPr>
              <w:del w:id="324" w:author="Author"/>
              <w:rFonts w:eastAsiaTheme="minorEastAsia"/>
              <w:noProof/>
              <w:lang w:eastAsia="ja-JP"/>
            </w:rPr>
          </w:pPr>
          <w:del w:id="325" w:author="Author">
            <w:r w:rsidRPr="00163726" w:rsidDel="002D5A85">
              <w:rPr>
                <w:rStyle w:val="Hyperlink"/>
                <w:noProof/>
              </w:rPr>
              <w:delText>Listing users</w:delText>
            </w:r>
            <w:r w:rsidDel="002D5A85">
              <w:rPr>
                <w:noProof/>
                <w:webHidden/>
              </w:rPr>
              <w:tab/>
              <w:delText>2</w:delText>
            </w:r>
          </w:del>
        </w:p>
        <w:p w14:paraId="217BAA13" w14:textId="72C42CEE" w:rsidR="007C5184" w:rsidDel="002D5A85" w:rsidRDefault="007C5184">
          <w:pPr>
            <w:pStyle w:val="TOC2"/>
            <w:tabs>
              <w:tab w:val="right" w:leader="dot" w:pos="9350"/>
            </w:tabs>
            <w:rPr>
              <w:del w:id="326" w:author="Author"/>
              <w:rFonts w:eastAsiaTheme="minorEastAsia"/>
              <w:noProof/>
              <w:lang w:eastAsia="ja-JP"/>
            </w:rPr>
          </w:pPr>
          <w:del w:id="327" w:author="Author">
            <w:r w:rsidRPr="00163726" w:rsidDel="002D5A85">
              <w:rPr>
                <w:rStyle w:val="Hyperlink"/>
                <w:noProof/>
              </w:rPr>
              <w:delText>Adding users</w:delText>
            </w:r>
            <w:r w:rsidDel="002D5A85">
              <w:rPr>
                <w:noProof/>
                <w:webHidden/>
              </w:rPr>
              <w:tab/>
              <w:delText>2</w:delText>
            </w:r>
          </w:del>
        </w:p>
        <w:p w14:paraId="20387172" w14:textId="6AFC9D85" w:rsidR="007C5184" w:rsidDel="002D5A85" w:rsidRDefault="007C5184">
          <w:pPr>
            <w:pStyle w:val="TOC2"/>
            <w:tabs>
              <w:tab w:val="right" w:leader="dot" w:pos="9350"/>
            </w:tabs>
            <w:rPr>
              <w:del w:id="328" w:author="Author"/>
              <w:rFonts w:eastAsiaTheme="minorEastAsia"/>
              <w:noProof/>
              <w:lang w:eastAsia="ja-JP"/>
            </w:rPr>
          </w:pPr>
          <w:del w:id="329" w:author="Author">
            <w:r w:rsidRPr="00163726" w:rsidDel="002D5A85">
              <w:rPr>
                <w:rStyle w:val="Hyperlink"/>
                <w:noProof/>
              </w:rPr>
              <w:delText>Deleting users</w:delText>
            </w:r>
            <w:r w:rsidDel="002D5A85">
              <w:rPr>
                <w:noProof/>
                <w:webHidden/>
              </w:rPr>
              <w:tab/>
              <w:delText>2</w:delText>
            </w:r>
          </w:del>
        </w:p>
        <w:p w14:paraId="3064F463" w14:textId="7833E947" w:rsidR="007C5184" w:rsidDel="002D5A85" w:rsidRDefault="007C5184">
          <w:pPr>
            <w:pStyle w:val="TOC2"/>
            <w:tabs>
              <w:tab w:val="right" w:leader="dot" w:pos="9350"/>
            </w:tabs>
            <w:rPr>
              <w:del w:id="330" w:author="Author"/>
              <w:rFonts w:eastAsiaTheme="minorEastAsia"/>
              <w:noProof/>
              <w:lang w:eastAsia="ja-JP"/>
            </w:rPr>
          </w:pPr>
          <w:del w:id="331" w:author="Author">
            <w:r w:rsidRPr="00163726" w:rsidDel="002D5A85">
              <w:rPr>
                <w:rStyle w:val="Hyperlink"/>
                <w:noProof/>
              </w:rPr>
              <w:delText>Signing in users</w:delText>
            </w:r>
            <w:r w:rsidDel="002D5A85">
              <w:rPr>
                <w:noProof/>
                <w:webHidden/>
              </w:rPr>
              <w:tab/>
              <w:delText>2</w:delText>
            </w:r>
          </w:del>
        </w:p>
        <w:p w14:paraId="2C0048DE" w14:textId="7A8953A2" w:rsidR="007C5184" w:rsidDel="002D5A85" w:rsidRDefault="007C5184">
          <w:pPr>
            <w:pStyle w:val="TOC2"/>
            <w:tabs>
              <w:tab w:val="right" w:leader="dot" w:pos="9350"/>
            </w:tabs>
            <w:rPr>
              <w:del w:id="332" w:author="Author"/>
              <w:rFonts w:eastAsiaTheme="minorEastAsia"/>
              <w:noProof/>
              <w:lang w:eastAsia="ja-JP"/>
            </w:rPr>
          </w:pPr>
          <w:del w:id="333" w:author="Author">
            <w:r w:rsidRPr="00163726" w:rsidDel="002D5A85">
              <w:rPr>
                <w:rStyle w:val="Hyperlink"/>
                <w:noProof/>
              </w:rPr>
              <w:delText>Signing out users</w:delText>
            </w:r>
            <w:r w:rsidDel="002D5A85">
              <w:rPr>
                <w:noProof/>
                <w:webHidden/>
              </w:rPr>
              <w:tab/>
              <w:delText>2</w:delText>
            </w:r>
          </w:del>
        </w:p>
        <w:p w14:paraId="21F82A64" w14:textId="015A5E06" w:rsidR="007C5184" w:rsidDel="002D5A85" w:rsidRDefault="007C5184">
          <w:pPr>
            <w:pStyle w:val="TOC2"/>
            <w:tabs>
              <w:tab w:val="right" w:leader="dot" w:pos="9350"/>
            </w:tabs>
            <w:rPr>
              <w:del w:id="334" w:author="Author"/>
              <w:rFonts w:eastAsiaTheme="minorEastAsia"/>
              <w:noProof/>
              <w:lang w:eastAsia="ja-JP"/>
            </w:rPr>
          </w:pPr>
          <w:del w:id="335" w:author="Author">
            <w:r w:rsidRPr="00163726" w:rsidDel="002D5A85">
              <w:rPr>
                <w:rStyle w:val="Hyperlink"/>
                <w:noProof/>
              </w:rPr>
              <w:delText>Creating parties and adding local users</w:delText>
            </w:r>
            <w:r w:rsidDel="002D5A85">
              <w:rPr>
                <w:noProof/>
                <w:webHidden/>
              </w:rPr>
              <w:tab/>
              <w:delText>2</w:delText>
            </w:r>
          </w:del>
        </w:p>
        <w:p w14:paraId="487F0B94" w14:textId="02D5BC83" w:rsidR="007C5184" w:rsidDel="002D5A85" w:rsidRDefault="007C5184">
          <w:pPr>
            <w:pStyle w:val="TOC2"/>
            <w:tabs>
              <w:tab w:val="right" w:leader="dot" w:pos="9350"/>
            </w:tabs>
            <w:rPr>
              <w:del w:id="336" w:author="Author"/>
              <w:rFonts w:eastAsiaTheme="minorEastAsia"/>
              <w:noProof/>
              <w:lang w:eastAsia="ja-JP"/>
            </w:rPr>
          </w:pPr>
          <w:del w:id="337" w:author="Author">
            <w:r w:rsidRPr="00163726" w:rsidDel="002D5A85">
              <w:rPr>
                <w:rStyle w:val="Hyperlink"/>
                <w:noProof/>
              </w:rPr>
              <w:delText>Retrieving unique party identifier</w:delText>
            </w:r>
            <w:r w:rsidDel="002D5A85">
              <w:rPr>
                <w:noProof/>
                <w:webHidden/>
              </w:rPr>
              <w:tab/>
              <w:delText>2</w:delText>
            </w:r>
          </w:del>
        </w:p>
        <w:p w14:paraId="4CEC1105" w14:textId="5CADA722" w:rsidR="007C5184" w:rsidDel="002D5A85" w:rsidRDefault="007C5184">
          <w:pPr>
            <w:pStyle w:val="TOC2"/>
            <w:tabs>
              <w:tab w:val="right" w:leader="dot" w:pos="9350"/>
            </w:tabs>
            <w:rPr>
              <w:del w:id="338" w:author="Author"/>
              <w:rFonts w:eastAsiaTheme="minorEastAsia"/>
              <w:noProof/>
              <w:lang w:eastAsia="ja-JP"/>
            </w:rPr>
          </w:pPr>
          <w:del w:id="339" w:author="Author">
            <w:r w:rsidRPr="00163726" w:rsidDel="002D5A85">
              <w:rPr>
                <w:rStyle w:val="Hyperlink"/>
                <w:noProof/>
              </w:rPr>
              <w:delText>Retrieving party members</w:delText>
            </w:r>
            <w:r w:rsidDel="002D5A85">
              <w:rPr>
                <w:noProof/>
                <w:webHidden/>
              </w:rPr>
              <w:tab/>
              <w:delText>2</w:delText>
            </w:r>
          </w:del>
        </w:p>
        <w:p w14:paraId="1755C802" w14:textId="0CF1BBE0" w:rsidR="007C5184" w:rsidDel="002D5A85" w:rsidRDefault="007C5184">
          <w:pPr>
            <w:pStyle w:val="TOC2"/>
            <w:tabs>
              <w:tab w:val="right" w:leader="dot" w:pos="9350"/>
            </w:tabs>
            <w:rPr>
              <w:del w:id="340" w:author="Author"/>
              <w:rFonts w:eastAsiaTheme="minorEastAsia"/>
              <w:noProof/>
              <w:lang w:eastAsia="ja-JP"/>
            </w:rPr>
          </w:pPr>
          <w:del w:id="341" w:author="Author">
            <w:r w:rsidRPr="00163726" w:rsidDel="002D5A85">
              <w:rPr>
                <w:rStyle w:val="Hyperlink"/>
                <w:noProof/>
              </w:rPr>
              <w:delText>Removing local users from party</w:delText>
            </w:r>
            <w:r w:rsidDel="002D5A85">
              <w:rPr>
                <w:noProof/>
                <w:webHidden/>
              </w:rPr>
              <w:tab/>
              <w:delText>2</w:delText>
            </w:r>
          </w:del>
        </w:p>
        <w:p w14:paraId="50E6AA60" w14:textId="30C1368D" w:rsidR="007C5184" w:rsidDel="002D5A85" w:rsidRDefault="007C5184">
          <w:pPr>
            <w:pStyle w:val="TOC2"/>
            <w:tabs>
              <w:tab w:val="right" w:leader="dot" w:pos="9350"/>
            </w:tabs>
            <w:rPr>
              <w:del w:id="342" w:author="Author"/>
              <w:rFonts w:eastAsiaTheme="minorEastAsia"/>
              <w:noProof/>
              <w:lang w:eastAsia="ja-JP"/>
            </w:rPr>
          </w:pPr>
          <w:del w:id="343" w:author="Author">
            <w:r w:rsidRPr="00163726" w:rsidDel="002D5A85">
              <w:rPr>
                <w:rStyle w:val="Hyperlink"/>
                <w:noProof/>
              </w:rPr>
              <w:delText>Inviting remote users to a party</w:delText>
            </w:r>
            <w:r w:rsidDel="002D5A85">
              <w:rPr>
                <w:noProof/>
                <w:webHidden/>
              </w:rPr>
              <w:tab/>
              <w:delText>2</w:delText>
            </w:r>
          </w:del>
        </w:p>
        <w:p w14:paraId="3C2300D0" w14:textId="7F567F35" w:rsidR="007C5184" w:rsidDel="002D5A85" w:rsidRDefault="007C5184">
          <w:pPr>
            <w:pStyle w:val="TOC2"/>
            <w:tabs>
              <w:tab w:val="right" w:leader="dot" w:pos="9350"/>
            </w:tabs>
            <w:rPr>
              <w:del w:id="344" w:author="Author"/>
              <w:rFonts w:eastAsiaTheme="minorEastAsia"/>
              <w:noProof/>
              <w:lang w:eastAsia="ja-JP"/>
            </w:rPr>
          </w:pPr>
          <w:del w:id="345" w:author="Author">
            <w:r w:rsidRPr="00163726" w:rsidDel="002D5A85">
              <w:rPr>
                <w:rStyle w:val="Hyperlink"/>
                <w:noProof/>
              </w:rPr>
              <w:delText>Joining a remote party</w:delText>
            </w:r>
            <w:r w:rsidDel="002D5A85">
              <w:rPr>
                <w:noProof/>
                <w:webHidden/>
              </w:rPr>
              <w:tab/>
              <w:delText>2</w:delText>
            </w:r>
          </w:del>
        </w:p>
        <w:p w14:paraId="25E30088" w14:textId="345B191A" w:rsidR="007C5184" w:rsidDel="002D5A85" w:rsidRDefault="007C5184">
          <w:pPr>
            <w:pStyle w:val="TOC2"/>
            <w:tabs>
              <w:tab w:val="right" w:leader="dot" w:pos="9350"/>
            </w:tabs>
            <w:rPr>
              <w:del w:id="346" w:author="Author"/>
              <w:rFonts w:eastAsiaTheme="minorEastAsia"/>
              <w:noProof/>
              <w:lang w:eastAsia="ja-JP"/>
            </w:rPr>
          </w:pPr>
          <w:del w:id="347" w:author="Author">
            <w:r w:rsidRPr="00163726" w:rsidDel="002D5A85">
              <w:rPr>
                <w:rStyle w:val="Hyperlink"/>
                <w:noProof/>
              </w:rPr>
              <w:delText>The lifetime of a party</w:delText>
            </w:r>
            <w:r w:rsidDel="002D5A85">
              <w:rPr>
                <w:noProof/>
                <w:webHidden/>
              </w:rPr>
              <w:tab/>
              <w:delText>2</w:delText>
            </w:r>
          </w:del>
        </w:p>
        <w:p w14:paraId="10983A80" w14:textId="25DED63C" w:rsidR="007C5184" w:rsidDel="002D5A85" w:rsidRDefault="007C5184">
          <w:pPr>
            <w:pStyle w:val="TOC1"/>
            <w:tabs>
              <w:tab w:val="right" w:leader="dot" w:pos="9350"/>
            </w:tabs>
            <w:rPr>
              <w:del w:id="348" w:author="Author"/>
              <w:rFonts w:eastAsiaTheme="minorEastAsia"/>
              <w:noProof/>
              <w:lang w:eastAsia="ja-JP"/>
            </w:rPr>
          </w:pPr>
          <w:del w:id="349" w:author="Author">
            <w:r w:rsidRPr="00163726" w:rsidDel="002D5A85">
              <w:rPr>
                <w:rStyle w:val="Hyperlink"/>
                <w:noProof/>
              </w:rPr>
              <w:delText>How to take a screenshot using XboxConsole</w:delText>
            </w:r>
            <w:r w:rsidDel="002D5A85">
              <w:rPr>
                <w:noProof/>
                <w:webHidden/>
              </w:rPr>
              <w:tab/>
              <w:delText>2</w:delText>
            </w:r>
          </w:del>
        </w:p>
        <w:p w14:paraId="3B08F2DA" w14:textId="70CD82D4" w:rsidR="007C5184" w:rsidDel="002D5A85" w:rsidRDefault="007C5184">
          <w:pPr>
            <w:pStyle w:val="TOC1"/>
            <w:tabs>
              <w:tab w:val="right" w:leader="dot" w:pos="9350"/>
            </w:tabs>
            <w:rPr>
              <w:del w:id="350" w:author="Author"/>
              <w:rFonts w:eastAsiaTheme="minorEastAsia"/>
              <w:noProof/>
              <w:lang w:eastAsia="ja-JP"/>
            </w:rPr>
          </w:pPr>
          <w:del w:id="351" w:author="Author">
            <w:r w:rsidRPr="00163726" w:rsidDel="002D5A85">
              <w:rPr>
                <w:rStyle w:val="Hyperlink"/>
                <w:noProof/>
              </w:rPr>
              <w:delText>How to record a DVR capture using XboxConsole</w:delText>
            </w:r>
            <w:r w:rsidDel="002D5A85">
              <w:rPr>
                <w:noProof/>
                <w:webHidden/>
              </w:rPr>
              <w:tab/>
              <w:delText>2</w:delText>
            </w:r>
          </w:del>
        </w:p>
        <w:p w14:paraId="6159716E" w14:textId="1720E05A" w:rsidR="007C5184" w:rsidDel="002D5A85" w:rsidRDefault="007C5184">
          <w:pPr>
            <w:pStyle w:val="TOC1"/>
            <w:tabs>
              <w:tab w:val="right" w:leader="dot" w:pos="9350"/>
            </w:tabs>
            <w:rPr>
              <w:del w:id="352" w:author="Author"/>
              <w:rFonts w:eastAsiaTheme="minorEastAsia"/>
              <w:noProof/>
              <w:lang w:eastAsia="ja-JP"/>
            </w:rPr>
          </w:pPr>
          <w:del w:id="353" w:author="Author">
            <w:r w:rsidRPr="00163726" w:rsidDel="002D5A85">
              <w:rPr>
                <w:rStyle w:val="Hyperlink"/>
                <w:noProof/>
              </w:rPr>
              <w:delText>How to push deploy an application to the Xbox One Console</w:delText>
            </w:r>
            <w:r w:rsidDel="002D5A85">
              <w:rPr>
                <w:noProof/>
                <w:webHidden/>
              </w:rPr>
              <w:tab/>
              <w:delText>2</w:delText>
            </w:r>
          </w:del>
        </w:p>
        <w:p w14:paraId="3F6179CE" w14:textId="634B8E5F" w:rsidR="007C5184" w:rsidDel="002D5A85" w:rsidRDefault="007C5184">
          <w:pPr>
            <w:pStyle w:val="TOC3"/>
            <w:tabs>
              <w:tab w:val="right" w:leader="dot" w:pos="9350"/>
            </w:tabs>
            <w:rPr>
              <w:del w:id="354" w:author="Author"/>
              <w:rFonts w:eastAsiaTheme="minorEastAsia"/>
              <w:noProof/>
              <w:lang w:eastAsia="ja-JP"/>
            </w:rPr>
          </w:pPr>
          <w:del w:id="355" w:author="Author">
            <w:r w:rsidRPr="00163726" w:rsidDel="002D5A85">
              <w:rPr>
                <w:rStyle w:val="Hyperlink"/>
                <w:noProof/>
              </w:rPr>
              <w:delText>Progress Reporting</w:delText>
            </w:r>
            <w:r w:rsidDel="002D5A85">
              <w:rPr>
                <w:noProof/>
                <w:webHidden/>
              </w:rPr>
              <w:tab/>
              <w:delText>2</w:delText>
            </w:r>
          </w:del>
        </w:p>
        <w:p w14:paraId="198A9C72" w14:textId="64A1BCC2" w:rsidR="007C5184" w:rsidDel="002D5A85" w:rsidRDefault="007C5184">
          <w:pPr>
            <w:pStyle w:val="TOC3"/>
            <w:tabs>
              <w:tab w:val="right" w:leader="dot" w:pos="9350"/>
            </w:tabs>
            <w:rPr>
              <w:del w:id="356" w:author="Author"/>
              <w:rFonts w:eastAsiaTheme="minorEastAsia"/>
              <w:noProof/>
              <w:lang w:eastAsia="ja-JP"/>
            </w:rPr>
          </w:pPr>
          <w:del w:id="357" w:author="Author">
            <w:r w:rsidRPr="00163726" w:rsidDel="002D5A85">
              <w:rPr>
                <w:rStyle w:val="Hyperlink"/>
                <w:noProof/>
                <w:highlight w:val="white"/>
              </w:rPr>
              <w:delText>Deployment Cancellation</w:delText>
            </w:r>
            <w:r w:rsidDel="002D5A85">
              <w:rPr>
                <w:noProof/>
                <w:webHidden/>
              </w:rPr>
              <w:tab/>
              <w:delText>2</w:delText>
            </w:r>
          </w:del>
        </w:p>
        <w:p w14:paraId="75A07543" w14:textId="2BD34E0C" w:rsidR="007C5184" w:rsidDel="002D5A85" w:rsidRDefault="007C5184">
          <w:pPr>
            <w:pStyle w:val="TOC1"/>
            <w:tabs>
              <w:tab w:val="right" w:leader="dot" w:pos="9350"/>
            </w:tabs>
            <w:rPr>
              <w:del w:id="358" w:author="Author"/>
              <w:rFonts w:eastAsiaTheme="minorEastAsia"/>
              <w:noProof/>
              <w:lang w:eastAsia="ja-JP"/>
            </w:rPr>
          </w:pPr>
          <w:del w:id="359" w:author="Author">
            <w:r w:rsidRPr="00163726" w:rsidDel="002D5A85">
              <w:rPr>
                <w:rStyle w:val="Hyperlink"/>
                <w:noProof/>
              </w:rPr>
              <w:delText>How to register a package located on TitleScratch drive</w:delText>
            </w:r>
            <w:r w:rsidDel="002D5A85">
              <w:rPr>
                <w:noProof/>
                <w:webHidden/>
              </w:rPr>
              <w:tab/>
              <w:delText>2</w:delText>
            </w:r>
          </w:del>
        </w:p>
        <w:p w14:paraId="27BF7FDB" w14:textId="6465E797" w:rsidR="007C5184" w:rsidDel="002D5A85" w:rsidRDefault="007C5184">
          <w:pPr>
            <w:pStyle w:val="TOC1"/>
            <w:tabs>
              <w:tab w:val="right" w:leader="dot" w:pos="9350"/>
            </w:tabs>
            <w:rPr>
              <w:del w:id="360" w:author="Author"/>
              <w:rFonts w:eastAsiaTheme="minorEastAsia"/>
              <w:noProof/>
              <w:lang w:eastAsia="ja-JP"/>
            </w:rPr>
          </w:pPr>
          <w:del w:id="361" w:author="Author">
            <w:r w:rsidRPr="00163726" w:rsidDel="002D5A85">
              <w:rPr>
                <w:rStyle w:val="Hyperlink"/>
                <w:noProof/>
              </w:rPr>
              <w:delText>How to get available space for application installation</w:delText>
            </w:r>
            <w:r w:rsidDel="002D5A85">
              <w:rPr>
                <w:noProof/>
                <w:webHidden/>
              </w:rPr>
              <w:tab/>
              <w:delText>2</w:delText>
            </w:r>
          </w:del>
        </w:p>
        <w:p w14:paraId="7898B96A" w14:textId="347285C4" w:rsidR="007C5184" w:rsidDel="002D5A85" w:rsidRDefault="007C5184">
          <w:pPr>
            <w:pStyle w:val="TOC1"/>
            <w:tabs>
              <w:tab w:val="right" w:leader="dot" w:pos="9350"/>
            </w:tabs>
            <w:rPr>
              <w:del w:id="362" w:author="Author"/>
              <w:rFonts w:eastAsiaTheme="minorEastAsia"/>
              <w:noProof/>
              <w:lang w:eastAsia="ja-JP"/>
            </w:rPr>
          </w:pPr>
          <w:del w:id="363" w:author="Author">
            <w:r w:rsidRPr="00163726" w:rsidDel="002D5A85">
              <w:rPr>
                <w:rStyle w:val="Hyperlink"/>
                <w:noProof/>
              </w:rPr>
              <w:delText>How to control the lifecycle of a package on the Xbox One console</w:delText>
            </w:r>
            <w:r w:rsidDel="002D5A85">
              <w:rPr>
                <w:noProof/>
                <w:webHidden/>
              </w:rPr>
              <w:tab/>
              <w:delText>2</w:delText>
            </w:r>
          </w:del>
        </w:p>
        <w:p w14:paraId="160E14F1" w14:textId="288277FC" w:rsidR="007C5184" w:rsidDel="002D5A85" w:rsidRDefault="007C5184">
          <w:pPr>
            <w:pStyle w:val="TOC3"/>
            <w:tabs>
              <w:tab w:val="right" w:leader="dot" w:pos="9350"/>
            </w:tabs>
            <w:rPr>
              <w:del w:id="364" w:author="Author"/>
              <w:rFonts w:eastAsiaTheme="minorEastAsia"/>
              <w:noProof/>
              <w:lang w:eastAsia="ja-JP"/>
            </w:rPr>
          </w:pPr>
          <w:del w:id="365" w:author="Author">
            <w:r w:rsidRPr="00163726" w:rsidDel="002D5A85">
              <w:rPr>
                <w:rStyle w:val="Hyperlink"/>
                <w:noProof/>
              </w:rPr>
              <w:delText>Separation of functionality</w:delText>
            </w:r>
            <w:r w:rsidDel="002D5A85">
              <w:rPr>
                <w:noProof/>
                <w:webHidden/>
              </w:rPr>
              <w:tab/>
              <w:delText>2</w:delText>
            </w:r>
          </w:del>
        </w:p>
        <w:p w14:paraId="354617BA" w14:textId="3041D8D6" w:rsidR="007C5184" w:rsidDel="002D5A85" w:rsidRDefault="007C5184">
          <w:pPr>
            <w:pStyle w:val="TOC3"/>
            <w:tabs>
              <w:tab w:val="right" w:leader="dot" w:pos="9350"/>
            </w:tabs>
            <w:rPr>
              <w:del w:id="366" w:author="Author"/>
              <w:rFonts w:eastAsiaTheme="minorEastAsia"/>
              <w:noProof/>
              <w:lang w:eastAsia="ja-JP"/>
            </w:rPr>
          </w:pPr>
          <w:del w:id="367" w:author="Author">
            <w:r w:rsidRPr="00163726" w:rsidDel="002D5A85">
              <w:rPr>
                <w:rStyle w:val="Hyperlink"/>
                <w:noProof/>
              </w:rPr>
              <w:delText>Registering an event handler for the ExecutionStateChanged event</w:delText>
            </w:r>
            <w:r w:rsidDel="002D5A85">
              <w:rPr>
                <w:noProof/>
                <w:webHidden/>
              </w:rPr>
              <w:tab/>
              <w:delText>2</w:delText>
            </w:r>
          </w:del>
        </w:p>
        <w:p w14:paraId="5D08FA8F" w14:textId="69285EDC" w:rsidR="007C5184" w:rsidDel="002D5A85" w:rsidRDefault="007C5184">
          <w:pPr>
            <w:pStyle w:val="TOC1"/>
            <w:tabs>
              <w:tab w:val="right" w:leader="dot" w:pos="9350"/>
            </w:tabs>
            <w:rPr>
              <w:del w:id="368" w:author="Author"/>
              <w:rFonts w:eastAsiaTheme="minorEastAsia"/>
              <w:noProof/>
              <w:lang w:eastAsia="ja-JP"/>
            </w:rPr>
          </w:pPr>
          <w:del w:id="369" w:author="Author">
            <w:r w:rsidRPr="00163726" w:rsidDel="002D5A85">
              <w:rPr>
                <w:rStyle w:val="Hyperlink"/>
                <w:noProof/>
              </w:rPr>
              <w:delText>How to uninstall a package</w:delText>
            </w:r>
            <w:r w:rsidDel="002D5A85">
              <w:rPr>
                <w:noProof/>
                <w:webHidden/>
              </w:rPr>
              <w:tab/>
              <w:delText>2</w:delText>
            </w:r>
          </w:del>
        </w:p>
        <w:p w14:paraId="3C811E6F" w14:textId="4CCC04F3" w:rsidR="007C5184" w:rsidDel="002D5A85" w:rsidRDefault="007C5184">
          <w:pPr>
            <w:pStyle w:val="TOC1"/>
            <w:tabs>
              <w:tab w:val="right" w:leader="dot" w:pos="9350"/>
            </w:tabs>
            <w:rPr>
              <w:del w:id="370" w:author="Author"/>
              <w:rFonts w:eastAsiaTheme="minorEastAsia"/>
              <w:noProof/>
              <w:lang w:eastAsia="ja-JP"/>
            </w:rPr>
          </w:pPr>
          <w:del w:id="371" w:author="Author">
            <w:r w:rsidRPr="00163726" w:rsidDel="002D5A85">
              <w:rPr>
                <w:rStyle w:val="Hyperlink"/>
                <w:noProof/>
              </w:rPr>
              <w:delText>How to launch a non-package executable</w:delText>
            </w:r>
            <w:r w:rsidDel="002D5A85">
              <w:rPr>
                <w:noProof/>
                <w:webHidden/>
              </w:rPr>
              <w:tab/>
              <w:delText>2</w:delText>
            </w:r>
          </w:del>
        </w:p>
        <w:p w14:paraId="40796409" w14:textId="49E6AEC0" w:rsidR="007C5184" w:rsidDel="002D5A85" w:rsidRDefault="007C5184">
          <w:pPr>
            <w:pStyle w:val="TOC1"/>
            <w:tabs>
              <w:tab w:val="right" w:leader="dot" w:pos="9350"/>
            </w:tabs>
            <w:rPr>
              <w:del w:id="372" w:author="Author"/>
              <w:rFonts w:eastAsiaTheme="minorEastAsia"/>
              <w:noProof/>
              <w:lang w:eastAsia="ja-JP"/>
            </w:rPr>
          </w:pPr>
          <w:del w:id="373" w:author="Author">
            <w:r w:rsidRPr="00163726" w:rsidDel="002D5A85">
              <w:rPr>
                <w:rStyle w:val="Hyperlink"/>
                <w:noProof/>
              </w:rPr>
              <w:delText>How to copy files and directories</w:delText>
            </w:r>
            <w:r w:rsidDel="002D5A85">
              <w:rPr>
                <w:noProof/>
                <w:webHidden/>
              </w:rPr>
              <w:tab/>
              <w:delText>2</w:delText>
            </w:r>
          </w:del>
        </w:p>
        <w:p w14:paraId="0BFF93B3" w14:textId="31CAD8BD" w:rsidR="007C5184" w:rsidDel="002D5A85" w:rsidRDefault="007C5184">
          <w:pPr>
            <w:pStyle w:val="TOC2"/>
            <w:tabs>
              <w:tab w:val="right" w:leader="dot" w:pos="9350"/>
            </w:tabs>
            <w:rPr>
              <w:del w:id="374" w:author="Author"/>
              <w:rFonts w:eastAsiaTheme="minorEastAsia"/>
              <w:noProof/>
              <w:lang w:eastAsia="ja-JP"/>
            </w:rPr>
          </w:pPr>
          <w:del w:id="375" w:author="Author">
            <w:r w:rsidRPr="00163726" w:rsidDel="002D5A85">
              <w:rPr>
                <w:rStyle w:val="Hyperlink"/>
                <w:noProof/>
              </w:rPr>
              <w:delText>Copying files to and from the System OS</w:delText>
            </w:r>
            <w:r w:rsidDel="002D5A85">
              <w:rPr>
                <w:noProof/>
                <w:webHidden/>
              </w:rPr>
              <w:tab/>
              <w:delText>2</w:delText>
            </w:r>
          </w:del>
        </w:p>
        <w:p w14:paraId="66D1F91D" w14:textId="4DE98E18" w:rsidR="007C5184" w:rsidDel="002D5A85" w:rsidRDefault="007C5184">
          <w:pPr>
            <w:pStyle w:val="TOC2"/>
            <w:tabs>
              <w:tab w:val="right" w:leader="dot" w:pos="9350"/>
            </w:tabs>
            <w:rPr>
              <w:del w:id="376" w:author="Author"/>
              <w:rFonts w:eastAsiaTheme="minorEastAsia"/>
              <w:noProof/>
              <w:lang w:eastAsia="ja-JP"/>
            </w:rPr>
          </w:pPr>
          <w:del w:id="377" w:author="Author">
            <w:r w:rsidRPr="00163726" w:rsidDel="002D5A85">
              <w:rPr>
                <w:rStyle w:val="Hyperlink"/>
                <w:noProof/>
              </w:rPr>
              <w:delText>Copying files to and from the Title OS</w:delText>
            </w:r>
            <w:r w:rsidDel="002D5A85">
              <w:rPr>
                <w:noProof/>
                <w:webHidden/>
              </w:rPr>
              <w:tab/>
              <w:delText>2</w:delText>
            </w:r>
          </w:del>
        </w:p>
        <w:p w14:paraId="204ECB7E" w14:textId="13FD1AD8" w:rsidR="007C5184" w:rsidDel="002D5A85" w:rsidRDefault="007C5184">
          <w:pPr>
            <w:pStyle w:val="TOC2"/>
            <w:tabs>
              <w:tab w:val="right" w:leader="dot" w:pos="9350"/>
            </w:tabs>
            <w:rPr>
              <w:del w:id="378" w:author="Author"/>
              <w:rFonts w:eastAsiaTheme="minorEastAsia"/>
              <w:noProof/>
              <w:lang w:eastAsia="ja-JP"/>
            </w:rPr>
          </w:pPr>
          <w:del w:id="379" w:author="Author">
            <w:r w:rsidRPr="00163726" w:rsidDel="002D5A85">
              <w:rPr>
                <w:rStyle w:val="Hyperlink"/>
                <w:noProof/>
              </w:rPr>
              <w:delText>Copying files to and from an application container</w:delText>
            </w:r>
            <w:r w:rsidDel="002D5A85">
              <w:rPr>
                <w:noProof/>
                <w:webHidden/>
              </w:rPr>
              <w:tab/>
              <w:delText>2</w:delText>
            </w:r>
          </w:del>
        </w:p>
        <w:p w14:paraId="09E16137" w14:textId="6FFB8810" w:rsidR="007C5184" w:rsidDel="002D5A85" w:rsidRDefault="007C5184">
          <w:pPr>
            <w:pStyle w:val="TOC2"/>
            <w:tabs>
              <w:tab w:val="right" w:leader="dot" w:pos="9350"/>
            </w:tabs>
            <w:rPr>
              <w:del w:id="380" w:author="Author"/>
              <w:rFonts w:eastAsiaTheme="minorEastAsia"/>
              <w:noProof/>
              <w:lang w:eastAsia="ja-JP"/>
            </w:rPr>
          </w:pPr>
          <w:del w:id="381" w:author="Author">
            <w:r w:rsidRPr="00163726" w:rsidDel="002D5A85">
              <w:rPr>
                <w:rStyle w:val="Hyperlink"/>
                <w:noProof/>
              </w:rPr>
              <w:delText>Copying files to and from the @scratch drive</w:delText>
            </w:r>
            <w:r w:rsidDel="002D5A85">
              <w:rPr>
                <w:noProof/>
                <w:webHidden/>
              </w:rPr>
              <w:tab/>
              <w:delText>2</w:delText>
            </w:r>
          </w:del>
        </w:p>
        <w:p w14:paraId="265B368D" w14:textId="1F9FC57A" w:rsidR="007C5184" w:rsidDel="002D5A85" w:rsidRDefault="007C5184">
          <w:pPr>
            <w:pStyle w:val="TOC2"/>
            <w:tabs>
              <w:tab w:val="right" w:leader="dot" w:pos="9350"/>
            </w:tabs>
            <w:rPr>
              <w:del w:id="382" w:author="Author"/>
              <w:rFonts w:eastAsiaTheme="minorEastAsia"/>
              <w:noProof/>
              <w:lang w:eastAsia="ja-JP"/>
            </w:rPr>
          </w:pPr>
          <w:del w:id="383" w:author="Author">
            <w:r w:rsidRPr="00163726" w:rsidDel="002D5A85">
              <w:rPr>
                <w:rStyle w:val="Hyperlink"/>
                <w:noProof/>
              </w:rPr>
              <w:delText>Copying directories to and from the Xbox One console</w:delText>
            </w:r>
            <w:r w:rsidDel="002D5A85">
              <w:rPr>
                <w:noProof/>
                <w:webHidden/>
              </w:rPr>
              <w:tab/>
              <w:delText>2</w:delText>
            </w:r>
          </w:del>
        </w:p>
        <w:p w14:paraId="14488236" w14:textId="4F678FF1" w:rsidR="007C5184" w:rsidDel="002D5A85" w:rsidRDefault="007C5184">
          <w:pPr>
            <w:pStyle w:val="TOC2"/>
            <w:tabs>
              <w:tab w:val="right" w:leader="dot" w:pos="9350"/>
            </w:tabs>
            <w:rPr>
              <w:del w:id="384" w:author="Author"/>
              <w:rFonts w:eastAsiaTheme="minorEastAsia"/>
              <w:noProof/>
              <w:lang w:eastAsia="ja-JP"/>
            </w:rPr>
          </w:pPr>
          <w:del w:id="385" w:author="Author">
            <w:r w:rsidRPr="00163726" w:rsidDel="002D5A85">
              <w:rPr>
                <w:rStyle w:val="Hyperlink"/>
                <w:noProof/>
              </w:rPr>
              <w:lastRenderedPageBreak/>
              <w:delText>Getting progress updates while copying</w:delText>
            </w:r>
            <w:r w:rsidDel="002D5A85">
              <w:rPr>
                <w:noProof/>
                <w:webHidden/>
              </w:rPr>
              <w:tab/>
              <w:delText>2</w:delText>
            </w:r>
          </w:del>
        </w:p>
        <w:p w14:paraId="3CB813EE" w14:textId="5309FA59" w:rsidR="007C5184" w:rsidDel="002D5A85" w:rsidRDefault="007C5184">
          <w:pPr>
            <w:pStyle w:val="TOC1"/>
            <w:tabs>
              <w:tab w:val="right" w:leader="dot" w:pos="9350"/>
            </w:tabs>
            <w:rPr>
              <w:del w:id="386" w:author="Author"/>
              <w:rFonts w:eastAsiaTheme="minorEastAsia"/>
              <w:noProof/>
              <w:lang w:eastAsia="ja-JP"/>
            </w:rPr>
          </w:pPr>
          <w:del w:id="387" w:author="Author">
            <w:r w:rsidRPr="00163726" w:rsidDel="002D5A85">
              <w:rPr>
                <w:rStyle w:val="Hyperlink"/>
                <w:noProof/>
              </w:rPr>
              <w:delText>How to capture debug output from the Xbox One console</w:delText>
            </w:r>
            <w:r w:rsidDel="002D5A85">
              <w:rPr>
                <w:noProof/>
                <w:webHidden/>
              </w:rPr>
              <w:tab/>
              <w:delText>2</w:delText>
            </w:r>
          </w:del>
        </w:p>
        <w:p w14:paraId="7CE161C8" w14:textId="40D61474" w:rsidR="007C5184" w:rsidDel="002D5A85" w:rsidRDefault="007C5184">
          <w:pPr>
            <w:pStyle w:val="TOC1"/>
            <w:tabs>
              <w:tab w:val="right" w:leader="dot" w:pos="9350"/>
            </w:tabs>
            <w:rPr>
              <w:del w:id="388" w:author="Author"/>
              <w:rFonts w:eastAsiaTheme="minorEastAsia"/>
              <w:noProof/>
              <w:lang w:eastAsia="ja-JP"/>
            </w:rPr>
          </w:pPr>
          <w:del w:id="389" w:author="Author">
            <w:r w:rsidRPr="00163726" w:rsidDel="002D5A85">
              <w:rPr>
                <w:rStyle w:val="Hyperlink"/>
                <w:noProof/>
              </w:rPr>
              <w:delText>How to simulate controller inputs</w:delText>
            </w:r>
            <w:r w:rsidDel="002D5A85">
              <w:rPr>
                <w:noProof/>
                <w:webHidden/>
              </w:rPr>
              <w:tab/>
              <w:delText>2</w:delText>
            </w:r>
          </w:del>
        </w:p>
        <w:p w14:paraId="6D712B11" w14:textId="6FDB8419" w:rsidR="007C5184" w:rsidDel="002D5A85" w:rsidRDefault="007C5184">
          <w:pPr>
            <w:pStyle w:val="TOC1"/>
            <w:tabs>
              <w:tab w:val="right" w:leader="dot" w:pos="9350"/>
            </w:tabs>
            <w:rPr>
              <w:del w:id="390" w:author="Author"/>
              <w:rFonts w:eastAsiaTheme="minorEastAsia"/>
              <w:noProof/>
              <w:lang w:eastAsia="ja-JP"/>
            </w:rPr>
          </w:pPr>
          <w:del w:id="391" w:author="Author">
            <w:r w:rsidRPr="00163726" w:rsidDel="002D5A85">
              <w:rPr>
                <w:rStyle w:val="Hyperlink"/>
                <w:noProof/>
              </w:rPr>
              <w:delText>How to pair a controller with a user</w:delText>
            </w:r>
            <w:r w:rsidDel="002D5A85">
              <w:rPr>
                <w:noProof/>
                <w:webHidden/>
              </w:rPr>
              <w:tab/>
              <w:delText>2</w:delText>
            </w:r>
          </w:del>
        </w:p>
        <w:p w14:paraId="298E1D4B" w14:textId="5367AABE" w:rsidR="007C5184" w:rsidDel="002D5A85" w:rsidRDefault="007C5184">
          <w:pPr>
            <w:pStyle w:val="TOC1"/>
            <w:tabs>
              <w:tab w:val="right" w:leader="dot" w:pos="9350"/>
            </w:tabs>
            <w:rPr>
              <w:del w:id="392" w:author="Author"/>
              <w:rFonts w:eastAsiaTheme="minorEastAsia"/>
              <w:noProof/>
              <w:lang w:eastAsia="ja-JP"/>
            </w:rPr>
          </w:pPr>
          <w:del w:id="393" w:author="Author">
            <w:r w:rsidRPr="00163726" w:rsidDel="002D5A85">
              <w:rPr>
                <w:rStyle w:val="Hyperlink"/>
                <w:noProof/>
              </w:rPr>
              <w:delText>Exception handling</w:delText>
            </w:r>
            <w:r w:rsidDel="002D5A85">
              <w:rPr>
                <w:noProof/>
                <w:webHidden/>
              </w:rPr>
              <w:tab/>
              <w:delText>2</w:delText>
            </w:r>
          </w:del>
        </w:p>
        <w:p w14:paraId="4C06924C" w14:textId="4B0E1802" w:rsidR="007C5184" w:rsidDel="002D5A85" w:rsidRDefault="007C5184">
          <w:pPr>
            <w:pStyle w:val="TOC1"/>
            <w:tabs>
              <w:tab w:val="right" w:leader="dot" w:pos="9350"/>
            </w:tabs>
            <w:rPr>
              <w:del w:id="394" w:author="Author"/>
              <w:rFonts w:eastAsiaTheme="minorEastAsia"/>
              <w:noProof/>
              <w:lang w:eastAsia="ja-JP"/>
            </w:rPr>
          </w:pPr>
          <w:del w:id="395" w:author="Author">
            <w:r w:rsidRPr="00163726" w:rsidDel="002D5A85">
              <w:rPr>
                <w:rStyle w:val="Hyperlink"/>
                <w:noProof/>
              </w:rPr>
              <w:delText>Remarks</w:delText>
            </w:r>
            <w:r w:rsidDel="002D5A85">
              <w:rPr>
                <w:noProof/>
                <w:webHidden/>
              </w:rPr>
              <w:tab/>
              <w:delText>2</w:delText>
            </w:r>
          </w:del>
        </w:p>
        <w:p w14:paraId="23B92DC3" w14:textId="47488509" w:rsidR="00707CA2" w:rsidRDefault="00707CA2">
          <w:r>
            <w:rPr>
              <w:b/>
              <w:bCs/>
              <w:noProof/>
            </w:rPr>
            <w:fldChar w:fldCharType="end"/>
          </w:r>
        </w:p>
      </w:sdtContent>
    </w:sdt>
    <w:p w14:paraId="121D6131" w14:textId="77777777" w:rsidR="00707CA2" w:rsidRDefault="00707CA2"/>
    <w:p w14:paraId="0C2655FE" w14:textId="77777777" w:rsidR="00707CA2" w:rsidRDefault="00707CA2"/>
    <w:p w14:paraId="3D767218" w14:textId="77777777" w:rsidR="00707CA2" w:rsidRDefault="00707CA2">
      <w:r>
        <w:br w:type="page"/>
      </w:r>
    </w:p>
    <w:p w14:paraId="0403D631" w14:textId="77777777" w:rsidR="00707CA2" w:rsidRDefault="00707CA2" w:rsidP="00707CA2">
      <w:pPr>
        <w:pStyle w:val="Heading1"/>
      </w:pPr>
      <w:bookmarkStart w:id="396" w:name="_Toc382485449"/>
      <w:bookmarkStart w:id="397" w:name="_Toc387829338"/>
      <w:bookmarkStart w:id="398" w:name="_Toc401655178"/>
      <w:bookmarkStart w:id="399" w:name="_Toc404263539"/>
      <w:bookmarkStart w:id="400" w:name="_Toc404586278"/>
      <w:bookmarkStart w:id="401" w:name="_Toc405276836"/>
      <w:r>
        <w:lastRenderedPageBreak/>
        <w:t>Introduction</w:t>
      </w:r>
      <w:bookmarkEnd w:id="396"/>
      <w:bookmarkEnd w:id="397"/>
      <w:bookmarkEnd w:id="398"/>
      <w:bookmarkEnd w:id="399"/>
      <w:bookmarkEnd w:id="400"/>
      <w:bookmarkEnd w:id="401"/>
    </w:p>
    <w:p w14:paraId="223CD69E" w14:textId="082AAFA6" w:rsidR="00707CA2" w:rsidRDefault="00EA7E89">
      <w:r>
        <w:t xml:space="preserve">This documentation is available to help you understand what the </w:t>
      </w:r>
      <w:r w:rsidRPr="00C94F41">
        <w:rPr>
          <w:b/>
        </w:rPr>
        <w:t>XboxConsole</w:t>
      </w:r>
      <w:r>
        <w:t xml:space="preserve"> </w:t>
      </w:r>
      <w:r w:rsidR="003C112D">
        <w:t xml:space="preserve">library </w:t>
      </w:r>
      <w:r>
        <w:t xml:space="preserve">is and how to use it in your testing processes. This document will </w:t>
      </w:r>
      <w:r w:rsidR="00B01D5A">
        <w:t xml:space="preserve">provide a </w:t>
      </w:r>
      <w:r>
        <w:t xml:space="preserve">high level overview of the main features </w:t>
      </w:r>
      <w:r w:rsidR="000256BA">
        <w:t>in</w:t>
      </w:r>
      <w:r>
        <w:t xml:space="preserve"> </w:t>
      </w:r>
      <w:r w:rsidR="00B01D5A">
        <w:t xml:space="preserve">the </w:t>
      </w:r>
      <w:r w:rsidRPr="00C94F41">
        <w:rPr>
          <w:b/>
        </w:rPr>
        <w:t>XboxConsole</w:t>
      </w:r>
      <w:r w:rsidRPr="00EA7E89">
        <w:t xml:space="preserve"> </w:t>
      </w:r>
      <w:r w:rsidR="003C112D">
        <w:t>library</w:t>
      </w:r>
      <w:r>
        <w:t xml:space="preserve">. For </w:t>
      </w:r>
      <w:r w:rsidR="0081630B">
        <w:t>full details</w:t>
      </w:r>
      <w:r>
        <w:t xml:space="preserve"> about the specific classes and members, se</w:t>
      </w:r>
      <w:bookmarkStart w:id="402" w:name="_GoBack"/>
      <w:bookmarkEnd w:id="402"/>
      <w:r>
        <w:t xml:space="preserve">e the </w:t>
      </w:r>
      <w:r w:rsidR="00C07F61">
        <w:t>.chm</w:t>
      </w:r>
      <w:r>
        <w:t xml:space="preserve"> file.</w:t>
      </w:r>
    </w:p>
    <w:p w14:paraId="13022373" w14:textId="77777777" w:rsidR="00707CA2" w:rsidRDefault="00707CA2" w:rsidP="00707CA2">
      <w:pPr>
        <w:pStyle w:val="Heading1"/>
      </w:pPr>
      <w:bookmarkStart w:id="403" w:name="_Toc382485450"/>
      <w:bookmarkStart w:id="404" w:name="_Toc387829339"/>
      <w:bookmarkStart w:id="405" w:name="_Toc401655179"/>
      <w:bookmarkStart w:id="406" w:name="_Toc404263540"/>
      <w:bookmarkStart w:id="407" w:name="_Toc404586279"/>
      <w:bookmarkStart w:id="408" w:name="_Toc405276837"/>
      <w:r>
        <w:t>Overview</w:t>
      </w:r>
      <w:bookmarkEnd w:id="403"/>
      <w:bookmarkEnd w:id="404"/>
      <w:bookmarkEnd w:id="405"/>
      <w:bookmarkEnd w:id="406"/>
      <w:bookmarkEnd w:id="407"/>
      <w:bookmarkEnd w:id="408"/>
    </w:p>
    <w:p w14:paraId="5416A128" w14:textId="23C27483" w:rsidR="00707CA2" w:rsidRDefault="00EA7E89">
      <w:r>
        <w:t xml:space="preserve">The </w:t>
      </w:r>
      <w:r w:rsidRPr="00C94F41">
        <w:rPr>
          <w:b/>
        </w:rPr>
        <w:t>XboxConsole</w:t>
      </w:r>
      <w:r>
        <w:t xml:space="preserve"> provides a managed wrapper for the XDK that allows you access and control over the </w:t>
      </w:r>
      <w:r w:rsidR="00FA76D9">
        <w:t xml:space="preserve">Xbox One </w:t>
      </w:r>
      <w:r>
        <w:t xml:space="preserve">console for automation and other customized tooling scenarios. The </w:t>
      </w:r>
      <w:r w:rsidRPr="00C94F41">
        <w:rPr>
          <w:b/>
        </w:rPr>
        <w:t>XboxConsole</w:t>
      </w:r>
      <w:r>
        <w:t xml:space="preserve"> </w:t>
      </w:r>
      <w:r w:rsidR="00B01D5A">
        <w:t xml:space="preserve">library </w:t>
      </w:r>
      <w:r w:rsidR="00925927">
        <w:t>exposes</w:t>
      </w:r>
      <w:r>
        <w:t xml:space="preserve"> the following </w:t>
      </w:r>
      <w:r w:rsidR="002A1D8F">
        <w:t>objects.</w:t>
      </w:r>
    </w:p>
    <w:p w14:paraId="03316615" w14:textId="734CE0DE" w:rsidR="002A1D8F" w:rsidRDefault="002A1D8F" w:rsidP="002A1D8F">
      <w:pPr>
        <w:pStyle w:val="ListParagraph"/>
        <w:numPr>
          <w:ilvl w:val="0"/>
          <w:numId w:val="1"/>
        </w:numPr>
      </w:pPr>
      <w:r w:rsidRPr="002A1D8F">
        <w:rPr>
          <w:b/>
        </w:rPr>
        <w:t>XboxConsole</w:t>
      </w:r>
      <w:r>
        <w:t xml:space="preserve">: </w:t>
      </w:r>
      <w:r w:rsidRPr="00B01D5A">
        <w:t>This</w:t>
      </w:r>
      <w:r>
        <w:t xml:space="preserve"> </w:t>
      </w:r>
      <w:r w:rsidR="00B01D5A">
        <w:t xml:space="preserve">class </w:t>
      </w:r>
      <w:r>
        <w:t xml:space="preserve">gives you access to core components of the console. With </w:t>
      </w:r>
      <w:r w:rsidR="00B01D5A">
        <w:t>instances of this class</w:t>
      </w:r>
      <w:r>
        <w:t xml:space="preserve">, </w:t>
      </w:r>
      <w:r w:rsidR="00D736E4">
        <w:t xml:space="preserve">you </w:t>
      </w:r>
      <w:r>
        <w:t>can get a list of installed packages on the console, see all running process</w:t>
      </w:r>
      <w:r w:rsidR="00A31914">
        <w:t>es, receive debug output strings</w:t>
      </w:r>
      <w:r>
        <w:t>, shutdown, reboot, etc…</w:t>
      </w:r>
    </w:p>
    <w:p w14:paraId="1925F259" w14:textId="675BA719" w:rsidR="00D0186D" w:rsidRDefault="002655A2" w:rsidP="002A1D8F">
      <w:pPr>
        <w:pStyle w:val="ListParagraph"/>
        <w:numPr>
          <w:ilvl w:val="0"/>
          <w:numId w:val="1"/>
        </w:numPr>
      </w:pPr>
      <w:r>
        <w:rPr>
          <w:b/>
        </w:rPr>
        <w:t xml:space="preserve">XboxFile: </w:t>
      </w:r>
      <w:r w:rsidR="003F05F6">
        <w:t xml:space="preserve">This </w:t>
      </w:r>
      <w:r w:rsidR="00B01D5A">
        <w:t xml:space="preserve">class </w:t>
      </w:r>
      <w:r w:rsidR="003F05F6">
        <w:t xml:space="preserve">provides static methods for </w:t>
      </w:r>
      <w:r w:rsidR="0078044D">
        <w:t>copy</w:t>
      </w:r>
      <w:r w:rsidR="003F05F6">
        <w:t>ing</w:t>
      </w:r>
      <w:r w:rsidR="0078044D">
        <w:t>, mov</w:t>
      </w:r>
      <w:r w:rsidR="003F05F6">
        <w:t>ing</w:t>
      </w:r>
      <w:r w:rsidR="0078044D">
        <w:t>, and delet</w:t>
      </w:r>
      <w:r w:rsidR="003F05F6">
        <w:t>ing of</w:t>
      </w:r>
      <w:r w:rsidR="0078044D">
        <w:t xml:space="preserve"> files from the console.</w:t>
      </w:r>
    </w:p>
    <w:p w14:paraId="5FCEF515" w14:textId="42264D10" w:rsidR="001C7375" w:rsidRDefault="001C7375" w:rsidP="002A1D8F">
      <w:pPr>
        <w:pStyle w:val="ListParagraph"/>
        <w:numPr>
          <w:ilvl w:val="0"/>
          <w:numId w:val="1"/>
        </w:numPr>
      </w:pPr>
      <w:r w:rsidRPr="001C7375">
        <w:rPr>
          <w:b/>
        </w:rPr>
        <w:t>XboxFileInfo</w:t>
      </w:r>
      <w:r>
        <w:t xml:space="preserve">: This </w:t>
      </w:r>
      <w:r w:rsidR="00B01D5A">
        <w:t xml:space="preserve">class </w:t>
      </w:r>
      <w:r w:rsidR="003F05F6">
        <w:t>provides properties and instance methods for copying and deleting of files from the console</w:t>
      </w:r>
      <w:r>
        <w:t>.</w:t>
      </w:r>
    </w:p>
    <w:p w14:paraId="219D12AD" w14:textId="2DBB54DB" w:rsidR="00F41F31" w:rsidRDefault="00F41F31" w:rsidP="002A1D8F">
      <w:pPr>
        <w:pStyle w:val="ListParagraph"/>
        <w:numPr>
          <w:ilvl w:val="0"/>
          <w:numId w:val="1"/>
        </w:numPr>
      </w:pPr>
      <w:r>
        <w:rPr>
          <w:b/>
        </w:rPr>
        <w:t>XboxDirectory</w:t>
      </w:r>
      <w:r w:rsidRPr="00F41F31">
        <w:t>:</w:t>
      </w:r>
      <w:r>
        <w:t xml:space="preserve"> This </w:t>
      </w:r>
      <w:r w:rsidR="00B01D5A">
        <w:t xml:space="preserve">class </w:t>
      </w:r>
      <w:r w:rsidR="003F05F6">
        <w:t xml:space="preserve">provides static methods for </w:t>
      </w:r>
      <w:r w:rsidR="00DA7887">
        <w:t xml:space="preserve">creating, </w:t>
      </w:r>
      <w:r>
        <w:t>copy</w:t>
      </w:r>
      <w:r w:rsidR="003F05F6">
        <w:t>ing, moving</w:t>
      </w:r>
      <w:r>
        <w:t>, and delet</w:t>
      </w:r>
      <w:r w:rsidR="003F05F6">
        <w:t>ing of</w:t>
      </w:r>
      <w:r>
        <w:t xml:space="preserve"> directories from the console.</w:t>
      </w:r>
    </w:p>
    <w:p w14:paraId="21E24DD7" w14:textId="5CA793D5" w:rsidR="00DB2761" w:rsidRDefault="00DB2761" w:rsidP="002A1D8F">
      <w:pPr>
        <w:pStyle w:val="ListParagraph"/>
        <w:numPr>
          <w:ilvl w:val="0"/>
          <w:numId w:val="1"/>
        </w:numPr>
      </w:pPr>
      <w:r w:rsidRPr="00DB2761">
        <w:rPr>
          <w:b/>
        </w:rPr>
        <w:t>XboxDirectoryInfo</w:t>
      </w:r>
      <w:r>
        <w:t xml:space="preserve">: This </w:t>
      </w:r>
      <w:r w:rsidR="00B01D5A">
        <w:t xml:space="preserve">class </w:t>
      </w:r>
      <w:r w:rsidR="003F05F6">
        <w:t>provides properties and instance methods for creating, copying, and deleting of directories from the console</w:t>
      </w:r>
      <w:r>
        <w:t>.</w:t>
      </w:r>
    </w:p>
    <w:p w14:paraId="5ECA24DB" w14:textId="68629365" w:rsidR="00926744" w:rsidRDefault="00926744" w:rsidP="002A1D8F">
      <w:pPr>
        <w:pStyle w:val="ListParagraph"/>
        <w:numPr>
          <w:ilvl w:val="0"/>
          <w:numId w:val="1"/>
        </w:numPr>
      </w:pPr>
      <w:r w:rsidRPr="00DE4A4A">
        <w:rPr>
          <w:b/>
        </w:rPr>
        <w:t>XboxUser</w:t>
      </w:r>
      <w:r>
        <w:t>: This class provides methods for signing a user in or out, pairing with a controller, and creating or joining parties.</w:t>
      </w:r>
    </w:p>
    <w:p w14:paraId="185B51D2" w14:textId="45429854" w:rsidR="00926744" w:rsidRDefault="00926744" w:rsidP="002A1D8F">
      <w:pPr>
        <w:pStyle w:val="ListParagraph"/>
        <w:numPr>
          <w:ilvl w:val="0"/>
          <w:numId w:val="1"/>
        </w:numPr>
      </w:pPr>
      <w:r w:rsidRPr="00DE4A4A">
        <w:rPr>
          <w:b/>
        </w:rPr>
        <w:t>XboxParty</w:t>
      </w:r>
      <w:r>
        <w:t>: This class provides functionality for getting a unique party identifier used to accept party invitations</w:t>
      </w:r>
      <w:r w:rsidR="009379B2">
        <w:t xml:space="preserve"> on a console other than the one on which the invitations were sent,</w:t>
      </w:r>
      <w:r>
        <w:t xml:space="preserve"> as well as retrieving party members.</w:t>
      </w:r>
    </w:p>
    <w:p w14:paraId="20C95357" w14:textId="3219907A" w:rsidR="00926744" w:rsidRDefault="00926744" w:rsidP="002A1D8F">
      <w:pPr>
        <w:pStyle w:val="ListParagraph"/>
        <w:numPr>
          <w:ilvl w:val="0"/>
          <w:numId w:val="1"/>
        </w:numPr>
      </w:pPr>
      <w:r>
        <w:rPr>
          <w:b/>
        </w:rPr>
        <w:t>XboxRemoteUser</w:t>
      </w:r>
      <w:r>
        <w:t xml:space="preserve">: This class is used to invite users on </w:t>
      </w:r>
      <w:r w:rsidR="002E138C">
        <w:t>another</w:t>
      </w:r>
      <w:r>
        <w:t xml:space="preserve"> console using their XUID (unique Xbox Live identifier).</w:t>
      </w:r>
      <w:r w:rsidR="00341DEC">
        <w:t xml:space="preserve"> XUID of local users can be retrieved using the XUID property of </w:t>
      </w:r>
      <w:r w:rsidR="00341DEC" w:rsidRPr="00DE4A4A">
        <w:rPr>
          <w:b/>
        </w:rPr>
        <w:t>XboxUser</w:t>
      </w:r>
      <w:r w:rsidR="00341DEC">
        <w:t xml:space="preserve"> class</w:t>
      </w:r>
      <w:r w:rsidR="002E138C">
        <w:t>, which is valid only if a user is signed in</w:t>
      </w:r>
      <w:r w:rsidR="00341DEC">
        <w:t>.</w:t>
      </w:r>
    </w:p>
    <w:p w14:paraId="3C361BDF" w14:textId="63B0A2B5" w:rsidR="00341DEC" w:rsidRDefault="00341DEC" w:rsidP="002A1D8F">
      <w:pPr>
        <w:pStyle w:val="ListParagraph"/>
        <w:numPr>
          <w:ilvl w:val="0"/>
          <w:numId w:val="1"/>
        </w:numPr>
      </w:pPr>
      <w:r>
        <w:rPr>
          <w:b/>
        </w:rPr>
        <w:t>XboxRemoteParty</w:t>
      </w:r>
      <w:r>
        <w:t xml:space="preserve">: This class is used to refer to a party created on another console by its </w:t>
      </w:r>
      <w:r w:rsidR="00376F78" w:rsidRPr="00DE4A4A">
        <w:rPr>
          <w:b/>
        </w:rPr>
        <w:t>P</w:t>
      </w:r>
      <w:r w:rsidRPr="00DE4A4A">
        <w:rPr>
          <w:b/>
        </w:rPr>
        <w:t>artyI</w:t>
      </w:r>
      <w:r w:rsidR="00376F78" w:rsidRPr="00DE4A4A">
        <w:rPr>
          <w:b/>
        </w:rPr>
        <w:t>d</w:t>
      </w:r>
      <w:r>
        <w:t xml:space="preserve"> while a user </w:t>
      </w:r>
      <w:r w:rsidR="00F77ED2">
        <w:t xml:space="preserve">on console that did not create this party </w:t>
      </w:r>
      <w:r>
        <w:t>is accepting or declining a party invitation.</w:t>
      </w:r>
    </w:p>
    <w:p w14:paraId="42D8D2DE" w14:textId="61BF3208" w:rsidR="000256BA" w:rsidRDefault="00B01D5A" w:rsidP="002A1D8F">
      <w:pPr>
        <w:pStyle w:val="ListParagraph"/>
        <w:numPr>
          <w:ilvl w:val="0"/>
          <w:numId w:val="1"/>
        </w:numPr>
      </w:pPr>
      <w:r>
        <w:rPr>
          <w:b/>
        </w:rPr>
        <w:t>Xbox</w:t>
      </w:r>
      <w:r w:rsidR="000256BA">
        <w:rPr>
          <w:b/>
        </w:rPr>
        <w:t xml:space="preserve">Gamepad: </w:t>
      </w:r>
      <w:r w:rsidR="000256BA">
        <w:t xml:space="preserve">This object allows you to simulate user control inputs. </w:t>
      </w:r>
    </w:p>
    <w:p w14:paraId="04EF8CC9" w14:textId="2024840E" w:rsidR="008D2C7A" w:rsidRDefault="008D2C7A" w:rsidP="002A1D8F">
      <w:pPr>
        <w:pStyle w:val="ListParagraph"/>
        <w:numPr>
          <w:ilvl w:val="0"/>
          <w:numId w:val="1"/>
        </w:numPr>
      </w:pPr>
      <w:r w:rsidRPr="00FC1B5C">
        <w:rPr>
          <w:rFonts w:ascii="Calibri" w:eastAsia="Calibri" w:hAnsi="Calibri" w:cs="Calibri"/>
          <w:b/>
          <w:bCs/>
        </w:rPr>
        <w:t>XboxConfiguration</w:t>
      </w:r>
      <w:r>
        <w:rPr>
          <w:rFonts w:ascii="Calibri" w:eastAsia="Calibri" w:hAnsi="Calibri" w:cs="Calibri"/>
          <w:bCs/>
        </w:rPr>
        <w:t>: This object allows you to get or set various configuration settings on the console.</w:t>
      </w:r>
    </w:p>
    <w:p w14:paraId="01D10687" w14:textId="712480F0" w:rsidR="002A1D8F" w:rsidRDefault="00D736E4">
      <w:r>
        <w:t xml:space="preserve">The </w:t>
      </w:r>
      <w:r w:rsidR="00B01D5A">
        <w:t xml:space="preserve">classes </w:t>
      </w:r>
      <w:r>
        <w:t>listed above are your primary entry point</w:t>
      </w:r>
      <w:r w:rsidR="00AE4D91">
        <w:t>s</w:t>
      </w:r>
      <w:r>
        <w:t xml:space="preserve"> into </w:t>
      </w:r>
      <w:r w:rsidR="00B01D5A">
        <w:t xml:space="preserve">the </w:t>
      </w:r>
      <w:r w:rsidRPr="00C94F41">
        <w:rPr>
          <w:b/>
        </w:rPr>
        <w:t>XboxConsole</w:t>
      </w:r>
      <w:r w:rsidR="00B01D5A">
        <w:rPr>
          <w:b/>
        </w:rPr>
        <w:t xml:space="preserve"> </w:t>
      </w:r>
      <w:r w:rsidR="00B01D5A">
        <w:t>library</w:t>
      </w:r>
      <w:r>
        <w:t xml:space="preserve">. With these objects, you can programmatically control an Xbox console and simulate actions that you would otherwise have to manually perform </w:t>
      </w:r>
      <w:r w:rsidR="00B404A0">
        <w:t xml:space="preserve">using </w:t>
      </w:r>
      <w:r w:rsidR="00C46ECF">
        <w:t xml:space="preserve">the XDK’s </w:t>
      </w:r>
      <w:r w:rsidR="00B404A0">
        <w:t>command line</w:t>
      </w:r>
      <w:r w:rsidR="004F1EEA">
        <w:t>s</w:t>
      </w:r>
      <w:r w:rsidR="000256BA">
        <w:t xml:space="preserve"> or a physical Xbox controller</w:t>
      </w:r>
      <w:r>
        <w:t xml:space="preserve">. </w:t>
      </w:r>
    </w:p>
    <w:p w14:paraId="6D92B451" w14:textId="1A89ED7B" w:rsidR="003F05F6" w:rsidRDefault="003F05F6">
      <w:r w:rsidRPr="00DA7887">
        <w:rPr>
          <w:b/>
        </w:rPr>
        <w:t>Note</w:t>
      </w:r>
      <w:r w:rsidR="00A85CC0">
        <w:rPr>
          <w:b/>
        </w:rPr>
        <w:t>s</w:t>
      </w:r>
      <w:r>
        <w:t xml:space="preserve">: </w:t>
      </w:r>
    </w:p>
    <w:p w14:paraId="3C7265CE" w14:textId="66A4F074" w:rsidR="00ED1084" w:rsidRDefault="00ED1084" w:rsidP="003F05F6">
      <w:pPr>
        <w:pStyle w:val="ListParagraph"/>
        <w:numPr>
          <w:ilvl w:val="0"/>
          <w:numId w:val="11"/>
        </w:numPr>
      </w:pPr>
      <w:r>
        <w:t xml:space="preserve">All of the </w:t>
      </w:r>
      <w:r w:rsidR="001278E9">
        <w:t xml:space="preserve">methods in </w:t>
      </w:r>
      <w:r w:rsidRPr="00ED1084">
        <w:rPr>
          <w:b/>
        </w:rPr>
        <w:t>XboxFile</w:t>
      </w:r>
      <w:r>
        <w:t xml:space="preserve"> and </w:t>
      </w:r>
      <w:r w:rsidRPr="00ED1084">
        <w:rPr>
          <w:b/>
        </w:rPr>
        <w:t>XboxDirectory</w:t>
      </w:r>
      <w:r>
        <w:t xml:space="preserve"> are static, it might be more efficient to use these static methods if you want to perform only one action. However, if you intent to reuse an object, consider using the instance methods of an </w:t>
      </w:r>
      <w:r w:rsidRPr="00ED1084">
        <w:rPr>
          <w:b/>
        </w:rPr>
        <w:t>XboxFileInfo</w:t>
      </w:r>
      <w:r>
        <w:t xml:space="preserve"> or </w:t>
      </w:r>
      <w:r w:rsidRPr="00ED1084">
        <w:rPr>
          <w:b/>
        </w:rPr>
        <w:t>XboxDirectoryInfo</w:t>
      </w:r>
      <w:r>
        <w:t xml:space="preserve"> instead.</w:t>
      </w:r>
    </w:p>
    <w:p w14:paraId="60A9739F" w14:textId="11A1E666" w:rsidR="001278E9" w:rsidRDefault="001278E9" w:rsidP="003F05F6">
      <w:pPr>
        <w:pStyle w:val="ListParagraph"/>
        <w:numPr>
          <w:ilvl w:val="0"/>
          <w:numId w:val="11"/>
        </w:numPr>
      </w:pPr>
      <w:r>
        <w:lastRenderedPageBreak/>
        <w:t xml:space="preserve">To track file IO on the console, you will use the </w:t>
      </w:r>
      <w:r w:rsidRPr="001278E9">
        <w:rPr>
          <w:b/>
        </w:rPr>
        <w:t>XboxFileInfo</w:t>
      </w:r>
      <w:r>
        <w:t xml:space="preserve"> object; however, to track file IO on your PC, you will use the </w:t>
      </w:r>
      <w:r w:rsidRPr="001278E9">
        <w:rPr>
          <w:b/>
        </w:rPr>
        <w:t>FileInfo</w:t>
      </w:r>
      <w:r>
        <w:t xml:space="preserve"> object from the .Net library. See also </w:t>
      </w:r>
      <w:hyperlink r:id="rId13" w:history="1">
        <w:r w:rsidRPr="00DA7887">
          <w:rPr>
            <w:rStyle w:val="Hyperlink"/>
          </w:rPr>
          <w:t>System.IO Namespace</w:t>
        </w:r>
      </w:hyperlink>
      <w:r>
        <w:t>.</w:t>
      </w:r>
    </w:p>
    <w:p w14:paraId="2ADAC13A" w14:textId="77D9D461" w:rsidR="005B543A" w:rsidRDefault="005B543A" w:rsidP="003F05F6">
      <w:pPr>
        <w:pStyle w:val="ListParagraph"/>
        <w:numPr>
          <w:ilvl w:val="0"/>
          <w:numId w:val="11"/>
        </w:numPr>
      </w:pPr>
      <w:r>
        <w:t xml:space="preserve">XboxConsole </w:t>
      </w:r>
      <w:r w:rsidR="00EA120B">
        <w:t>can be</w:t>
      </w:r>
      <w:r>
        <w:t xml:space="preserve"> configured to automatically log telemetry based on user activity.  </w:t>
      </w:r>
      <w:r w:rsidR="00BB069A">
        <w:t>T</w:t>
      </w:r>
      <w:r>
        <w:t xml:space="preserve">he following events </w:t>
      </w:r>
      <w:r w:rsidR="00EA120B">
        <w:t>can be</w:t>
      </w:r>
      <w:r>
        <w:t xml:space="preserve"> logged with the corresponding information:</w:t>
      </w:r>
    </w:p>
    <w:tbl>
      <w:tblPr>
        <w:tblStyle w:val="GridTable4-Accent5"/>
        <w:tblW w:w="0" w:type="auto"/>
        <w:tblLook w:val="04A0" w:firstRow="1" w:lastRow="0" w:firstColumn="1" w:lastColumn="0" w:noHBand="0" w:noVBand="1"/>
      </w:tblPr>
      <w:tblGrid>
        <w:gridCol w:w="4675"/>
        <w:gridCol w:w="4675"/>
      </w:tblGrid>
      <w:tr w:rsidR="005B543A" w14:paraId="4C54282D" w14:textId="77777777" w:rsidTr="00E7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D412E" w14:textId="43292582" w:rsidR="005B543A" w:rsidRDefault="005B543A" w:rsidP="00926744">
            <w:r>
              <w:t>Event</w:t>
            </w:r>
          </w:p>
        </w:tc>
        <w:tc>
          <w:tcPr>
            <w:tcW w:w="4675" w:type="dxa"/>
          </w:tcPr>
          <w:p w14:paraId="504A455F" w14:textId="6015DECC" w:rsidR="005B543A" w:rsidRDefault="005B543A" w:rsidP="00926744">
            <w:pPr>
              <w:cnfStyle w:val="100000000000" w:firstRow="1" w:lastRow="0" w:firstColumn="0" w:lastColumn="0" w:oddVBand="0" w:evenVBand="0" w:oddHBand="0" w:evenHBand="0" w:firstRowFirstColumn="0" w:firstRowLastColumn="0" w:lastRowFirstColumn="0" w:lastRowLastColumn="0"/>
            </w:pPr>
            <w:r>
              <w:t>Data Logged</w:t>
            </w:r>
          </w:p>
        </w:tc>
      </w:tr>
      <w:tr w:rsidR="005B543A" w14:paraId="775A70C1" w14:textId="77777777" w:rsidTr="00E7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7353E1" w14:textId="26515375" w:rsidR="005B543A" w:rsidRDefault="005B543A" w:rsidP="00926744">
            <w:r>
              <w:t xml:space="preserve">Module Loaded </w:t>
            </w:r>
          </w:p>
        </w:tc>
        <w:tc>
          <w:tcPr>
            <w:tcW w:w="4675" w:type="dxa"/>
          </w:tcPr>
          <w:p w14:paraId="649D76EC"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User Name</w:t>
            </w:r>
          </w:p>
          <w:p w14:paraId="327461BE" w14:textId="77777777"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Machine Name</w:t>
            </w:r>
          </w:p>
          <w:p w14:paraId="3D80200D" w14:textId="50166883" w:rsidR="005B543A" w:rsidRDefault="005B543A" w:rsidP="00DE4A4A">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Tool Executable Name</w:t>
            </w:r>
          </w:p>
        </w:tc>
      </w:tr>
      <w:tr w:rsidR="005B543A" w14:paraId="4DA5C9A1" w14:textId="77777777" w:rsidTr="00E7157C">
        <w:tc>
          <w:tcPr>
            <w:cnfStyle w:val="001000000000" w:firstRow="0" w:lastRow="0" w:firstColumn="1" w:lastColumn="0" w:oddVBand="0" w:evenVBand="0" w:oddHBand="0" w:evenHBand="0" w:firstRowFirstColumn="0" w:firstRowLastColumn="0" w:lastRowFirstColumn="0" w:lastRowLastColumn="0"/>
            <w:tcW w:w="4675" w:type="dxa"/>
          </w:tcPr>
          <w:p w14:paraId="400F5034" w14:textId="0D9808BC" w:rsidR="005B543A" w:rsidRDefault="005B543A" w:rsidP="005B543A">
            <w:r>
              <w:t>Method Called</w:t>
            </w:r>
          </w:p>
        </w:tc>
        <w:tc>
          <w:tcPr>
            <w:tcW w:w="4675" w:type="dxa"/>
          </w:tcPr>
          <w:p w14:paraId="2684BF26" w14:textId="2DF448AE" w:rsidR="005B543A" w:rsidRDefault="005B543A" w:rsidP="00DE4A4A">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Method Signature (no parameter values are logged)</w:t>
            </w:r>
          </w:p>
        </w:tc>
      </w:tr>
      <w:tr w:rsidR="005B543A" w14:paraId="421C95EC" w14:textId="77777777" w:rsidTr="00E71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681FA3" w14:textId="4FF56013" w:rsidR="005B543A" w:rsidRDefault="005B543A" w:rsidP="005B543A">
            <w:r>
              <w:t>Object Created</w:t>
            </w:r>
          </w:p>
        </w:tc>
        <w:tc>
          <w:tcPr>
            <w:tcW w:w="4675" w:type="dxa"/>
          </w:tcPr>
          <w:p w14:paraId="7B9299A0" w14:textId="533D97F2" w:rsidR="005B543A" w:rsidRDefault="005B543A" w:rsidP="005B543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Constructor signature</w:t>
            </w:r>
          </w:p>
        </w:tc>
      </w:tr>
    </w:tbl>
    <w:p w14:paraId="58F52D95" w14:textId="77777777" w:rsidR="005B543A" w:rsidRDefault="005B543A" w:rsidP="00DE4A4A"/>
    <w:p w14:paraId="55BD77AF" w14:textId="77777777" w:rsidR="0081630B" w:rsidRDefault="0081630B" w:rsidP="0081630B">
      <w:pPr>
        <w:pStyle w:val="NoSpacing"/>
      </w:pPr>
      <w:bookmarkStart w:id="409" w:name="_Toc382485451"/>
      <w:bookmarkStart w:id="410" w:name="_Toc387829340"/>
      <w:r>
        <w:t>To enable, you will need to configure a SQL endpoint.</w:t>
      </w:r>
    </w:p>
    <w:p w14:paraId="60A56710" w14:textId="77777777" w:rsidR="0081630B" w:rsidRDefault="0081630B" w:rsidP="0081630B">
      <w:pPr>
        <w:pStyle w:val="NoSpacing"/>
        <w:numPr>
          <w:ilvl w:val="0"/>
          <w:numId w:val="39"/>
        </w:numPr>
      </w:pPr>
      <w:r>
        <w:t xml:space="preserve">Create a </w:t>
      </w:r>
      <w:hyperlink r:id="rId14" w:history="1">
        <w:r w:rsidRPr="0081630B">
          <w:rPr>
            <w:rStyle w:val="Hyperlink"/>
          </w:rPr>
          <w:t>SLAB</w:t>
        </w:r>
      </w:hyperlink>
      <w:r>
        <w:t xml:space="preserve"> SQL sink using the scripts provided in the </w:t>
      </w:r>
      <w:hyperlink r:id="rId15" w:history="1">
        <w:r w:rsidRPr="0081630B">
          <w:rPr>
            <w:rStyle w:val="Hyperlink"/>
          </w:rPr>
          <w:t>SemanticLogging.Database NuGet package</w:t>
        </w:r>
      </w:hyperlink>
      <w:r>
        <w:t>.</w:t>
      </w:r>
    </w:p>
    <w:p w14:paraId="446FBFA2" w14:textId="77777777" w:rsidR="0081630B" w:rsidRDefault="0081630B" w:rsidP="0081630B">
      <w:pPr>
        <w:pStyle w:val="NoSpacing"/>
        <w:numPr>
          <w:ilvl w:val="0"/>
          <w:numId w:val="39"/>
        </w:numPr>
      </w:pPr>
      <w:r>
        <w:t>Set the</w:t>
      </w:r>
      <w:r w:rsidRPr="0081630B">
        <w:t xml:space="preserve"> </w:t>
      </w:r>
      <w:r w:rsidRPr="00E7157C">
        <w:rPr>
          <w:b/>
        </w:rPr>
        <w:t>LoggingConnectString</w:t>
      </w:r>
      <w:r w:rsidRPr="0081630B">
        <w:t xml:space="preserve"> const string in </w:t>
      </w:r>
      <w:r w:rsidRPr="00E7157C">
        <w:rPr>
          <w:b/>
        </w:rPr>
        <w:t>Microsoft.Internal.Xbox.GamesTest.Telemetry.TelemetrySink</w:t>
      </w:r>
      <w:r w:rsidRPr="0081630B">
        <w:t xml:space="preserve"> to the connection string for the </w:t>
      </w:r>
      <w:r>
        <w:t>endpoint</w:t>
      </w:r>
      <w:r w:rsidRPr="0081630B">
        <w:t xml:space="preserve"> you created.  </w:t>
      </w:r>
    </w:p>
    <w:p w14:paraId="0E177622" w14:textId="77777777" w:rsidR="0081630B" w:rsidRDefault="0081630B" w:rsidP="005E6B57"/>
    <w:p w14:paraId="351BA662" w14:textId="77777777" w:rsidR="00707CA2" w:rsidRDefault="00707CA2" w:rsidP="00707CA2">
      <w:pPr>
        <w:pStyle w:val="Heading1"/>
      </w:pPr>
      <w:bookmarkStart w:id="411" w:name="_Toc404586280"/>
      <w:bookmarkStart w:id="412" w:name="_Toc405276838"/>
      <w:r>
        <w:t>Prerequisite</w:t>
      </w:r>
      <w:r w:rsidR="003446CF">
        <w:t>s</w:t>
      </w:r>
      <w:bookmarkEnd w:id="411"/>
      <w:bookmarkEnd w:id="412"/>
    </w:p>
    <w:bookmarkEnd w:id="409"/>
    <w:bookmarkEnd w:id="410"/>
    <w:p w14:paraId="125E6757" w14:textId="77777777" w:rsidR="00707CA2" w:rsidRDefault="00E26BE7">
      <w:r>
        <w:t>Before you get started, make sure you have the following items ready.</w:t>
      </w:r>
    </w:p>
    <w:p w14:paraId="00CAC1A4" w14:textId="77777777" w:rsidR="008F47C6" w:rsidRDefault="008F47C6" w:rsidP="00E26BE7">
      <w:pPr>
        <w:pStyle w:val="ListParagraph"/>
        <w:numPr>
          <w:ilvl w:val="0"/>
          <w:numId w:val="2"/>
        </w:numPr>
      </w:pPr>
      <w:r>
        <w:t>Visual Studio 2012</w:t>
      </w:r>
      <w:r w:rsidR="00973C4B">
        <w:t>.</w:t>
      </w:r>
    </w:p>
    <w:p w14:paraId="1A2284A9" w14:textId="5C7A7B29" w:rsidR="008F47C6" w:rsidRPr="008F47C6" w:rsidRDefault="00E26BE7" w:rsidP="008F47C6">
      <w:pPr>
        <w:pStyle w:val="ListParagraph"/>
        <w:numPr>
          <w:ilvl w:val="0"/>
          <w:numId w:val="2"/>
        </w:numPr>
        <w:rPr>
          <w:b/>
        </w:rPr>
      </w:pPr>
      <w:r>
        <w:t xml:space="preserve">Download </w:t>
      </w:r>
      <w:r w:rsidR="008F47C6">
        <w:t xml:space="preserve">or build </w:t>
      </w:r>
      <w:r>
        <w:t>the latest</w:t>
      </w:r>
      <w:r w:rsidRPr="00E7157C">
        <w:t xml:space="preserve"> </w:t>
      </w:r>
      <w:r w:rsidRPr="00E55A88">
        <w:t xml:space="preserve">binaries </w:t>
      </w:r>
      <w:r w:rsidR="008F47C6" w:rsidRPr="00E7157C">
        <w:t xml:space="preserve">and add appropriate references </w:t>
      </w:r>
      <w:r w:rsidRPr="00E55A88">
        <w:t>to your project</w:t>
      </w:r>
      <w:r w:rsidR="008F47C6" w:rsidRPr="00E7157C">
        <w:t>.</w:t>
      </w:r>
    </w:p>
    <w:p w14:paraId="1BBA744E" w14:textId="61D3CA21" w:rsidR="008F47C6" w:rsidRPr="00E7157C" w:rsidRDefault="008F47C6" w:rsidP="00E7157C">
      <w:pPr>
        <w:spacing w:after="0"/>
        <w:ind w:firstLine="720"/>
      </w:pPr>
      <w:r w:rsidRPr="00E7157C">
        <w:t>References</w:t>
      </w:r>
      <w:r w:rsidR="00E26BE7" w:rsidRPr="00E55A88">
        <w:t xml:space="preserve"> to </w:t>
      </w:r>
      <w:r w:rsidRPr="00E7157C">
        <w:t>add:</w:t>
      </w:r>
    </w:p>
    <w:p w14:paraId="5B0C8AA8" w14:textId="14FE45F5" w:rsidR="008F47C6" w:rsidRPr="00E7157C" w:rsidRDefault="008F47C6" w:rsidP="008F47C6">
      <w:pPr>
        <w:pStyle w:val="ListParagraph"/>
        <w:numPr>
          <w:ilvl w:val="1"/>
          <w:numId w:val="2"/>
        </w:numPr>
        <w:rPr>
          <w:highlight w:val="yellow"/>
        </w:rPr>
      </w:pPr>
      <w:r w:rsidRPr="00E7157C">
        <w:rPr>
          <w:highlight w:val="yellow"/>
        </w:rPr>
        <w:t>GamesTest.XboxConsole.dll</w:t>
      </w:r>
    </w:p>
    <w:p w14:paraId="0B304353" w14:textId="77777777" w:rsidR="008F47C6" w:rsidRPr="00E7157C" w:rsidRDefault="008F47C6" w:rsidP="008F47C6">
      <w:pPr>
        <w:pStyle w:val="ListParagraph"/>
        <w:numPr>
          <w:ilvl w:val="1"/>
          <w:numId w:val="2"/>
        </w:numPr>
        <w:rPr>
          <w:highlight w:val="yellow"/>
        </w:rPr>
      </w:pPr>
      <w:r w:rsidRPr="00E7157C">
        <w:rPr>
          <w:highlight w:val="yellow"/>
        </w:rPr>
        <w:t>GamesTest.XboxConsole.Infrastructure.dll</w:t>
      </w:r>
    </w:p>
    <w:p w14:paraId="4FB4CDA0" w14:textId="71C6DDDE" w:rsidR="00E55A88" w:rsidRPr="00E7157C" w:rsidRDefault="008F47C6" w:rsidP="00E7157C">
      <w:pPr>
        <w:pStyle w:val="ListParagraph"/>
        <w:numPr>
          <w:ilvl w:val="1"/>
          <w:numId w:val="2"/>
        </w:numPr>
        <w:rPr>
          <w:highlight w:val="yellow"/>
        </w:rPr>
      </w:pPr>
      <w:r w:rsidRPr="00E7157C">
        <w:rPr>
          <w:highlight w:val="yellow"/>
        </w:rPr>
        <w:t xml:space="preserve">Adapter libraries appropriate for </w:t>
      </w:r>
      <w:r w:rsidR="00E26BE7" w:rsidRPr="00E7157C">
        <w:rPr>
          <w:highlight w:val="yellow"/>
        </w:rPr>
        <w:t xml:space="preserve">the </w:t>
      </w:r>
      <w:r w:rsidRPr="00E7157C">
        <w:rPr>
          <w:highlight w:val="yellow"/>
        </w:rPr>
        <w:t>desired XDK versions</w:t>
      </w:r>
    </w:p>
    <w:p w14:paraId="753A93B1" w14:textId="77777777" w:rsidR="00E55A88" w:rsidRPr="00E55A88" w:rsidRDefault="00E55A88" w:rsidP="00E7157C">
      <w:pPr>
        <w:pStyle w:val="ListParagraph"/>
        <w:ind w:left="1440"/>
      </w:pPr>
    </w:p>
    <w:p w14:paraId="379EAA01" w14:textId="3A3EFD23" w:rsidR="00531C1D" w:rsidRDefault="00531C1D" w:rsidP="00DC73A7">
      <w:pPr>
        <w:pStyle w:val="ListParagraph"/>
        <w:numPr>
          <w:ilvl w:val="0"/>
          <w:numId w:val="2"/>
        </w:numPr>
      </w:pPr>
      <w:r w:rsidRPr="00531C1D">
        <w:t xml:space="preserve">You must have a 64-bit machine to build and run the </w:t>
      </w:r>
      <w:r w:rsidRPr="00531C1D">
        <w:rPr>
          <w:b/>
        </w:rPr>
        <w:t>XboxConsole</w:t>
      </w:r>
      <w:r w:rsidR="00B01D5A">
        <w:rPr>
          <w:b/>
        </w:rPr>
        <w:t xml:space="preserve"> </w:t>
      </w:r>
      <w:r w:rsidR="00B01D5A" w:rsidRPr="009124F7">
        <w:t>library</w:t>
      </w:r>
      <w:r w:rsidRPr="00531C1D">
        <w:t xml:space="preserve"> </w:t>
      </w:r>
      <w:r w:rsidR="00B01D5A">
        <w:t>because it takes a dependence on the 64-bit binaries included in the XDK</w:t>
      </w:r>
      <w:r w:rsidRPr="00531C1D">
        <w:t>.</w:t>
      </w:r>
    </w:p>
    <w:p w14:paraId="2130BFEA" w14:textId="307CA8F7" w:rsidR="00531C1D" w:rsidRPr="00531C1D" w:rsidRDefault="00B01D5A" w:rsidP="00531C1D">
      <w:pPr>
        <w:pStyle w:val="ListParagraph"/>
        <w:numPr>
          <w:ilvl w:val="0"/>
          <w:numId w:val="2"/>
        </w:numPr>
      </w:pPr>
      <w:r>
        <w:t xml:space="preserve">While the XDK is not currently required at compile-time, it is required to be installed on the PC at runtime.  </w:t>
      </w:r>
      <w:r w:rsidR="00531C1D" w:rsidRPr="00531C1D">
        <w:t xml:space="preserve">Make sure you have </w:t>
      </w:r>
      <w:r w:rsidR="00531C1D" w:rsidRPr="00ED6A3D">
        <w:t>the</w:t>
      </w:r>
      <w:r w:rsidR="00531C1D" w:rsidRPr="00531C1D">
        <w:t xml:space="preserve"> </w:t>
      </w:r>
      <w:r w:rsidR="00ED6A3D">
        <w:t>latest</w:t>
      </w:r>
      <w:r w:rsidR="00D27CB4">
        <w:t xml:space="preserve"> release</w:t>
      </w:r>
      <w:r w:rsidR="00531C1D" w:rsidRPr="00531C1D">
        <w:t xml:space="preserve"> of </w:t>
      </w:r>
      <w:r>
        <w:t xml:space="preserve">the </w:t>
      </w:r>
      <w:r w:rsidR="00531C1D" w:rsidRPr="00531C1D">
        <w:t xml:space="preserve">XDK installed on </w:t>
      </w:r>
      <w:r>
        <w:t xml:space="preserve">your </w:t>
      </w:r>
      <w:r w:rsidR="00531C1D" w:rsidRPr="00531C1D">
        <w:t>PC.</w:t>
      </w:r>
    </w:p>
    <w:p w14:paraId="663F4993" w14:textId="320510E9" w:rsidR="00531C1D" w:rsidRPr="00531C1D" w:rsidRDefault="00531C1D" w:rsidP="00D27CB4">
      <w:pPr>
        <w:pStyle w:val="ListParagraph"/>
        <w:numPr>
          <w:ilvl w:val="1"/>
          <w:numId w:val="2"/>
        </w:numPr>
      </w:pPr>
      <w:r w:rsidRPr="00531C1D">
        <w:t xml:space="preserve">Make sure your Xbox console </w:t>
      </w:r>
      <w:r w:rsidR="008E66C5">
        <w:t xml:space="preserve">is flashed to the same </w:t>
      </w:r>
      <w:r w:rsidRPr="00531C1D">
        <w:t xml:space="preserve">version </w:t>
      </w:r>
      <w:r w:rsidR="008E66C5">
        <w:t xml:space="preserve">of the </w:t>
      </w:r>
      <w:r w:rsidRPr="00531C1D">
        <w:t xml:space="preserve">XDK installed on </w:t>
      </w:r>
      <w:r w:rsidR="008E66C5">
        <w:t xml:space="preserve">the </w:t>
      </w:r>
      <w:r w:rsidRPr="00531C1D">
        <w:t xml:space="preserve">PC. Run corresponding </w:t>
      </w:r>
      <w:r w:rsidRPr="00531C1D">
        <w:rPr>
          <w:b/>
        </w:rPr>
        <w:t>Recovery Update</w:t>
      </w:r>
      <w:r>
        <w:t xml:space="preserve">, </w:t>
      </w:r>
      <w:r w:rsidRPr="00531C1D">
        <w:t>if needed.</w:t>
      </w:r>
    </w:p>
    <w:p w14:paraId="6AA5276B" w14:textId="46524E56" w:rsidR="00E06142" w:rsidRPr="00531C1D" w:rsidRDefault="00DC35C1" w:rsidP="00D27CB4">
      <w:pPr>
        <w:pStyle w:val="ListParagraph"/>
        <w:numPr>
          <w:ilvl w:val="1"/>
          <w:numId w:val="2"/>
        </w:numPr>
      </w:pPr>
      <w:r>
        <w:t xml:space="preserve">Additionally, the </w:t>
      </w:r>
      <w:r w:rsidRPr="00EC25AE">
        <w:rPr>
          <w:b/>
        </w:rPr>
        <w:t>XboxConsole</w:t>
      </w:r>
      <w:r>
        <w:t xml:space="preserve"> library also supports having the ADK installed in lieu of, or in addition to, the XDK.</w:t>
      </w:r>
    </w:p>
    <w:p w14:paraId="08428DF5" w14:textId="77777777" w:rsidR="00CC54A8" w:rsidRDefault="00D27CB4" w:rsidP="00531C1D">
      <w:pPr>
        <w:pStyle w:val="ListParagraph"/>
        <w:numPr>
          <w:ilvl w:val="0"/>
          <w:numId w:val="2"/>
        </w:numPr>
      </w:pPr>
      <w:r>
        <w:t xml:space="preserve">Know your console’s </w:t>
      </w:r>
      <w:r w:rsidR="00A57907">
        <w:rPr>
          <w:b/>
        </w:rPr>
        <w:t>System</w:t>
      </w:r>
      <w:r w:rsidRPr="00D27CB4">
        <w:rPr>
          <w:b/>
        </w:rPr>
        <w:t xml:space="preserve"> </w:t>
      </w:r>
      <w:r w:rsidR="00531C1D" w:rsidRPr="00D27CB4">
        <w:rPr>
          <w:b/>
        </w:rPr>
        <w:t>IP</w:t>
      </w:r>
      <w:r w:rsidR="00531C1D">
        <w:t xml:space="preserve"> address so you can connect to it. You may also run the </w:t>
      </w:r>
      <w:r w:rsidR="00531C1D" w:rsidRPr="00531C1D">
        <w:rPr>
          <w:b/>
        </w:rPr>
        <w:t>xbconnect</w:t>
      </w:r>
      <w:r w:rsidR="00531C1D">
        <w:t xml:space="preserve"> command to set a default console, then</w:t>
      </w:r>
      <w:r>
        <w:t xml:space="preserve"> your test tools do not need </w:t>
      </w:r>
      <w:r w:rsidR="00531C1D">
        <w:t xml:space="preserve">to </w:t>
      </w:r>
      <w:r>
        <w:t>explicitly specify the IP every time you need to connect</w:t>
      </w:r>
      <w:r w:rsidR="00531C1D">
        <w:t xml:space="preserve"> to the console.</w:t>
      </w:r>
    </w:p>
    <w:p w14:paraId="17C1307F" w14:textId="79CE860B" w:rsidR="00531C1D" w:rsidRPr="00531C1D" w:rsidRDefault="00CC54A8" w:rsidP="005575B1">
      <w:pPr>
        <w:pStyle w:val="ListParagraph"/>
        <w:numPr>
          <w:ilvl w:val="1"/>
          <w:numId w:val="2"/>
        </w:numPr>
      </w:pPr>
      <w:r>
        <w:rPr>
          <w:b/>
        </w:rPr>
        <w:t>Note:</w:t>
      </w:r>
      <w:r>
        <w:t xml:space="preserve"> you must always use the System IP for connecting to the console when using XboxConsole API, even when setting the default console using xbconnect. Setting the </w:t>
      </w:r>
      <w:r>
        <w:lastRenderedPageBreak/>
        <w:t>default console using its Tools IP address will cause XboxConsole’s default constructor to initialize with Tools IP, and the System IP property will report Tools IP rather than System IP. XboxConsole functionality will not fail due to this, but it may cause failure in other tools or libraries that rely on getting the System IP.</w:t>
      </w:r>
    </w:p>
    <w:p w14:paraId="396F927B" w14:textId="4DB7EC6D" w:rsidR="00531C1D" w:rsidRDefault="00531C1D" w:rsidP="00531C1D">
      <w:pPr>
        <w:pStyle w:val="ListParagraph"/>
        <w:numPr>
          <w:ilvl w:val="0"/>
          <w:numId w:val="2"/>
        </w:numPr>
      </w:pPr>
      <w:r w:rsidRPr="00531C1D">
        <w:t>Make sure you provisioned your Xbox console. Run</w:t>
      </w:r>
      <w:r>
        <w:t xml:space="preserve"> the</w:t>
      </w:r>
      <w:r w:rsidRPr="00531C1D">
        <w:t xml:space="preserve"> </w:t>
      </w:r>
      <w:r w:rsidRPr="00531C1D">
        <w:rPr>
          <w:b/>
        </w:rPr>
        <w:t>xbprovision</w:t>
      </w:r>
      <w:r w:rsidRPr="00531C1D">
        <w:t xml:space="preserve"> </w:t>
      </w:r>
      <w:r>
        <w:t xml:space="preserve">command using </w:t>
      </w:r>
      <w:r w:rsidRPr="00531C1D">
        <w:t xml:space="preserve">the Xbox One command prompt if needed. </w:t>
      </w:r>
      <w:r>
        <w:t xml:space="preserve">Be sure </w:t>
      </w:r>
      <w:r w:rsidR="00D27CB4">
        <w:t>a</w:t>
      </w:r>
      <w:r>
        <w:t xml:space="preserve"> default console is set on your PC.</w:t>
      </w:r>
    </w:p>
    <w:p w14:paraId="01486000" w14:textId="77777777" w:rsidR="00A31914" w:rsidRDefault="00A31914" w:rsidP="00707CA2">
      <w:pPr>
        <w:pStyle w:val="Heading1"/>
      </w:pPr>
      <w:bookmarkStart w:id="413" w:name="_Toc382485452"/>
      <w:bookmarkStart w:id="414" w:name="_Toc387829341"/>
      <w:bookmarkStart w:id="415" w:name="_Toc401655181"/>
      <w:bookmarkStart w:id="416" w:name="_Toc404263542"/>
      <w:bookmarkStart w:id="417" w:name="_Toc404586281"/>
      <w:bookmarkStart w:id="418" w:name="_Toc405276839"/>
      <w:r>
        <w:t>Best practices</w:t>
      </w:r>
      <w:bookmarkEnd w:id="413"/>
      <w:bookmarkEnd w:id="414"/>
      <w:bookmarkEnd w:id="415"/>
      <w:bookmarkEnd w:id="416"/>
      <w:bookmarkEnd w:id="417"/>
      <w:bookmarkEnd w:id="418"/>
    </w:p>
    <w:p w14:paraId="411D1A9A" w14:textId="77777777" w:rsidR="00793060" w:rsidRDefault="00793060" w:rsidP="00793060"/>
    <w:tbl>
      <w:tblPr>
        <w:tblStyle w:val="GridTable4-Accent3"/>
        <w:tblW w:w="0" w:type="auto"/>
        <w:tblLook w:val="04A0" w:firstRow="1" w:lastRow="0" w:firstColumn="1" w:lastColumn="0" w:noHBand="0" w:noVBand="1"/>
      </w:tblPr>
      <w:tblGrid>
        <w:gridCol w:w="4675"/>
        <w:gridCol w:w="4675"/>
      </w:tblGrid>
      <w:tr w:rsidR="00793060" w14:paraId="53DDE93B" w14:textId="77777777" w:rsidTr="0079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0A56" w14:textId="33C6BE30" w:rsidR="00793060" w:rsidRPr="00793060" w:rsidRDefault="00793060" w:rsidP="00793060">
            <w:pPr>
              <w:rPr>
                <w:b w:val="0"/>
              </w:rPr>
            </w:pPr>
            <w:r w:rsidRPr="00793060">
              <w:rPr>
                <w:b w:val="0"/>
              </w:rPr>
              <w:t>Description</w:t>
            </w:r>
          </w:p>
        </w:tc>
        <w:tc>
          <w:tcPr>
            <w:tcW w:w="4675" w:type="dxa"/>
          </w:tcPr>
          <w:p w14:paraId="500E68F9" w14:textId="53D38435" w:rsidR="00793060" w:rsidRPr="00793060" w:rsidRDefault="00793060" w:rsidP="00793060">
            <w:pPr>
              <w:cnfStyle w:val="100000000000" w:firstRow="1" w:lastRow="0" w:firstColumn="0" w:lastColumn="0" w:oddVBand="0" w:evenVBand="0" w:oddHBand="0" w:evenHBand="0" w:firstRowFirstColumn="0" w:firstRowLastColumn="0" w:lastRowFirstColumn="0" w:lastRowLastColumn="0"/>
              <w:rPr>
                <w:b w:val="0"/>
              </w:rPr>
            </w:pPr>
            <w:r w:rsidRPr="00793060">
              <w:rPr>
                <w:b w:val="0"/>
              </w:rPr>
              <w:t>Suggestions</w:t>
            </w:r>
          </w:p>
        </w:tc>
      </w:tr>
      <w:tr w:rsidR="00793060" w14:paraId="14606E8E"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494EEF" w14:textId="773B1D35" w:rsidR="00793060" w:rsidRDefault="00793060" w:rsidP="00793060">
            <w:r>
              <w:t>Should I keep an XboxConsole object alive for reuse or should I create a new instance each time?</w:t>
            </w:r>
          </w:p>
        </w:tc>
        <w:tc>
          <w:tcPr>
            <w:tcW w:w="4675" w:type="dxa"/>
          </w:tcPr>
          <w:p w14:paraId="14EE5DA1" w14:textId="77777777" w:rsidR="00F47F7A" w:rsidRDefault="008C3F99" w:rsidP="00793060">
            <w:pPr>
              <w:cnfStyle w:val="000000100000" w:firstRow="0" w:lastRow="0" w:firstColumn="0" w:lastColumn="0" w:oddVBand="0" w:evenVBand="0" w:oddHBand="1" w:evenHBand="0" w:firstRowFirstColumn="0" w:firstRowLastColumn="0" w:lastRowFirstColumn="0" w:lastRowLastColumn="0"/>
            </w:pPr>
            <w:r>
              <w:t>It depends on your usage scenario.</w:t>
            </w:r>
            <w:r w:rsidR="00F47F7A">
              <w:t xml:space="preserve"> </w:t>
            </w:r>
          </w:p>
          <w:p w14:paraId="3CB455E5" w14:textId="77777777" w:rsidR="00F47F7A" w:rsidRDefault="00F47F7A" w:rsidP="00793060">
            <w:pPr>
              <w:cnfStyle w:val="000000100000" w:firstRow="0" w:lastRow="0" w:firstColumn="0" w:lastColumn="0" w:oddVBand="0" w:evenVBand="0" w:oddHBand="1" w:evenHBand="0" w:firstRowFirstColumn="0" w:firstRowLastColumn="0" w:lastRowFirstColumn="0" w:lastRowLastColumn="0"/>
            </w:pPr>
          </w:p>
          <w:p w14:paraId="469E67DC" w14:textId="3C79D9BA" w:rsidR="008C3F99" w:rsidRDefault="00F47F7A" w:rsidP="00793060">
            <w:pPr>
              <w:cnfStyle w:val="000000100000" w:firstRow="0" w:lastRow="0" w:firstColumn="0" w:lastColumn="0" w:oddVBand="0" w:evenVBand="0" w:oddHBand="1" w:evenHBand="0" w:firstRowFirstColumn="0" w:firstRowLastColumn="0" w:lastRowFirstColumn="0" w:lastRowLastColumn="0"/>
            </w:pPr>
            <w:r>
              <w:t xml:space="preserve">That said, it doesn’t matter how long you should </w:t>
            </w:r>
            <w:r w:rsidR="006C0204">
              <w:t>keep</w:t>
            </w:r>
            <w:r>
              <w:t xml:space="preserve"> the object alive. However, </w:t>
            </w:r>
            <w:r w:rsidR="008C3F99" w:rsidRPr="003E56A1">
              <w:rPr>
                <w:b/>
              </w:rPr>
              <w:t>XboxConsole</w:t>
            </w:r>
            <w:r w:rsidR="008C3F99">
              <w:t xml:space="preserve"> is a Disposable object, the recommended usage of this object type is by using the </w:t>
            </w:r>
            <w:r w:rsidR="008C3F99" w:rsidRPr="008C3F99">
              <w:rPr>
                <w:b/>
              </w:rPr>
              <w:t>using</w:t>
            </w:r>
            <w:r w:rsidR="008C3F99">
              <w:t xml:space="preserve"> syntax:</w:t>
            </w:r>
          </w:p>
          <w:p w14:paraId="0904153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7E52C749"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using(XboxConsole c = new XboxConsole())</w:t>
            </w:r>
          </w:p>
          <w:p w14:paraId="75BD9059" w14:textId="48B4429D"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552A5945" w14:textId="24338D2C" w:rsidR="008C3F99" w:rsidRDefault="008C3F99" w:rsidP="00F47F7A">
            <w:pPr>
              <w:ind w:left="720"/>
              <w:cnfStyle w:val="000000100000" w:firstRow="0" w:lastRow="0" w:firstColumn="0" w:lastColumn="0" w:oddVBand="0" w:evenVBand="0" w:oddHBand="1" w:evenHBand="0" w:firstRowFirstColumn="0" w:firstRowLastColumn="0" w:lastRowFirstColumn="0" w:lastRowLastColumn="0"/>
            </w:pPr>
            <w:r>
              <w:t>…</w:t>
            </w:r>
          </w:p>
          <w:p w14:paraId="68BBA128"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r>
              <w:t>}</w:t>
            </w:r>
          </w:p>
          <w:p w14:paraId="01226303" w14:textId="77777777" w:rsidR="008C3F99" w:rsidRDefault="008C3F99" w:rsidP="00793060">
            <w:pPr>
              <w:cnfStyle w:val="000000100000" w:firstRow="0" w:lastRow="0" w:firstColumn="0" w:lastColumn="0" w:oddVBand="0" w:evenVBand="0" w:oddHBand="1" w:evenHBand="0" w:firstRowFirstColumn="0" w:firstRowLastColumn="0" w:lastRowFirstColumn="0" w:lastRowLastColumn="0"/>
            </w:pPr>
          </w:p>
          <w:p w14:paraId="6683AA30" w14:textId="7712D2D8" w:rsidR="00DD2B4D" w:rsidRDefault="008C3F99" w:rsidP="00793060">
            <w:pPr>
              <w:cnfStyle w:val="000000100000" w:firstRow="0" w:lastRow="0" w:firstColumn="0" w:lastColumn="0" w:oddVBand="0" w:evenVBand="0" w:oddHBand="1" w:evenHBand="0" w:firstRowFirstColumn="0" w:firstRowLastColumn="0" w:lastRowFirstColumn="0" w:lastRowLastColumn="0"/>
            </w:pPr>
            <w:r>
              <w:t xml:space="preserve">This syntax calls the </w:t>
            </w:r>
            <w:r w:rsidRPr="003E56A1">
              <w:rPr>
                <w:b/>
              </w:rPr>
              <w:t>Dispose</w:t>
            </w:r>
            <w:r>
              <w:t xml:space="preserve"> method at the end for you automatically. </w:t>
            </w:r>
            <w:r w:rsidR="00F47F7A">
              <w:t>So</w:t>
            </w:r>
            <w:r>
              <w:t xml:space="preserve">, if you are not using the </w:t>
            </w:r>
            <w:r w:rsidRPr="008C3F99">
              <w:rPr>
                <w:b/>
              </w:rPr>
              <w:t>using</w:t>
            </w:r>
            <w:r>
              <w:t xml:space="preserve"> syntax, you must explicitly call the </w:t>
            </w:r>
            <w:r w:rsidRPr="003E56A1">
              <w:rPr>
                <w:b/>
              </w:rPr>
              <w:t>Dispose</w:t>
            </w:r>
            <w:r>
              <w:t xml:space="preserve"> method.</w:t>
            </w:r>
            <w:r w:rsidR="00DD2B4D">
              <w:t xml:space="preserve"> </w:t>
            </w:r>
          </w:p>
          <w:p w14:paraId="7522D499" w14:textId="77777777" w:rsidR="00DD2B4D" w:rsidRDefault="00DD2B4D" w:rsidP="00793060">
            <w:pPr>
              <w:cnfStyle w:val="000000100000" w:firstRow="0" w:lastRow="0" w:firstColumn="0" w:lastColumn="0" w:oddVBand="0" w:evenVBand="0" w:oddHBand="1" w:evenHBand="0" w:firstRowFirstColumn="0" w:firstRowLastColumn="0" w:lastRowFirstColumn="0" w:lastRowLastColumn="0"/>
            </w:pPr>
          </w:p>
          <w:p w14:paraId="5FAEF42C" w14:textId="7D8FFBBD" w:rsidR="008C3F99" w:rsidRDefault="00DD2B4D" w:rsidP="00793060">
            <w:pPr>
              <w:cnfStyle w:val="000000100000" w:firstRow="0" w:lastRow="0" w:firstColumn="0" w:lastColumn="0" w:oddVBand="0" w:evenVBand="0" w:oddHBand="1" w:evenHBand="0" w:firstRowFirstColumn="0" w:firstRowLastColumn="0" w:lastRowFirstColumn="0" w:lastRowLastColumn="0"/>
            </w:pPr>
            <w:r>
              <w:t xml:space="preserve">For most </w:t>
            </w:r>
            <w:r w:rsidR="00F47F7A">
              <w:t>use cases</w:t>
            </w:r>
            <w:r>
              <w:t xml:space="preserve">, it is a good idea to use the </w:t>
            </w:r>
            <w:r w:rsidRPr="00F47F7A">
              <w:rPr>
                <w:b/>
              </w:rPr>
              <w:t>using</w:t>
            </w:r>
            <w:r>
              <w:t xml:space="preserve"> syntax </w:t>
            </w:r>
            <w:r w:rsidR="006C0204">
              <w:t xml:space="preserve">except </w:t>
            </w:r>
            <w:r>
              <w:t>for when you need the object alive longer. Such as the case when waiting to receive debug output. When receiving debug output, the XboxConsole object must not be disposed until you are done receiving debug output.</w:t>
            </w:r>
          </w:p>
          <w:p w14:paraId="07669563" w14:textId="77777777" w:rsidR="00793060" w:rsidRDefault="00793060" w:rsidP="00793060">
            <w:pPr>
              <w:cnfStyle w:val="000000100000" w:firstRow="0" w:lastRow="0" w:firstColumn="0" w:lastColumn="0" w:oddVBand="0" w:evenVBand="0" w:oddHBand="1" w:evenHBand="0" w:firstRowFirstColumn="0" w:firstRowLastColumn="0" w:lastRowFirstColumn="0" w:lastRowLastColumn="0"/>
            </w:pPr>
          </w:p>
          <w:p w14:paraId="2E65D9C7" w14:textId="2ECC6144" w:rsidR="009124F7" w:rsidRDefault="00DD2B4D" w:rsidP="00F61D01">
            <w:pPr>
              <w:cnfStyle w:val="000000100000" w:firstRow="0" w:lastRow="0" w:firstColumn="0" w:lastColumn="0" w:oddVBand="0" w:evenVBand="0" w:oddHBand="1" w:evenHBand="0" w:firstRowFirstColumn="0" w:firstRowLastColumn="0" w:lastRowFirstColumn="0" w:lastRowLastColumn="0"/>
            </w:pPr>
            <w:r>
              <w:t>Als</w:t>
            </w:r>
            <w:r w:rsidR="009124F7">
              <w:t xml:space="preserve">o, </w:t>
            </w:r>
            <w:r w:rsidR="00F47F7A">
              <w:t xml:space="preserve">whether you are using the </w:t>
            </w:r>
            <w:r w:rsidR="00F47F7A" w:rsidRPr="00F47F7A">
              <w:rPr>
                <w:b/>
              </w:rPr>
              <w:t>using</w:t>
            </w:r>
            <w:r w:rsidR="00D91CA1">
              <w:t xml:space="preserve"> syntax or not, we recommend </w:t>
            </w:r>
            <w:r w:rsidR="00F61D01">
              <w:t xml:space="preserve">that </w:t>
            </w:r>
            <w:r w:rsidR="00D91CA1">
              <w:t xml:space="preserve">you only </w:t>
            </w:r>
            <w:r w:rsidR="00F61D01">
              <w:t>instantiate</w:t>
            </w:r>
            <w:r w:rsidR="00D91CA1">
              <w:t xml:space="preserve"> one instance of this object per console.</w:t>
            </w:r>
          </w:p>
        </w:tc>
      </w:tr>
      <w:tr w:rsidR="00793060" w14:paraId="347B9B6A" w14:textId="77777777" w:rsidTr="00793060">
        <w:tc>
          <w:tcPr>
            <w:cnfStyle w:val="001000000000" w:firstRow="0" w:lastRow="0" w:firstColumn="1" w:lastColumn="0" w:oddVBand="0" w:evenVBand="0" w:oddHBand="0" w:evenHBand="0" w:firstRowFirstColumn="0" w:firstRowLastColumn="0" w:lastRowFirstColumn="0" w:lastRowLastColumn="0"/>
            <w:tcW w:w="4675" w:type="dxa"/>
          </w:tcPr>
          <w:p w14:paraId="527DFE19" w14:textId="58F66A85" w:rsidR="00793060" w:rsidRDefault="008C3F99" w:rsidP="00793060">
            <w:r>
              <w:t>Should I check for valid object on the XboxConsole object before using it?</w:t>
            </w:r>
          </w:p>
        </w:tc>
        <w:tc>
          <w:tcPr>
            <w:tcW w:w="4675" w:type="dxa"/>
          </w:tcPr>
          <w:p w14:paraId="78EC5687"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r>
              <w:t xml:space="preserve">No. All relevant validation takes place in the constructor so it is ready for use after it is instantiated. </w:t>
            </w:r>
          </w:p>
          <w:p w14:paraId="79EFEF1D" w14:textId="77777777" w:rsidR="008C3F99" w:rsidRDefault="008C3F99" w:rsidP="008C3F99">
            <w:pPr>
              <w:cnfStyle w:val="000000000000" w:firstRow="0" w:lastRow="0" w:firstColumn="0" w:lastColumn="0" w:oddVBand="0" w:evenVBand="0" w:oddHBand="0" w:evenHBand="0" w:firstRowFirstColumn="0" w:firstRowLastColumn="0" w:lastRowFirstColumn="0" w:lastRowLastColumn="0"/>
            </w:pPr>
          </w:p>
          <w:p w14:paraId="4689EDFB" w14:textId="6F8609E0" w:rsidR="00793060" w:rsidRDefault="008C3F99" w:rsidP="008C3F99">
            <w:pPr>
              <w:cnfStyle w:val="000000000000" w:firstRow="0" w:lastRow="0" w:firstColumn="0" w:lastColumn="0" w:oddVBand="0" w:evenVBand="0" w:oddHBand="0" w:evenHBand="0" w:firstRowFirstColumn="0" w:firstRowLastColumn="0" w:lastRowFirstColumn="0" w:lastRowLastColumn="0"/>
            </w:pPr>
            <w:r>
              <w:t>However, you may want to wrap certain method calls in a try/catch block to catch any exceptions</w:t>
            </w:r>
            <w:r w:rsidR="00821774">
              <w:t xml:space="preserve"> that are thrown there</w:t>
            </w:r>
            <w:r>
              <w:t>.</w:t>
            </w:r>
          </w:p>
        </w:tc>
      </w:tr>
      <w:tr w:rsidR="00793060" w14:paraId="575D5A89" w14:textId="77777777" w:rsidTr="0079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05F433" w14:textId="04B523E0" w:rsidR="00793060" w:rsidRDefault="008C3F99" w:rsidP="00793060">
            <w:r>
              <w:lastRenderedPageBreak/>
              <w:t>What are some exceptions to handle?</w:t>
            </w:r>
          </w:p>
        </w:tc>
        <w:tc>
          <w:tcPr>
            <w:tcW w:w="4675" w:type="dxa"/>
          </w:tcPr>
          <w:p w14:paraId="5075EEF7" w14:textId="54A709BD" w:rsidR="00793060" w:rsidRDefault="008C3F99" w:rsidP="00F61D01">
            <w:pPr>
              <w:cnfStyle w:val="000000100000" w:firstRow="0" w:lastRow="0" w:firstColumn="0" w:lastColumn="0" w:oddVBand="0" w:evenVBand="0" w:oddHBand="1" w:evenHBand="0" w:firstRowFirstColumn="0" w:firstRowLastColumn="0" w:lastRowFirstColumn="0" w:lastRowLastColumn="0"/>
            </w:pPr>
            <w:r>
              <w:t xml:space="preserve">For </w:t>
            </w:r>
            <w:r w:rsidR="00F61D01">
              <w:t>info on</w:t>
            </w:r>
            <w:r>
              <w:t xml:space="preserve"> exceptions, see </w:t>
            </w:r>
            <w:r w:rsidR="00F61D01">
              <w:rPr>
                <w:b/>
              </w:rPr>
              <w:t>Exception handling</w:t>
            </w:r>
            <w:r w:rsidR="00F61D01">
              <w:t xml:space="preserve"> </w:t>
            </w:r>
            <w:r>
              <w:t>section.</w:t>
            </w:r>
          </w:p>
        </w:tc>
      </w:tr>
    </w:tbl>
    <w:p w14:paraId="7342C5A6" w14:textId="77777777" w:rsidR="00793060" w:rsidRDefault="00793060" w:rsidP="00793060"/>
    <w:p w14:paraId="1ABD0823" w14:textId="77777777" w:rsidR="00793060" w:rsidRPr="00793060" w:rsidRDefault="00793060" w:rsidP="00793060"/>
    <w:p w14:paraId="24826986" w14:textId="45A0EB94" w:rsidR="00607724" w:rsidRDefault="009E02CB" w:rsidP="009E02CB">
      <w:pPr>
        <w:pStyle w:val="Heading1"/>
      </w:pPr>
      <w:bookmarkStart w:id="419" w:name="_Toc382485453"/>
      <w:bookmarkStart w:id="420" w:name="_Toc387829342"/>
      <w:bookmarkStart w:id="421" w:name="_Toc401655182"/>
      <w:bookmarkStart w:id="422" w:name="_Toc404263543"/>
      <w:bookmarkStart w:id="423" w:name="_Toc404586282"/>
      <w:bookmarkStart w:id="424" w:name="_Toc405276840"/>
      <w:r>
        <w:t>How to connect to the Xbox One console</w:t>
      </w:r>
      <w:bookmarkEnd w:id="419"/>
      <w:bookmarkEnd w:id="420"/>
      <w:bookmarkEnd w:id="421"/>
      <w:bookmarkEnd w:id="422"/>
      <w:bookmarkEnd w:id="423"/>
      <w:bookmarkEnd w:id="424"/>
    </w:p>
    <w:p w14:paraId="1E6B43CB" w14:textId="744110FB" w:rsidR="00374520" w:rsidRDefault="00494DA3" w:rsidP="00607724">
      <w:r>
        <w:t>To use the</w:t>
      </w:r>
      <w:r w:rsidR="006E26A7">
        <w:t xml:space="preserve"> </w:t>
      </w:r>
      <w:r w:rsidR="006E26A7" w:rsidRPr="00C94F41">
        <w:rPr>
          <w:b/>
        </w:rPr>
        <w:t>XboxConsole</w:t>
      </w:r>
      <w:r w:rsidR="006E26A7">
        <w:t xml:space="preserve"> </w:t>
      </w:r>
      <w:r w:rsidR="003C112D">
        <w:t xml:space="preserve">library </w:t>
      </w:r>
      <w:r>
        <w:t xml:space="preserve">you must know your console’s </w:t>
      </w:r>
      <w:r w:rsidR="00CC54A8">
        <w:t xml:space="preserve">System </w:t>
      </w:r>
      <w:r>
        <w:t>IP address</w:t>
      </w:r>
      <w:r w:rsidR="009C3526">
        <w:t xml:space="preserve"> or host name,</w:t>
      </w:r>
      <w:r w:rsidR="00057E7A">
        <w:t xml:space="preserve"> and </w:t>
      </w:r>
      <w:r w:rsidR="009C3526">
        <w:t xml:space="preserve">its </w:t>
      </w:r>
      <w:r w:rsidR="00057E7A">
        <w:t>session key</w:t>
      </w:r>
      <w:r>
        <w:t xml:space="preserve">. </w:t>
      </w:r>
      <w:r w:rsidR="005A6BF6">
        <w:t xml:space="preserve">With </w:t>
      </w:r>
      <w:r w:rsidR="009C3526">
        <w:t>this information</w:t>
      </w:r>
      <w:r w:rsidR="005A6BF6">
        <w:t>, you can connect to the console in one of two ways</w:t>
      </w:r>
      <w:r>
        <w:t>: (1)</w:t>
      </w:r>
      <w:r w:rsidR="006E26A7">
        <w:t xml:space="preserve"> </w:t>
      </w:r>
      <w:r w:rsidR="00C46ECF">
        <w:t>y</w:t>
      </w:r>
      <w:r w:rsidR="006E26A7">
        <w:t xml:space="preserve">ou can </w:t>
      </w:r>
      <w:r w:rsidR="009E02CB">
        <w:t>connect to</w:t>
      </w:r>
      <w:r w:rsidR="006E26A7">
        <w:t xml:space="preserve"> a console by explicitly instantiating the object with the console’s IP address</w:t>
      </w:r>
      <w:r w:rsidR="009C3526">
        <w:t>/host name</w:t>
      </w:r>
      <w:r w:rsidR="00C156DD">
        <w:t xml:space="preserve"> and session key</w:t>
      </w:r>
      <w:r>
        <w:t xml:space="preserve">. </w:t>
      </w:r>
      <w:r w:rsidR="006E26A7">
        <w:t xml:space="preserve"> </w:t>
      </w:r>
      <w:r>
        <w:t>O</w:t>
      </w:r>
      <w:r w:rsidR="006E26A7">
        <w:t>r</w:t>
      </w:r>
      <w:r w:rsidR="00C46ECF">
        <w:t>, (2) y</w:t>
      </w:r>
      <w:r w:rsidR="006E26A7">
        <w:t>ou can set a default console on your machine</w:t>
      </w:r>
      <w:r w:rsidR="009E02CB">
        <w:t xml:space="preserve"> and instantiate</w:t>
      </w:r>
      <w:r w:rsidR="008E66C5">
        <w:t xml:space="preserve"> an </w:t>
      </w:r>
      <w:r w:rsidR="008E66C5">
        <w:rPr>
          <w:b/>
        </w:rPr>
        <w:t>XboxConsole</w:t>
      </w:r>
      <w:r w:rsidR="008E66C5">
        <w:t xml:space="preserve"> object using</w:t>
      </w:r>
      <w:r w:rsidR="009E02CB">
        <w:t xml:space="preserve"> the default constructor</w:t>
      </w:r>
      <w:r w:rsidR="006E26A7">
        <w:t>.</w:t>
      </w:r>
    </w:p>
    <w:p w14:paraId="42D40869" w14:textId="1924B1A3" w:rsidR="006E26A7" w:rsidRDefault="00374520" w:rsidP="005575B1">
      <w:pPr>
        <w:ind w:left="720"/>
      </w:pPr>
      <w:r w:rsidRPr="00EB4480">
        <w:rPr>
          <w:b/>
        </w:rPr>
        <w:t>Note:</w:t>
      </w:r>
      <w:r>
        <w:t xml:space="preserve"> the Host Name resolution will only work when the PC connecting to the Xbox is on the same subnet (the third quadrant of the IP address) as the Xbox. When they are on different subnets, a “no such host is known” exception will be raised.</w:t>
      </w:r>
    </w:p>
    <w:p w14:paraId="702CF7E3" w14:textId="0435D8A4" w:rsidR="006E26A7" w:rsidRDefault="006E26A7" w:rsidP="006E26A7">
      <w:r>
        <w:t>To set the default console</w:t>
      </w:r>
      <w:r w:rsidR="00494DA3">
        <w:t xml:space="preserve"> on your machine</w:t>
      </w:r>
      <w:r>
        <w:t>, open a</w:t>
      </w:r>
      <w:r w:rsidR="009E02CB">
        <w:t>n Xbox One</w:t>
      </w:r>
      <w:r>
        <w:t xml:space="preserve"> command prompt and run the following command: </w:t>
      </w:r>
    </w:p>
    <w:p w14:paraId="02D547CF" w14:textId="69BFDAF6" w:rsidR="006E26A7" w:rsidRPr="009E02CB" w:rsidRDefault="006E26A7" w:rsidP="009E02CB">
      <w:pPr>
        <w:ind w:left="720"/>
      </w:pPr>
      <w:proofErr w:type="gramStart"/>
      <w:r w:rsidRPr="009E02CB">
        <w:t>xbconnect</w:t>
      </w:r>
      <w:proofErr w:type="gramEnd"/>
      <w:r w:rsidRPr="009E02CB">
        <w:t xml:space="preserve"> </w:t>
      </w:r>
      <w:r w:rsidR="008E66C5" w:rsidRPr="005D0E39">
        <w:rPr>
          <w:highlight w:val="yellow"/>
        </w:rPr>
        <w:t xml:space="preserve">&lt;your console’s </w:t>
      </w:r>
      <w:r w:rsidR="00A57907">
        <w:rPr>
          <w:highlight w:val="yellow"/>
        </w:rPr>
        <w:t>System</w:t>
      </w:r>
      <w:r w:rsidR="008E66C5" w:rsidRPr="005D0E39">
        <w:rPr>
          <w:highlight w:val="yellow"/>
        </w:rPr>
        <w:t xml:space="preserve"> IP address&gt;</w:t>
      </w:r>
    </w:p>
    <w:p w14:paraId="48462C20" w14:textId="511D0B74" w:rsidR="00C156DD" w:rsidRDefault="00C156DD" w:rsidP="006E26A7">
      <w:r>
        <w:t>Or</w:t>
      </w:r>
    </w:p>
    <w:p w14:paraId="65F7F9FE" w14:textId="3EF62879" w:rsidR="009C3526" w:rsidRPr="009E02CB" w:rsidRDefault="009C3526" w:rsidP="009C3526">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host name</w:t>
      </w:r>
      <w:r w:rsidRPr="005D0E39">
        <w:rPr>
          <w:highlight w:val="yellow"/>
        </w:rPr>
        <w:t>&gt;</w:t>
      </w:r>
    </w:p>
    <w:p w14:paraId="0EE1330F" w14:textId="0FFF8CE9" w:rsidR="009C3526" w:rsidRDefault="009C3526" w:rsidP="006E26A7">
      <w:r>
        <w:t>Or</w:t>
      </w:r>
    </w:p>
    <w:p w14:paraId="6E0501A5" w14:textId="5D7CF4B7" w:rsidR="00C156DD" w:rsidRDefault="00C156DD" w:rsidP="007772A8">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System</w:t>
      </w:r>
      <w:r w:rsidRPr="005D0E39">
        <w:rPr>
          <w:highlight w:val="yellow"/>
        </w:rPr>
        <w:t xml:space="preserve"> IP address</w:t>
      </w:r>
      <w:r>
        <w:rPr>
          <w:highlight w:val="yellow"/>
        </w:rPr>
        <w:t>&gt;+&lt;your console’s session key</w:t>
      </w:r>
      <w:r w:rsidRPr="005D0E39">
        <w:rPr>
          <w:highlight w:val="yellow"/>
        </w:rPr>
        <w:t>&gt;</w:t>
      </w:r>
    </w:p>
    <w:p w14:paraId="47FAEAD0" w14:textId="2049B752" w:rsidR="009C3526" w:rsidRDefault="009C3526" w:rsidP="00EB4480">
      <w:r>
        <w:t>Or</w:t>
      </w:r>
    </w:p>
    <w:p w14:paraId="44558206" w14:textId="6DBD23E3" w:rsidR="009C3526" w:rsidRDefault="009C3526" w:rsidP="009C3526">
      <w:pPr>
        <w:ind w:left="720"/>
      </w:pPr>
      <w:proofErr w:type="gramStart"/>
      <w:r w:rsidRPr="009E02CB">
        <w:t>xbconnect</w:t>
      </w:r>
      <w:proofErr w:type="gramEnd"/>
      <w:r w:rsidRPr="009E02CB">
        <w:t xml:space="preserve"> </w:t>
      </w:r>
      <w:r w:rsidRPr="005D0E39">
        <w:rPr>
          <w:highlight w:val="yellow"/>
        </w:rPr>
        <w:t xml:space="preserve">&lt;your console’s </w:t>
      </w:r>
      <w:r>
        <w:rPr>
          <w:highlight w:val="yellow"/>
        </w:rPr>
        <w:t>host name&gt;+&lt;your console’s session key</w:t>
      </w:r>
      <w:r w:rsidRPr="005D0E39">
        <w:rPr>
          <w:highlight w:val="yellow"/>
        </w:rPr>
        <w:t>&gt;</w:t>
      </w:r>
    </w:p>
    <w:p w14:paraId="41818149" w14:textId="6F19E993" w:rsidR="009C3526" w:rsidRDefault="009C3526" w:rsidP="00EB4480"/>
    <w:p w14:paraId="4B307B35" w14:textId="10DD67D4" w:rsidR="006E26A7" w:rsidRDefault="009E02CB" w:rsidP="006E26A7">
      <w:r>
        <w:t>T</w:t>
      </w:r>
      <w:r w:rsidR="006E26A7">
        <w:t xml:space="preserve">he </w:t>
      </w:r>
      <w:r w:rsidR="006E26A7" w:rsidRPr="00896110">
        <w:rPr>
          <w:b/>
        </w:rPr>
        <w:t>xbconnect</w:t>
      </w:r>
      <w:r w:rsidR="006E26A7">
        <w:t xml:space="preserve"> </w:t>
      </w:r>
      <w:r w:rsidR="00787FAE">
        <w:t>command</w:t>
      </w:r>
      <w:r w:rsidR="006E26A7">
        <w:t xml:space="preserve"> </w:t>
      </w:r>
      <w:r>
        <w:t>takes an</w:t>
      </w:r>
      <w:r w:rsidR="006E26A7">
        <w:t xml:space="preserve"> IP address of the console</w:t>
      </w:r>
      <w:r w:rsidR="00C156DD">
        <w:t xml:space="preserve"> and, if your console has one set up, the session key</w:t>
      </w:r>
      <w:r w:rsidR="006E26A7">
        <w:t>. This</w:t>
      </w:r>
      <w:r>
        <w:t xml:space="preserve"> command</w:t>
      </w:r>
      <w:r w:rsidR="006E26A7">
        <w:t xml:space="preserve"> will register this IP as the default console. Then, in your test tool, you can instantiate a new </w:t>
      </w:r>
      <w:r w:rsidR="006E26A7" w:rsidRPr="00C94F41">
        <w:rPr>
          <w:b/>
        </w:rPr>
        <w:t>XboxConsole</w:t>
      </w:r>
      <w:r w:rsidR="006E26A7">
        <w:t xml:space="preserve"> object by calling its default constructor. Like this:</w:t>
      </w:r>
    </w:p>
    <w:p w14:paraId="7F356D3C" w14:textId="1920A2FF" w:rsidR="00CC54A8" w:rsidRDefault="006E26A7" w:rsidP="006E26A7">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3F75FE4" w14:textId="48AA551A" w:rsidR="00CC54A8" w:rsidRDefault="00CC54A8" w:rsidP="006E26A7">
      <w:r w:rsidRPr="005575B1">
        <w:rPr>
          <w:b/>
        </w:rPr>
        <w:t xml:space="preserve">Note: </w:t>
      </w:r>
      <w:r>
        <w:t>The System IP address must be passed to xbconnect to set the default console for use with XboxConsole’s default constructor. Passing Tools IP will cause XboxConsole to report Tools IP from the SystemIPAddress property.</w:t>
      </w:r>
    </w:p>
    <w:p w14:paraId="2F8F7841" w14:textId="559AF13C" w:rsidR="00607724" w:rsidRDefault="00CC112C" w:rsidP="00607724">
      <w:r>
        <w:t xml:space="preserve">If you want to target </w:t>
      </w:r>
      <w:r w:rsidR="00494DA3">
        <w:t>a specific console</w:t>
      </w:r>
      <w:r>
        <w:t xml:space="preserve">, you can instantiate an </w:t>
      </w:r>
      <w:r w:rsidRPr="00C94F41">
        <w:rPr>
          <w:b/>
        </w:rPr>
        <w:t>XboxConsole</w:t>
      </w:r>
      <w:r>
        <w:t xml:space="preserve"> and give it the IP address of the console you want to connect to. For example:</w:t>
      </w:r>
    </w:p>
    <w:p w14:paraId="3B389721" w14:textId="1ED5E348" w:rsidR="00C156DD" w:rsidRDefault="00896110" w:rsidP="00896110">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w:t>
      </w:r>
      <w:r w:rsidR="006C7818" w:rsidRPr="00080A0E">
        <w:rPr>
          <w:highlight w:val="yellow"/>
        </w:rPr>
        <w:t xml:space="preserve">&lt;your console’s </w:t>
      </w:r>
      <w:r w:rsidR="00A57907">
        <w:rPr>
          <w:highlight w:val="yellow"/>
        </w:rPr>
        <w:t>System</w:t>
      </w:r>
      <w:r w:rsidR="006C7818"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05EDDC" w14:textId="77777777" w:rsidR="00C156DD" w:rsidRDefault="00C156DD" w:rsidP="00CC112C">
      <w:r>
        <w:lastRenderedPageBreak/>
        <w:t>Or if the console has a session key:</w:t>
      </w:r>
    </w:p>
    <w:p w14:paraId="2CFA001B" w14:textId="5C8ADA8A" w:rsidR="00C156DD" w:rsidRDefault="00C156DD" w:rsidP="00CC112C">
      <w:pPr>
        <w:rPr>
          <w:rFonts w:ascii="Consolas" w:hAnsi="Consolas" w:cs="Consolas"/>
          <w:color w:val="000000"/>
          <w:sz w:val="19"/>
          <w:szCs w:val="19"/>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w:t>
      </w:r>
      <w:r w:rsidRPr="00080A0E">
        <w:rPr>
          <w:highlight w:val="yellow"/>
        </w:rPr>
        <w:t xml:space="preserve">&lt;your console’s </w:t>
      </w:r>
      <w:r>
        <w:rPr>
          <w:highlight w:val="yellow"/>
        </w:rPr>
        <w:t>System</w:t>
      </w:r>
      <w:r w:rsidRPr="00080A0E">
        <w:rPr>
          <w:highlight w:val="yellow"/>
        </w:rPr>
        <w:t xml:space="preserve"> IP address&gt;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Pr="00080A0E">
        <w:rPr>
          <w:highlight w:val="yellow"/>
        </w:rPr>
        <w:t xml:space="preserve">&lt;your console’s </w:t>
      </w:r>
      <w:r>
        <w:rPr>
          <w:highlight w:val="yellow"/>
        </w:rPr>
        <w:t>session key</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17BC69D" w14:textId="2C2937F5" w:rsidR="009C3526" w:rsidRDefault="009C3526" w:rsidP="00CC112C">
      <w:r>
        <w:t>To initialize with host name, use the “connection string” constructor, which also supports IP addresses:</w:t>
      </w:r>
    </w:p>
    <w:p w14:paraId="3A04ECBF" w14:textId="20D43849" w:rsidR="009C3526" w:rsidRDefault="009C3526" w:rsidP="009C3526">
      <w:pPr>
        <w:rPr>
          <w:rFonts w:ascii="Consolas" w:hAnsi="Consolas" w:cs="Consolas"/>
          <w:color w:val="000000"/>
          <w:sz w:val="19"/>
          <w:szCs w:val="19"/>
        </w:rPr>
      </w:pPr>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AE6AAB">
        <w:rPr>
          <w:highlight w:val="yellow"/>
        </w:rPr>
        <w:t xml:space="preserve">System </w:t>
      </w:r>
      <w:r>
        <w:rPr>
          <w:highlight w:val="yellow"/>
        </w:rPr>
        <w:t>IP address</w:t>
      </w:r>
      <w:r w:rsidRPr="00080A0E">
        <w:rPr>
          <w:highlight w:val="yellow"/>
        </w:rPr>
        <w:t>&gt;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2B87D9" w14:textId="74C454F8" w:rsidR="00E868D2" w:rsidRDefault="00E868D2" w:rsidP="009C3526">
      <w:pPr>
        <w:rPr>
          <w:rFonts w:ascii="Consolas" w:hAnsi="Consolas" w:cs="Consolas"/>
          <w:color w:val="000000"/>
          <w:sz w:val="19"/>
          <w:szCs w:val="19"/>
        </w:rPr>
      </w:pPr>
      <w:r>
        <w:t xml:space="preserve">XboxConsole Configuration (accessed using its </w:t>
      </w:r>
      <w:r w:rsidRPr="00EB4480">
        <w:rPr>
          <w:b/>
        </w:rPr>
        <w:t>Configuration</w:t>
      </w:r>
      <w:r>
        <w:t xml:space="preserve"> property) can be used to retrieve the Host Name later, even if it was initialized with an IP address.</w:t>
      </w:r>
    </w:p>
    <w:p w14:paraId="1A7AA033" w14:textId="0CC90759" w:rsidR="009C3526" w:rsidRDefault="009C3526" w:rsidP="009C3526">
      <w:r>
        <w:t>The session key can be passed into the same constructor by separating it from host name/IP address using a ‘+’ character, same as with xbconnect command line tool:</w:t>
      </w:r>
    </w:p>
    <w:p w14:paraId="009C0F84" w14:textId="77777777" w:rsidR="00DD07AA" w:rsidRDefault="009C3526" w:rsidP="00EB4480">
      <w:pPr>
        <w:ind w:firstLine="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p>
    <w:p w14:paraId="2A176B86" w14:textId="77777777" w:rsidR="00DD07AA" w:rsidRDefault="009C3526" w:rsidP="005575B1">
      <w:pPr>
        <w:spacing w:line="240" w:lineRule="auto"/>
        <w:ind w:left="720" w:firstLine="720"/>
        <w:rPr>
          <w:rFonts w:ascii="Consolas" w:hAnsi="Consolas" w:cs="Consolas"/>
          <w:color w:val="A31515"/>
          <w:sz w:val="19"/>
          <w:szCs w:val="19"/>
          <w:highlight w:val="white"/>
        </w:rPr>
      </w:pPr>
      <w:r>
        <w:rPr>
          <w:rFonts w:ascii="Consolas" w:hAnsi="Consolas" w:cs="Consolas"/>
          <w:color w:val="A31515"/>
          <w:sz w:val="19"/>
          <w:szCs w:val="19"/>
          <w:highlight w:val="white"/>
        </w:rPr>
        <w:t>"</w:t>
      </w:r>
      <w:r w:rsidRPr="00080A0E">
        <w:rPr>
          <w:highlight w:val="yellow"/>
        </w:rPr>
        <w:t xml:space="preserve">&lt;your console’s </w:t>
      </w:r>
      <w:r>
        <w:rPr>
          <w:highlight w:val="yellow"/>
        </w:rPr>
        <w:t xml:space="preserve">host name or </w:t>
      </w:r>
      <w:r w:rsidR="00DD07AA">
        <w:rPr>
          <w:highlight w:val="yellow"/>
        </w:rPr>
        <w:t xml:space="preserve">System </w:t>
      </w:r>
      <w:r>
        <w:rPr>
          <w:highlight w:val="yellow"/>
        </w:rPr>
        <w:t>IP</w:t>
      </w:r>
      <w:r w:rsidR="00DD07AA">
        <w:rPr>
          <w:highlight w:val="yellow"/>
        </w:rPr>
        <w:t xml:space="preserve"> address</w:t>
      </w:r>
      <w:r w:rsidRPr="00080A0E">
        <w:rPr>
          <w:highlight w:val="yellow"/>
        </w:rPr>
        <w:t>&gt;</w:t>
      </w:r>
      <w:r>
        <w:rPr>
          <w:highlight w:val="yellow"/>
        </w:rPr>
        <w:t>+&lt;session key&gt;</w:t>
      </w:r>
      <w:r>
        <w:rPr>
          <w:rFonts w:ascii="Consolas" w:hAnsi="Consolas" w:cs="Consolas"/>
          <w:color w:val="A31515"/>
          <w:sz w:val="19"/>
          <w:szCs w:val="19"/>
          <w:highlight w:val="white"/>
        </w:rPr>
        <w:t>"</w:t>
      </w:r>
    </w:p>
    <w:p w14:paraId="0C16A98A" w14:textId="5F84C786" w:rsidR="009C3526" w:rsidRDefault="009C3526" w:rsidP="005575B1">
      <w:pPr>
        <w:spacing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14:paraId="727B3711" w14:textId="0FC14F9A" w:rsidR="004D3907" w:rsidRDefault="004D3907" w:rsidP="00CC112C">
      <w:r>
        <w:t xml:space="preserve">After initializing XboxConsole, you can use the </w:t>
      </w:r>
      <w:r w:rsidRPr="00EB4480">
        <w:rPr>
          <w:b/>
        </w:rPr>
        <w:t>ConnectionString</w:t>
      </w:r>
      <w:r>
        <w:t xml:space="preserve"> property to get </w:t>
      </w:r>
      <w:r w:rsidR="00DD07AA">
        <w:t xml:space="preserve">System </w:t>
      </w:r>
      <w:r>
        <w:t>IP address/host name and session key it was originally initialized with, in one string (with IP/host separated from session key using the ‘+’ character). This functionality can also be used to clone a connected instance of XboxConsole, by initializing a second XboxConsole and passing a ConnectionString from the first XboxConsole into its constructor:</w:t>
      </w:r>
    </w:p>
    <w:p w14:paraId="1505F271" w14:textId="299961D9" w:rsidR="004D3907" w:rsidRDefault="004D3907" w:rsidP="00CC112C">
      <w:r>
        <w:tab/>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second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rPr>
        <w:t>first.ConnectionString);</w:t>
      </w:r>
    </w:p>
    <w:p w14:paraId="1D9A7D70" w14:textId="77777777" w:rsidR="00607724" w:rsidRDefault="00494DA3" w:rsidP="00CC112C">
      <w:r>
        <w:t>This also opens the scenario where you may want to control multiple co</w:t>
      </w:r>
      <w:r w:rsidR="00C52400">
        <w:t>nsoles from the same test tool. For example, you might want to reboot all your console</w:t>
      </w:r>
      <w:r w:rsidR="00787FAE">
        <w:t>s</w:t>
      </w:r>
      <w:r w:rsidR="00C52400">
        <w:t xml:space="preserve"> at the same time by iterating through a list of IP addresses and issuing the </w:t>
      </w:r>
      <w:r w:rsidR="00C52400" w:rsidRPr="00C52400">
        <w:rPr>
          <w:b/>
        </w:rPr>
        <w:t>Reboot</w:t>
      </w:r>
      <w:r w:rsidR="00C52400">
        <w:t xml:space="preserve"> command on each</w:t>
      </w:r>
      <w:r w:rsidR="00770ADF">
        <w:t xml:space="preserve"> console</w:t>
      </w:r>
      <w:r w:rsidR="00C52400">
        <w:t>.</w:t>
      </w:r>
    </w:p>
    <w:p w14:paraId="36AA37A2" w14:textId="778D512A" w:rsidR="00E204A0" w:rsidRDefault="009E02CB" w:rsidP="009E02CB">
      <w:pPr>
        <w:pStyle w:val="Heading1"/>
      </w:pPr>
      <w:bookmarkStart w:id="425" w:name="_Toc382485454"/>
      <w:bookmarkStart w:id="426" w:name="_Toc387829343"/>
      <w:bookmarkStart w:id="427" w:name="_Toc401655183"/>
      <w:bookmarkStart w:id="428" w:name="_Toc404263544"/>
      <w:bookmarkStart w:id="429" w:name="_Toc404586283"/>
      <w:bookmarkStart w:id="430" w:name="_Toc405276841"/>
      <w:r>
        <w:t>How</w:t>
      </w:r>
      <w:r w:rsidR="00E204A0">
        <w:t xml:space="preserve"> to reboot and shutdown an Xbox</w:t>
      </w:r>
      <w:r w:rsidR="00623DBD">
        <w:t xml:space="preserve"> One</w:t>
      </w:r>
      <w:r w:rsidR="00E204A0">
        <w:t xml:space="preserve"> console</w:t>
      </w:r>
      <w:bookmarkEnd w:id="425"/>
      <w:bookmarkEnd w:id="426"/>
      <w:bookmarkEnd w:id="427"/>
      <w:bookmarkEnd w:id="428"/>
      <w:bookmarkEnd w:id="429"/>
      <w:bookmarkEnd w:id="430"/>
    </w:p>
    <w:p w14:paraId="075B87CD" w14:textId="140818A4" w:rsidR="00387979" w:rsidRDefault="00387979" w:rsidP="00E204A0">
      <w:proofErr w:type="gramStart"/>
      <w:r>
        <w:t>To</w:t>
      </w:r>
      <w:proofErr w:type="gramEnd"/>
      <w:r>
        <w:t xml:space="preserve"> programmatically reboot and shutdown an Xbox console, </w:t>
      </w:r>
      <w:r w:rsidR="00CC112C">
        <w:t>you</w:t>
      </w:r>
      <w:r>
        <w:t xml:space="preserve"> will need to instantiate an </w:t>
      </w:r>
      <w:r w:rsidRPr="00C94F41">
        <w:rPr>
          <w:b/>
        </w:rPr>
        <w:t>XboxConsole</w:t>
      </w:r>
      <w:r>
        <w:t xml:space="preserve"> object. Then </w:t>
      </w:r>
      <w:r w:rsidR="00CC112C">
        <w:t>you</w:t>
      </w:r>
      <w:r>
        <w:t xml:space="preserve"> can use that object to call these two operations. The following code snippet illustrate</w:t>
      </w:r>
      <w:r w:rsidR="00CC112C">
        <w:t>s</w:t>
      </w:r>
      <w:r>
        <w:t xml:space="preserve"> how to </w:t>
      </w:r>
      <w:proofErr w:type="gramStart"/>
      <w:r w:rsidR="005A6BF6" w:rsidRPr="005A6BF6">
        <w:rPr>
          <w:b/>
        </w:rPr>
        <w:t>R</w:t>
      </w:r>
      <w:r w:rsidRPr="005A6BF6">
        <w:rPr>
          <w:b/>
        </w:rPr>
        <w:t>eboot</w:t>
      </w:r>
      <w:proofErr w:type="gramEnd"/>
      <w:r>
        <w:t xml:space="preserve"> </w:t>
      </w:r>
      <w:r w:rsidR="00C52400">
        <w:t>your default</w:t>
      </w:r>
      <w:r>
        <w:t xml:space="preserve"> console.</w:t>
      </w:r>
      <w:r w:rsidR="00CC112C" w:rsidRPr="00CC112C">
        <w:t xml:space="preserve"> </w:t>
      </w:r>
      <w:r w:rsidR="005A6BF6">
        <w:t xml:space="preserve">You can call </w:t>
      </w:r>
      <w:r w:rsidR="005A6BF6" w:rsidRPr="005A6BF6">
        <w:rPr>
          <w:b/>
        </w:rPr>
        <w:t>Shutdown</w:t>
      </w:r>
      <w:r w:rsidR="005A6BF6">
        <w:t xml:space="preserve"> in the same way</w:t>
      </w:r>
      <w:r w:rsidR="00CC112C">
        <w:t>.</w:t>
      </w:r>
    </w:p>
    <w:p w14:paraId="3607B643" w14:textId="585190B4" w:rsidR="00387979" w:rsidRDefault="00387979" w:rsidP="00E204A0">
      <w:pPr>
        <w:rPr>
          <w:rFonts w:ascii="Consolas" w:hAnsi="Consolas" w:cs="Consolas"/>
          <w:color w:val="000000"/>
          <w:sz w:val="19"/>
          <w:szCs w:val="19"/>
        </w:rPr>
      </w:pPr>
      <w:r>
        <w:tab/>
      </w:r>
      <w:proofErr w:type="gramStart"/>
      <w:r w:rsidR="001447FB">
        <w:rPr>
          <w:rFonts w:ascii="Consolas" w:hAnsi="Consolas" w:cs="Consolas"/>
          <w:color w:val="0000FF"/>
          <w:sz w:val="19"/>
          <w:szCs w:val="19"/>
          <w:highlight w:val="white"/>
        </w:rPr>
        <w:t>using</w:t>
      </w:r>
      <w:proofErr w:type="gramEnd"/>
      <w:r w:rsidR="001447FB">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sidR="001447FB">
        <w:rPr>
          <w:rFonts w:ascii="Consolas" w:hAnsi="Consolas" w:cs="Consolas"/>
          <w:color w:val="000000"/>
          <w:sz w:val="19"/>
          <w:szCs w:val="19"/>
        </w:rPr>
        <w:t>)</w:t>
      </w:r>
    </w:p>
    <w:p w14:paraId="338FBE39" w14:textId="2C81654D" w:rsidR="001447FB" w:rsidRDefault="001447FB" w:rsidP="00607724">
      <w:pPr>
        <w:ind w:firstLine="720"/>
        <w:rPr>
          <w:rFonts w:ascii="Consolas" w:hAnsi="Consolas" w:cs="Consolas"/>
          <w:color w:val="000000"/>
          <w:sz w:val="19"/>
          <w:szCs w:val="19"/>
        </w:rPr>
      </w:pPr>
      <w:r>
        <w:rPr>
          <w:rFonts w:ascii="Consolas" w:hAnsi="Consolas" w:cs="Consolas"/>
          <w:color w:val="000000"/>
          <w:sz w:val="19"/>
          <w:szCs w:val="19"/>
        </w:rPr>
        <w:t>{</w:t>
      </w:r>
    </w:p>
    <w:p w14:paraId="03E8DF90" w14:textId="19951AA4" w:rsidR="00607724" w:rsidRDefault="00607724" w:rsidP="005D0E39">
      <w:pPr>
        <w:ind w:left="720" w:firstLine="720"/>
        <w:rPr>
          <w:rFonts w:ascii="Consolas" w:hAnsi="Consolas" w:cs="Consolas"/>
          <w:color w:val="000000"/>
          <w:sz w:val="19"/>
          <w:szCs w:val="19"/>
        </w:rPr>
      </w:pPr>
      <w:r>
        <w:rPr>
          <w:rFonts w:ascii="Consolas" w:hAnsi="Consolas" w:cs="Consolas"/>
          <w:color w:val="000000"/>
          <w:sz w:val="19"/>
          <w:szCs w:val="19"/>
        </w:rPr>
        <w:t>…</w:t>
      </w:r>
    </w:p>
    <w:p w14:paraId="4099E585" w14:textId="055D8789" w:rsidR="00387979" w:rsidRDefault="00387979" w:rsidP="005D0E39">
      <w:pPr>
        <w:ind w:left="720" w:firstLine="720"/>
        <w:rPr>
          <w:rFonts w:ascii="Consolas" w:hAnsi="Consolas" w:cs="Consolas"/>
          <w:color w:val="000000"/>
          <w:sz w:val="19"/>
          <w:szCs w:val="19"/>
        </w:rPr>
      </w:pPr>
      <w:proofErr w:type="gramStart"/>
      <w:r>
        <w:rPr>
          <w:rFonts w:ascii="Consolas" w:hAnsi="Consolas" w:cs="Consolas"/>
          <w:color w:val="000000"/>
          <w:sz w:val="19"/>
          <w:szCs w:val="19"/>
          <w:highlight w:val="white"/>
        </w:rPr>
        <w:t>xbc.Reboot(</w:t>
      </w:r>
      <w:proofErr w:type="gramEnd"/>
      <w:r>
        <w:rPr>
          <w:rFonts w:ascii="Consolas" w:hAnsi="Consolas" w:cs="Consolas"/>
          <w:color w:val="000000"/>
          <w:sz w:val="19"/>
          <w:szCs w:val="19"/>
          <w:highlight w:val="white"/>
        </w:rPr>
        <w:t>);</w:t>
      </w:r>
    </w:p>
    <w:p w14:paraId="7B181795" w14:textId="664D9C73" w:rsidR="001447FB" w:rsidRPr="00387979" w:rsidRDefault="001447FB" w:rsidP="00387979">
      <w:pPr>
        <w:ind w:firstLine="720"/>
        <w:rPr>
          <w:rFonts w:ascii="Consolas" w:hAnsi="Consolas" w:cs="Consolas"/>
          <w:color w:val="000000"/>
          <w:sz w:val="19"/>
          <w:szCs w:val="19"/>
        </w:rPr>
      </w:pPr>
      <w:r>
        <w:rPr>
          <w:rFonts w:ascii="Consolas" w:hAnsi="Consolas" w:cs="Consolas"/>
          <w:color w:val="000000"/>
          <w:sz w:val="19"/>
          <w:szCs w:val="19"/>
        </w:rPr>
        <w:t>}</w:t>
      </w:r>
    </w:p>
    <w:p w14:paraId="0712454D" w14:textId="669E84B0" w:rsidR="00387979" w:rsidRDefault="00387979" w:rsidP="00E204A0">
      <w:r>
        <w:t xml:space="preserve">This will reboot the console and wait </w:t>
      </w:r>
      <w:r w:rsidR="00234A82">
        <w:t xml:space="preserve">indefinitely for the console to finish rebooting. If you </w:t>
      </w:r>
      <w:r w:rsidR="001C2DDB">
        <w:t xml:space="preserve">would </w:t>
      </w:r>
      <w:r w:rsidR="00234A82">
        <w:t xml:space="preserve">rather not wait that long, you can set a timespan for this call to wait. If it does not complete rebooting within this timespan, it will throw a </w:t>
      </w:r>
      <w:r w:rsidR="00234A82" w:rsidRPr="00234A82">
        <w:rPr>
          <w:b/>
        </w:rPr>
        <w:t>TimeoutException</w:t>
      </w:r>
      <w:r w:rsidR="00234A82">
        <w:t xml:space="preserve"> exception. To set a timeout, do the following instead.</w:t>
      </w:r>
    </w:p>
    <w:p w14:paraId="04592ABD" w14:textId="2B71A4C6" w:rsidR="00787FAE" w:rsidRDefault="00234A82" w:rsidP="00787FAE">
      <w:pPr>
        <w:rPr>
          <w:rFonts w:ascii="Consolas" w:hAnsi="Consolas" w:cs="Consolas"/>
          <w:color w:val="000000"/>
          <w:sz w:val="19"/>
          <w:szCs w:val="19"/>
        </w:rPr>
      </w:pPr>
      <w:r>
        <w:tab/>
      </w:r>
      <w:proofErr w:type="gramStart"/>
      <w:r>
        <w:rPr>
          <w:rFonts w:ascii="Consolas" w:hAnsi="Consolas" w:cs="Consolas"/>
          <w:color w:val="000000"/>
          <w:sz w:val="19"/>
          <w:szCs w:val="19"/>
          <w:highlight w:val="white"/>
        </w:rPr>
        <w:t>xbc.Reboot(</w:t>
      </w:r>
      <w:proofErr w:type="gramEnd"/>
      <w:r w:rsidR="000C219F">
        <w:rPr>
          <w:rFonts w:ascii="Consolas" w:hAnsi="Consolas" w:cs="Consolas"/>
          <w:color w:val="2B91AF"/>
          <w:sz w:val="19"/>
          <w:szCs w:val="19"/>
          <w:highlight w:val="white"/>
        </w:rPr>
        <w:t>TimeSpan</w:t>
      </w:r>
      <w:r w:rsidR="000C219F">
        <w:rPr>
          <w:rFonts w:ascii="Consolas" w:hAnsi="Consolas" w:cs="Consolas"/>
          <w:color w:val="000000"/>
          <w:sz w:val="19"/>
          <w:szCs w:val="19"/>
          <w:highlight w:val="white"/>
        </w:rPr>
        <w:t>.FromMinutes(2)</w:t>
      </w:r>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67044FAE" w14:textId="77777777" w:rsidR="008B289C" w:rsidRDefault="008B289C" w:rsidP="00787FAE"/>
    <w:p w14:paraId="00C83B3E" w14:textId="77777777" w:rsidR="008B289C" w:rsidRDefault="008B289C" w:rsidP="008B289C">
      <w:pPr>
        <w:pStyle w:val="Heading1"/>
      </w:pPr>
      <w:bookmarkStart w:id="431" w:name="_Toc372019641"/>
      <w:bookmarkStart w:id="432" w:name="_Toc382485455"/>
      <w:bookmarkStart w:id="433" w:name="_Toc387829344"/>
      <w:bookmarkStart w:id="434" w:name="_Toc401655184"/>
      <w:bookmarkStart w:id="435" w:name="_Toc404263545"/>
      <w:bookmarkStart w:id="436" w:name="_Toc404586284"/>
      <w:bookmarkStart w:id="437" w:name="_Toc405276842"/>
      <w:r>
        <w:t>How to manage Xbox One configuration settings</w:t>
      </w:r>
      <w:bookmarkEnd w:id="431"/>
      <w:bookmarkEnd w:id="432"/>
      <w:bookmarkEnd w:id="433"/>
      <w:bookmarkEnd w:id="434"/>
      <w:bookmarkEnd w:id="435"/>
      <w:bookmarkEnd w:id="436"/>
      <w:bookmarkEnd w:id="437"/>
    </w:p>
    <w:p w14:paraId="1C957851" w14:textId="77777777" w:rsidR="008B289C" w:rsidRDefault="008B289C" w:rsidP="008B289C">
      <w:r>
        <w:t xml:space="preserve">The XboxConsole library provides API that allows you to get and set Xbox One configuration settings programmatically instead of using the </w:t>
      </w:r>
      <w:r w:rsidRPr="0013684B">
        <w:rPr>
          <w:b/>
        </w:rPr>
        <w:t>xbconfig</w:t>
      </w:r>
      <w:r>
        <w:t xml:space="preserve"> command line utility.</w:t>
      </w:r>
    </w:p>
    <w:p w14:paraId="2D358E24" w14:textId="77777777" w:rsidR="008B289C" w:rsidRDefault="008B289C" w:rsidP="008B289C">
      <w:r>
        <w:t xml:space="preserve">You can read settings using </w:t>
      </w:r>
      <w:r w:rsidRPr="000110AE">
        <w:rPr>
          <w:b/>
        </w:rPr>
        <w:t>Configuration</w:t>
      </w:r>
      <w:r>
        <w:t xml:space="preserve"> property of </w:t>
      </w:r>
      <w:r w:rsidRPr="000110AE">
        <w:rPr>
          <w:b/>
        </w:rPr>
        <w:t>XboxConsole</w:t>
      </w:r>
      <w:r>
        <w:t xml:space="preserve"> object. The property returns an object that implements </w:t>
      </w:r>
      <w:r w:rsidRPr="000110AE">
        <w:rPr>
          <w:b/>
        </w:rPr>
        <w:t>IXboxConfiguration</w:t>
      </w:r>
      <w:r>
        <w:t xml:space="preserve"> interface and contains read-only properties (like </w:t>
      </w:r>
      <w:r w:rsidRPr="00C85B8E">
        <w:rPr>
          <w:b/>
        </w:rPr>
        <w:t>SandboxId</w:t>
      </w:r>
      <w:r>
        <w:t>), one for each of the console’s settings.</w:t>
      </w:r>
    </w:p>
    <w:p w14:paraId="7A9AD626" w14:textId="77777777" w:rsidR="008B289C" w:rsidRDefault="008B289C" w:rsidP="008B289C">
      <w:r>
        <w:t xml:space="preserve">You can change the console’s settings by creating a new </w:t>
      </w:r>
      <w:r w:rsidRPr="46585BCF">
        <w:rPr>
          <w:b/>
        </w:rPr>
        <w:t>XboxConfiguration</w:t>
      </w:r>
      <w:r>
        <w:t xml:space="preserve"> object, either empty (using the default constructor) or filled with settings from an already existing configuration (using a constructor that takes </w:t>
      </w:r>
      <w:r w:rsidRPr="46585BCF">
        <w:rPr>
          <w:b/>
        </w:rPr>
        <w:t>IXboxConfiguration</w:t>
      </w:r>
      <w:r>
        <w:t xml:space="preserve"> as a parameter). </w:t>
      </w:r>
      <w:r w:rsidRPr="00346B08">
        <w:rPr>
          <w:b/>
        </w:rPr>
        <w:t>XboxConfiguration</w:t>
      </w:r>
      <w:r>
        <w:t xml:space="preserve"> object provides read-write properties that allow you to set new values for the console’s settings. </w:t>
      </w:r>
    </w:p>
    <w:p w14:paraId="7A2D4EF7" w14:textId="7CB4DDA2" w:rsidR="46585BCF" w:rsidRDefault="46585BCF">
      <w:r w:rsidRPr="00346B08">
        <w:rPr>
          <w:rFonts w:ascii="Calibri" w:eastAsia="Calibri" w:hAnsi="Calibri" w:cs="Calibri"/>
        </w:rPr>
        <w:t xml:space="preserve">Any settings left unaltered will remain </w:t>
      </w:r>
      <w:r w:rsidRPr="00346B08">
        <w:rPr>
          <w:rFonts w:ascii="Calibri" w:eastAsia="Calibri" w:hAnsi="Calibri" w:cs="Calibri"/>
          <w:b/>
          <w:bCs/>
        </w:rPr>
        <w:t>null</w:t>
      </w:r>
      <w:r w:rsidRPr="00346B08">
        <w:rPr>
          <w:rFonts w:ascii="Calibri" w:eastAsia="Calibri" w:hAnsi="Calibri" w:cs="Calibri"/>
        </w:rPr>
        <w:t xml:space="preserve">; all </w:t>
      </w:r>
      <w:r w:rsidRPr="00346B08">
        <w:rPr>
          <w:rFonts w:ascii="Calibri" w:eastAsia="Calibri" w:hAnsi="Calibri" w:cs="Calibri"/>
          <w:b/>
          <w:bCs/>
        </w:rPr>
        <w:t xml:space="preserve">null </w:t>
      </w:r>
      <w:r w:rsidRPr="00346B08">
        <w:rPr>
          <w:rFonts w:ascii="Calibri" w:eastAsia="Calibri" w:hAnsi="Calibri" w:cs="Calibri"/>
        </w:rPr>
        <w:t xml:space="preserve">settings will not be changed on the </w:t>
      </w:r>
      <w:r w:rsidR="7CB4DDA2" w:rsidRPr="00346B08">
        <w:rPr>
          <w:rFonts w:ascii="Calibri" w:eastAsia="Calibri" w:hAnsi="Calibri" w:cs="Calibri"/>
        </w:rPr>
        <w:t>console</w:t>
      </w:r>
      <w:r w:rsidRPr="00346B08">
        <w:rPr>
          <w:rFonts w:ascii="Calibri" w:eastAsia="Calibri" w:hAnsi="Calibri" w:cs="Calibri"/>
        </w:rPr>
        <w:t xml:space="preserve"> upon reboot.</w:t>
      </w:r>
    </w:p>
    <w:p w14:paraId="21167AE9" w14:textId="77777777" w:rsidR="008B289C" w:rsidRDefault="008B289C" w:rsidP="008B289C">
      <w:r>
        <w:t xml:space="preserve">A console needs to be rebooted to make new setting values to become available to titles and apps running on the console. This is true regardless of whether you are using only </w:t>
      </w:r>
      <w:r w:rsidRPr="006E5D3E">
        <w:rPr>
          <w:b/>
        </w:rPr>
        <w:t>xbconfig</w:t>
      </w:r>
      <w:r>
        <w:t xml:space="preserve"> or the </w:t>
      </w:r>
      <w:r w:rsidRPr="00346B08">
        <w:rPr>
          <w:b/>
        </w:rPr>
        <w:t>XboxConsole</w:t>
      </w:r>
      <w:r>
        <w:t xml:space="preserve"> library. The </w:t>
      </w:r>
      <w:r w:rsidRPr="007E55C5">
        <w:rPr>
          <w:b/>
        </w:rPr>
        <w:t>XboxConsole</w:t>
      </w:r>
      <w:r>
        <w:t xml:space="preserve"> object provides a </w:t>
      </w:r>
      <w:r w:rsidRPr="007E55C5">
        <w:rPr>
          <w:b/>
        </w:rPr>
        <w:t>Reboot</w:t>
      </w:r>
      <w:r>
        <w:t xml:space="preserve"> method that takes an </w:t>
      </w:r>
      <w:r w:rsidRPr="007E55C5">
        <w:rPr>
          <w:b/>
        </w:rPr>
        <w:t>XboxConfiguration</w:t>
      </w:r>
      <w:r>
        <w:t xml:space="preserve"> object as a parameter to apply the setting values it contains. </w:t>
      </w:r>
    </w:p>
    <w:p w14:paraId="76760BB1" w14:textId="77777777" w:rsidR="008B289C" w:rsidRDefault="008B289C" w:rsidP="008B289C">
      <w:r>
        <w:t xml:space="preserve">If </w:t>
      </w:r>
      <w:r w:rsidRPr="007E55C5">
        <w:rPr>
          <w:b/>
        </w:rPr>
        <w:t>XboxConfiguration</w:t>
      </w:r>
      <w:r>
        <w:t xml:space="preserve"> object was created using the default constructor then only those settings will be applied that were set by user. If </w:t>
      </w:r>
      <w:r w:rsidRPr="007E55C5">
        <w:rPr>
          <w:b/>
        </w:rPr>
        <w:t>XboxConfiguration</w:t>
      </w:r>
      <w:r>
        <w:t xml:space="preserve"> object was created using the constructor that takes </w:t>
      </w:r>
      <w:r w:rsidRPr="00C85B8E">
        <w:rPr>
          <w:b/>
        </w:rPr>
        <w:t>IXboxConfiguration</w:t>
      </w:r>
      <w:r>
        <w:t xml:space="preserve"> object as a parameter then all settings will be applied regardless of whether they were or were not modified by user after that.</w:t>
      </w:r>
    </w:p>
    <w:p w14:paraId="29AB7758" w14:textId="77777777" w:rsidR="008B289C" w:rsidRDefault="008B289C" w:rsidP="008B289C">
      <w:pPr>
        <w:spacing w:after="0" w:line="240" w:lineRule="auto"/>
      </w:pPr>
      <w:r>
        <w:t>Real use example:</w:t>
      </w:r>
    </w:p>
    <w:p w14:paraId="320E3021" w14:textId="77777777" w:rsidR="008B289C" w:rsidRDefault="008B289C" w:rsidP="008B289C">
      <w:pPr>
        <w:spacing w:after="0" w:line="240" w:lineRule="auto"/>
      </w:pPr>
    </w:p>
    <w:p w14:paraId="65592E90" w14:textId="77777777" w:rsidR="008B289C" w:rsidRDefault="008B289C" w:rsidP="008B289C">
      <w:pPr>
        <w:autoSpaceDE w:val="0"/>
        <w:autoSpaceDN w:val="0"/>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r>
        <w:rPr>
          <w:rFonts w:ascii="Consolas" w:hAnsi="Consolas" w:cs="Consolas"/>
          <w:color w:val="2B91AF"/>
          <w:sz w:val="19"/>
          <w:szCs w:val="19"/>
          <w:highlight w:val="white"/>
        </w:rPr>
        <w:t>IPAddress</w:t>
      </w:r>
      <w:r>
        <w:rPr>
          <w:rFonts w:ascii="Consolas" w:hAnsi="Consolas" w:cs="Consolas"/>
          <w:color w:val="000000"/>
          <w:sz w:val="19"/>
          <w:szCs w:val="19"/>
          <w:highlight w:val="white"/>
        </w:rPr>
        <w:t>.Parse(</w:t>
      </w:r>
      <w:r>
        <w:rPr>
          <w:rFonts w:ascii="Consolas" w:hAnsi="Consolas" w:cs="Consolas"/>
          <w:color w:val="A31515"/>
          <w:sz w:val="19"/>
          <w:szCs w:val="19"/>
          <w:highlight w:val="white"/>
        </w:rPr>
        <w:t>"&lt;console IP&gt;"</w:t>
      </w:r>
      <w:r>
        <w:rPr>
          <w:rFonts w:ascii="Consolas" w:hAnsi="Consolas" w:cs="Consolas"/>
          <w:color w:val="000000"/>
          <w:sz w:val="19"/>
          <w:szCs w:val="19"/>
          <w:highlight w:val="white"/>
        </w:rPr>
        <w:t>)))</w:t>
      </w:r>
    </w:p>
    <w:p w14:paraId="295C3C94" w14:textId="77777777" w:rsidR="008B289C" w:rsidRDefault="008B289C" w:rsidP="008B289C">
      <w:pPr>
        <w:autoSpaceDE w:val="0"/>
        <w:autoSpaceDN w:val="0"/>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8CD3AE"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get configuration settings -------</w:t>
      </w:r>
    </w:p>
    <w:p w14:paraId="7FA192D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Returns an object which implements IXboxConfiguration</w:t>
      </w:r>
    </w:p>
    <w:p w14:paraId="748B8A76"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2B91AF"/>
          <w:sz w:val="19"/>
          <w:szCs w:val="19"/>
          <w:highlight w:val="white"/>
        </w:rPr>
        <w:t>IXboxConfiguration</w:t>
      </w:r>
      <w:r>
        <w:rPr>
          <w:rFonts w:ascii="Consolas" w:hAnsi="Consolas" w:cs="Consolas"/>
          <w:color w:val="000000"/>
          <w:sz w:val="19"/>
          <w:szCs w:val="19"/>
          <w:highlight w:val="white"/>
        </w:rPr>
        <w:t xml:space="preserve"> readOnlyConfiguration = console.Configuration;</w:t>
      </w:r>
    </w:p>
    <w:p w14:paraId="284BC5F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Returns SandboxId setting value</w:t>
      </w:r>
    </w:p>
    <w:p w14:paraId="7DF7046C"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sandboxID = readOnlyConfiguration.SandboxId;</w:t>
      </w:r>
    </w:p>
    <w:p w14:paraId="0871A610" w14:textId="77777777" w:rsidR="008B289C" w:rsidRDefault="008B289C" w:rsidP="008B289C">
      <w:pPr>
        <w:autoSpaceDE w:val="0"/>
        <w:autoSpaceDN w:val="0"/>
        <w:ind w:left="1440"/>
        <w:rPr>
          <w:rFonts w:ascii="Consolas" w:hAnsi="Consolas" w:cs="Consolas"/>
          <w:color w:val="008000"/>
          <w:sz w:val="19"/>
          <w:szCs w:val="19"/>
          <w:highlight w:val="white"/>
        </w:rPr>
      </w:pPr>
    </w:p>
    <w:p w14:paraId="0AFC6CFD"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008000"/>
          <w:sz w:val="19"/>
          <w:szCs w:val="19"/>
          <w:highlight w:val="white"/>
        </w:rPr>
        <w:t>// readOnlyConfiguration.SandboxId = null; // won't compile - the property is read-only</w:t>
      </w:r>
    </w:p>
    <w:p w14:paraId="10EDC9BB" w14:textId="77777777" w:rsidR="008B289C" w:rsidRDefault="008B289C" w:rsidP="008B289C">
      <w:pPr>
        <w:autoSpaceDE w:val="0"/>
        <w:autoSpaceDN w:val="0"/>
        <w:rPr>
          <w:rFonts w:ascii="Consolas" w:hAnsi="Consolas" w:cs="Consolas"/>
          <w:color w:val="000000"/>
          <w:sz w:val="19"/>
          <w:szCs w:val="19"/>
          <w:highlight w:val="white"/>
        </w:rPr>
      </w:pPr>
    </w:p>
    <w:p w14:paraId="0D60B7AB"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8000"/>
          <w:sz w:val="19"/>
          <w:szCs w:val="19"/>
          <w:highlight w:val="white"/>
        </w:rPr>
        <w:t>// -------- How to set configuration settings --------</w:t>
      </w:r>
    </w:p>
    <w:p w14:paraId="5272DF74" w14:textId="77777777" w:rsidR="008B289C" w:rsidRDefault="008B289C" w:rsidP="008B289C">
      <w:pPr>
        <w:autoSpaceDE w:val="0"/>
        <w:autoSpaceDN w:val="0"/>
        <w:ind w:left="1440"/>
        <w:rPr>
          <w:rFonts w:ascii="Consolas" w:hAnsi="Consolas" w:cs="Consolas"/>
          <w:color w:val="008000"/>
          <w:sz w:val="19"/>
          <w:szCs w:val="19"/>
          <w:highlight w:val="white"/>
        </w:rPr>
      </w:pPr>
      <w:r>
        <w:rPr>
          <w:rFonts w:ascii="Consolas" w:hAnsi="Consolas" w:cs="Consolas"/>
          <w:color w:val="2B91AF"/>
          <w:sz w:val="19"/>
          <w:szCs w:val="19"/>
          <w:highlight w:val="white"/>
        </w:rPr>
        <w:lastRenderedPageBreak/>
        <w:t>XboxConfiguration</w:t>
      </w:r>
      <w:r>
        <w:rPr>
          <w:rFonts w:ascii="Consolas" w:hAnsi="Consolas" w:cs="Consolas"/>
          <w:color w:val="000000"/>
          <w:sz w:val="19"/>
          <w:szCs w:val="19"/>
          <w:highlight w:val="white"/>
        </w:rPr>
        <w:t xml:space="preserve"> myConfiguration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XboxConfiguration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console.Configuration); </w:t>
      </w:r>
      <w:r>
        <w:rPr>
          <w:rFonts w:ascii="Consolas" w:hAnsi="Consolas" w:cs="Consolas"/>
          <w:color w:val="008000"/>
          <w:sz w:val="19"/>
          <w:szCs w:val="19"/>
          <w:highlight w:val="white"/>
        </w:rPr>
        <w:t>// Creates a copy of configuration that allows to change settings.</w:t>
      </w:r>
    </w:p>
    <w:p w14:paraId="1BF35828" w14:textId="77777777" w:rsidR="008B289C" w:rsidRDefault="008B289C" w:rsidP="008B289C">
      <w:pPr>
        <w:autoSpaceDE w:val="0"/>
        <w:autoSpaceDN w:val="0"/>
        <w:rPr>
          <w:rFonts w:ascii="Consolas" w:hAnsi="Consolas" w:cs="Consolas"/>
          <w:color w:val="008000"/>
          <w:sz w:val="19"/>
          <w:szCs w:val="19"/>
          <w:highlight w:val="white"/>
        </w:rPr>
      </w:pPr>
    </w:p>
    <w:p w14:paraId="6189C966"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It is also possible to create a configuration using the default constructor.</w:t>
      </w:r>
    </w:p>
    <w:p w14:paraId="7E004A35" w14:textId="77777777" w:rsidR="008B289C" w:rsidRDefault="008B289C" w:rsidP="008B289C">
      <w:pPr>
        <w:autoSpaceDE w:val="0"/>
        <w:autoSpaceDN w:val="0"/>
        <w:ind w:left="720" w:firstLine="720"/>
        <w:rPr>
          <w:rFonts w:ascii="Consolas" w:hAnsi="Consolas" w:cs="Consolas"/>
          <w:color w:val="008000"/>
          <w:sz w:val="19"/>
          <w:szCs w:val="19"/>
          <w:highlight w:val="white"/>
        </w:rPr>
      </w:pPr>
      <w:r>
        <w:rPr>
          <w:rFonts w:ascii="Consolas" w:hAnsi="Consolas" w:cs="Consolas"/>
          <w:color w:val="008000"/>
          <w:sz w:val="19"/>
          <w:szCs w:val="19"/>
          <w:highlight w:val="white"/>
        </w:rPr>
        <w:t>// In this case, only those settings that have been explicitly set will be applied.</w:t>
      </w:r>
    </w:p>
    <w:p w14:paraId="6C2BD2A1" w14:textId="77777777" w:rsidR="008B289C" w:rsidRDefault="008B289C" w:rsidP="008B289C">
      <w:pPr>
        <w:autoSpaceDE w:val="0"/>
        <w:autoSpaceDN w:val="0"/>
        <w:rPr>
          <w:rFonts w:ascii="Consolas" w:hAnsi="Consolas" w:cs="Consolas"/>
          <w:color w:val="000000"/>
          <w:sz w:val="19"/>
          <w:szCs w:val="19"/>
          <w:highlight w:val="white"/>
        </w:rPr>
      </w:pPr>
    </w:p>
    <w:p w14:paraId="683C6299" w14:textId="77777777" w:rsidR="008B289C" w:rsidRDefault="008B289C" w:rsidP="008B289C">
      <w:pPr>
        <w:autoSpaceDE w:val="0"/>
        <w:autoSpaceDN w:val="0"/>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myConfiguration.SandboxId = </w:t>
      </w:r>
      <w:r>
        <w:rPr>
          <w:rFonts w:ascii="Consolas" w:hAnsi="Consolas" w:cs="Consolas"/>
          <w:color w:val="A31515"/>
          <w:sz w:val="19"/>
          <w:szCs w:val="19"/>
          <w:highlight w:val="white"/>
        </w:rPr>
        <w:t>"&lt;new Sandbox ID&gt;"</w:t>
      </w:r>
      <w:r>
        <w:rPr>
          <w:rFonts w:ascii="Consolas" w:hAnsi="Consolas" w:cs="Consolas"/>
          <w:color w:val="000000"/>
          <w:sz w:val="19"/>
          <w:szCs w:val="19"/>
          <w:highlight w:val="white"/>
        </w:rPr>
        <w:t>;</w:t>
      </w:r>
    </w:p>
    <w:p w14:paraId="6F9F6803" w14:textId="77777777" w:rsidR="008B289C" w:rsidRDefault="008B289C" w:rsidP="008B289C">
      <w:pPr>
        <w:autoSpaceDE w:val="0"/>
        <w:autoSpaceDN w:val="0"/>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console.Reboot(</w:t>
      </w:r>
      <w:proofErr w:type="gramEnd"/>
      <w:r>
        <w:rPr>
          <w:rFonts w:ascii="Consolas" w:hAnsi="Consolas" w:cs="Consolas"/>
          <w:color w:val="000000"/>
          <w:sz w:val="19"/>
          <w:szCs w:val="19"/>
          <w:highlight w:val="white"/>
        </w:rPr>
        <w:t>myConfiguration);</w:t>
      </w:r>
    </w:p>
    <w:p w14:paraId="774D6CD9" w14:textId="666A0E7F" w:rsidR="008B289C" w:rsidRDefault="008B289C" w:rsidP="008B289C">
      <w:pPr>
        <w:autoSpaceDE w:val="0"/>
        <w:autoSpaceDN w:val="0"/>
        <w:ind w:left="720"/>
        <w:rPr>
          <w:rFonts w:ascii="Consolas" w:hAnsi="Consolas" w:cs="Consolas"/>
          <w:color w:val="000000"/>
          <w:sz w:val="19"/>
          <w:szCs w:val="19"/>
        </w:rPr>
      </w:pPr>
      <w:r w:rsidRPr="00346B08">
        <w:rPr>
          <w:rFonts w:ascii="Consolas" w:eastAsia="Consolas" w:hAnsi="Consolas" w:cs="Consolas"/>
          <w:color w:val="000000"/>
          <w:sz w:val="19"/>
          <w:szCs w:val="19"/>
          <w:highlight w:val="white"/>
        </w:rPr>
        <w:t>}</w:t>
      </w:r>
    </w:p>
    <w:p w14:paraId="3FB0E4E8" w14:textId="27E9C130" w:rsidR="008B289C" w:rsidRPr="008B289C" w:rsidRDefault="008B289C">
      <w:pPr>
        <w:autoSpaceDE w:val="0"/>
        <w:autoSpaceDN w:val="0"/>
        <w:ind w:left="720"/>
      </w:pPr>
    </w:p>
    <w:p w14:paraId="0F593EA6" w14:textId="085D9FE0" w:rsidR="008B289C" w:rsidRPr="008B289C" w:rsidRDefault="008D2C7A" w:rsidP="00346B08">
      <w:pPr>
        <w:autoSpaceDE w:val="0"/>
        <w:autoSpaceDN w:val="0"/>
      </w:pPr>
      <w:r>
        <w:rPr>
          <w:rFonts w:ascii="Calibri" w:eastAsia="Calibri" w:hAnsi="Calibri" w:cs="Calibri"/>
        </w:rPr>
        <w:t>The</w:t>
      </w:r>
      <w:r w:rsidRPr="00FC1B5C">
        <w:rPr>
          <w:rFonts w:ascii="Calibri" w:eastAsia="Calibri" w:hAnsi="Calibri" w:cs="Calibri"/>
        </w:rPr>
        <w:t xml:space="preserve"> </w:t>
      </w:r>
      <w:r w:rsidRPr="00FC1B5C">
        <w:rPr>
          <w:rFonts w:ascii="Calibri" w:eastAsia="Calibri" w:hAnsi="Calibri" w:cs="Calibri"/>
          <w:b/>
          <w:bCs/>
        </w:rPr>
        <w:t>XboxConfiguration</w:t>
      </w:r>
      <w:r w:rsidRPr="00FC1B5C">
        <w:rPr>
          <w:rFonts w:ascii="Calibri" w:eastAsia="Calibri" w:hAnsi="Calibri" w:cs="Calibri"/>
        </w:rPr>
        <w:t xml:space="preserve"> object </w:t>
      </w:r>
      <w:r>
        <w:rPr>
          <w:rFonts w:ascii="Calibri" w:eastAsia="Calibri" w:hAnsi="Calibri" w:cs="Calibri"/>
        </w:rPr>
        <w:t>exposes the following settings</w:t>
      </w:r>
      <w:r w:rsidR="46585BCF" w:rsidRPr="00346B08">
        <w:rPr>
          <w:rFonts w:ascii="Calibri" w:eastAsia="Calibri" w:hAnsi="Calibri" w:cs="Calibri"/>
        </w:rPr>
        <w:t>:</w:t>
      </w:r>
    </w:p>
    <w:p w14:paraId="59004220" w14:textId="0ACB186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Environment</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 This setting may be disabled</w:t>
      </w:r>
      <w:r w:rsidR="008D2C7A">
        <w:rPr>
          <w:rFonts w:ascii="Calibri" w:eastAsia="Calibri" w:hAnsi="Calibri" w:cs="Calibri"/>
        </w:rPr>
        <w:t xml:space="preserve">; </w:t>
      </w:r>
      <w:r w:rsidRPr="00346B08">
        <w:rPr>
          <w:rFonts w:ascii="Calibri" w:eastAsia="Calibri" w:hAnsi="Calibri" w:cs="Calibri"/>
        </w:rPr>
        <w:t>altering this</w:t>
      </w:r>
      <w:r w:rsidR="008D2C7A">
        <w:rPr>
          <w:rFonts w:ascii="Calibri" w:eastAsia="Calibri" w:hAnsi="Calibri" w:cs="Calibri"/>
        </w:rPr>
        <w:t xml:space="preserve"> setting</w:t>
      </w:r>
      <w:r w:rsidRPr="00346B08">
        <w:rPr>
          <w:rFonts w:ascii="Calibri" w:eastAsia="Calibri" w:hAnsi="Calibri" w:cs="Calibri"/>
        </w:rPr>
        <w:t xml:space="preserve"> could potentially send the </w:t>
      </w:r>
      <w:r w:rsidR="7CB4DDA2" w:rsidRPr="00346B08">
        <w:rPr>
          <w:rFonts w:ascii="Calibri" w:eastAsia="Calibri" w:hAnsi="Calibri" w:cs="Calibri"/>
        </w:rPr>
        <w:t>console</w:t>
      </w:r>
      <w:r w:rsidRPr="00346B08">
        <w:rPr>
          <w:rFonts w:ascii="Calibri" w:eastAsia="Calibri" w:hAnsi="Calibri" w:cs="Calibri"/>
        </w:rPr>
        <w:t xml:space="preserve"> into an unstable state. </w:t>
      </w:r>
    </w:p>
    <w:p w14:paraId="7BC13F32" w14:textId="624A5D35"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SandboxId</w:t>
      </w:r>
      <w:r w:rsidRPr="00346B08">
        <w:rPr>
          <w:rFonts w:ascii="Calibri" w:eastAsia="Calibri" w:hAnsi="Calibri" w:cs="Calibri"/>
        </w:rPr>
        <w:t xml:space="preserve"> – This configuration setting is represented as a </w:t>
      </w:r>
      <w:r w:rsidRPr="00346B08">
        <w:rPr>
          <w:rFonts w:ascii="Calibri" w:eastAsia="Calibri" w:hAnsi="Calibri" w:cs="Calibri"/>
          <w:b/>
          <w:bCs/>
        </w:rPr>
        <w:t>string</w:t>
      </w:r>
      <w:r w:rsidRPr="00346B08">
        <w:rPr>
          <w:rFonts w:ascii="Calibri" w:eastAsia="Calibri" w:hAnsi="Calibri" w:cs="Calibri"/>
        </w:rPr>
        <w:t>.</w:t>
      </w:r>
    </w:p>
    <w:p w14:paraId="4182738E" w14:textId="2C744B4A"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OOBECompleted</w:t>
      </w:r>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This setting will only return “false” when the Out of Box Experience</w:t>
      </w:r>
      <w:r w:rsidR="00AB54DB" w:rsidRPr="46585BCF">
        <w:rPr>
          <w:rFonts w:ascii="Calibri" w:eastAsia="Calibri" w:hAnsi="Calibri" w:cs="Calibri"/>
        </w:rPr>
        <w:t xml:space="preserve"> </w:t>
      </w:r>
      <w:r w:rsidR="00AB54DB">
        <w:rPr>
          <w:rFonts w:ascii="Calibri" w:eastAsia="Calibri" w:hAnsi="Calibri" w:cs="Calibri"/>
        </w:rPr>
        <w:t>(OOBE)</w:t>
      </w:r>
      <w:r w:rsidRPr="00346B08">
        <w:rPr>
          <w:rFonts w:ascii="Calibri" w:eastAsia="Calibri" w:hAnsi="Calibri" w:cs="Calibri"/>
        </w:rPr>
        <w:t xml:space="preserve"> remains incomplete; setting this value to “true” will force the user to repeat the </w:t>
      </w:r>
      <w:r w:rsidR="00AB54DB">
        <w:rPr>
          <w:rFonts w:ascii="Calibri" w:eastAsia="Calibri" w:hAnsi="Calibri" w:cs="Calibri"/>
        </w:rPr>
        <w:t>OOBE</w:t>
      </w:r>
      <w:r w:rsidRPr="00346B08">
        <w:rPr>
          <w:rFonts w:ascii="Calibri" w:eastAsia="Calibri" w:hAnsi="Calibri" w:cs="Calibri"/>
        </w:rPr>
        <w:t xml:space="preserve">. </w:t>
      </w:r>
    </w:p>
    <w:p w14:paraId="13847B23" w14:textId="1C0E5AF8"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ProfilingMode</w:t>
      </w:r>
      <w:r w:rsidRPr="00346B08">
        <w:rPr>
          <w:rFonts w:ascii="Calibri" w:eastAsia="Calibri" w:hAnsi="Calibri" w:cs="Calibri"/>
        </w:rPr>
        <w:t xml:space="preserve"> – 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w:t>
      </w:r>
    </w:p>
    <w:p w14:paraId="5687D721" w14:textId="54C19AC6"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PreferredLanguages</w:t>
      </w:r>
      <w:r w:rsidRPr="00346B08">
        <w:rPr>
          <w:rFonts w:ascii="Calibri" w:eastAsia="Calibri" w:hAnsi="Calibri" w:cs="Calibri"/>
        </w:rPr>
        <w:t xml:space="preserve"> – This configuration setting is represented as an </w:t>
      </w:r>
      <w:r w:rsidRPr="00346B08">
        <w:rPr>
          <w:rFonts w:ascii="Calibri" w:eastAsia="Calibri" w:hAnsi="Calibri" w:cs="Calibri"/>
          <w:b/>
          <w:bCs/>
        </w:rPr>
        <w:t>IEnumerable&lt;CultureInfo&gt;</w:t>
      </w:r>
      <w:r w:rsidRPr="00346B08">
        <w:rPr>
          <w:rFonts w:ascii="Calibri" w:eastAsia="Calibri" w:hAnsi="Calibri" w:cs="Calibri"/>
        </w:rPr>
        <w:t xml:space="preserve"> collection. This setting does not support custom </w:t>
      </w:r>
      <w:r w:rsidRPr="00346B08">
        <w:rPr>
          <w:rFonts w:ascii="Calibri" w:eastAsia="Calibri" w:hAnsi="Calibri" w:cs="Calibri"/>
          <w:b/>
          <w:bCs/>
        </w:rPr>
        <w:t>CultureInfo</w:t>
      </w:r>
      <w:r w:rsidRPr="00346B08">
        <w:rPr>
          <w:rFonts w:ascii="Calibri" w:eastAsia="Calibri" w:hAnsi="Calibri" w:cs="Calibri"/>
        </w:rPr>
        <w:t xml:space="preserve"> definitions, nor does it support cultures existing outside of </w:t>
      </w:r>
      <w:r w:rsidRPr="00346B08">
        <w:rPr>
          <w:rFonts w:ascii="Calibri" w:eastAsia="Calibri" w:hAnsi="Calibri" w:cs="Calibri"/>
          <w:b/>
          <w:bCs/>
        </w:rPr>
        <w:t>CultureTypes.SpecificCultures</w:t>
      </w:r>
      <w:r w:rsidRPr="00346B08">
        <w:rPr>
          <w:rFonts w:ascii="Calibri" w:eastAsia="Calibri" w:hAnsi="Calibri" w:cs="Calibri"/>
        </w:rPr>
        <w:t xml:space="preserve"> collection.</w:t>
      </w:r>
    </w:p>
    <w:p w14:paraId="6818FC9C" w14:textId="7A3504CC"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GeographicRegion</w:t>
      </w:r>
      <w:r w:rsidRPr="00346B08">
        <w:rPr>
          <w:rFonts w:ascii="Calibri" w:eastAsia="Calibri" w:hAnsi="Calibri" w:cs="Calibri"/>
        </w:rPr>
        <w:t xml:space="preserve"> – This configuration setting is represented as a </w:t>
      </w:r>
      <w:r w:rsidRPr="00346B08">
        <w:rPr>
          <w:rFonts w:ascii="Calibri" w:eastAsia="Calibri" w:hAnsi="Calibri" w:cs="Calibri"/>
          <w:b/>
          <w:bCs/>
        </w:rPr>
        <w:t>RegionInfo</w:t>
      </w:r>
      <w:r w:rsidRPr="00346B08">
        <w:rPr>
          <w:rFonts w:ascii="Calibri" w:eastAsia="Calibri" w:hAnsi="Calibri" w:cs="Calibri"/>
        </w:rPr>
        <w:t xml:space="preserve">. This setting does not support custom </w:t>
      </w:r>
      <w:r w:rsidRPr="00346B08">
        <w:rPr>
          <w:rFonts w:ascii="Calibri" w:eastAsia="Calibri" w:hAnsi="Calibri" w:cs="Calibri"/>
          <w:b/>
          <w:bCs/>
        </w:rPr>
        <w:t>RegionInfo</w:t>
      </w:r>
      <w:r w:rsidRPr="00346B08">
        <w:rPr>
          <w:rFonts w:ascii="Calibri" w:eastAsia="Calibri" w:hAnsi="Calibri" w:cs="Calibri"/>
        </w:rPr>
        <w:t xml:space="preserve"> definitions, nor does it support neutral region definitions. </w:t>
      </w:r>
    </w:p>
    <w:p w14:paraId="616F4D0F" w14:textId="1045FA3B"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TimeZone</w:t>
      </w:r>
      <w:r w:rsidRPr="00346B08">
        <w:rPr>
          <w:rFonts w:ascii="Calibri" w:eastAsia="Calibri" w:hAnsi="Calibri" w:cs="Calibri"/>
        </w:rPr>
        <w:t xml:space="preserve"> – This configuration setting is represented as a </w:t>
      </w:r>
      <w:r w:rsidRPr="00346B08">
        <w:rPr>
          <w:rFonts w:ascii="Calibri" w:eastAsia="Calibri" w:hAnsi="Calibri" w:cs="Calibri"/>
          <w:b/>
          <w:bCs/>
        </w:rPr>
        <w:t>TimeZoneInfo</w:t>
      </w:r>
      <w:r w:rsidRPr="00346B08">
        <w:rPr>
          <w:rFonts w:ascii="Calibri" w:eastAsia="Calibri" w:hAnsi="Calibri" w:cs="Calibri"/>
        </w:rPr>
        <w:t xml:space="preserve">. This setting does not support custom </w:t>
      </w:r>
      <w:r w:rsidRPr="00346B08">
        <w:rPr>
          <w:rFonts w:ascii="Calibri" w:eastAsia="Calibri" w:hAnsi="Calibri" w:cs="Calibri"/>
          <w:b/>
          <w:bCs/>
        </w:rPr>
        <w:t>TimeZoneInfo</w:t>
      </w:r>
      <w:r w:rsidRPr="00346B08">
        <w:rPr>
          <w:rFonts w:ascii="Calibri" w:eastAsia="Calibri" w:hAnsi="Calibri" w:cs="Calibri"/>
        </w:rPr>
        <w:t xml:space="preserve"> definitions. </w:t>
      </w:r>
    </w:p>
    <w:p w14:paraId="1B6F7BE4" w14:textId="37B0DEB1"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ConnectedStorageForceOffline</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20A80143" w14:textId="7CFEE94D" w:rsidR="008B289C" w:rsidRPr="008B289C" w:rsidRDefault="46585BCF" w:rsidP="00346B08">
      <w:pPr>
        <w:pStyle w:val="ListParagraph"/>
        <w:numPr>
          <w:ilvl w:val="0"/>
          <w:numId w:val="25"/>
        </w:numPr>
        <w:autoSpaceDE w:val="0"/>
        <w:autoSpaceDN w:val="0"/>
      </w:pPr>
      <w:r w:rsidRPr="00346B08">
        <w:rPr>
          <w:rFonts w:ascii="Calibri" w:eastAsia="Calibri" w:hAnsi="Calibri" w:cs="Calibri"/>
          <w:b/>
        </w:rPr>
        <w:t>SimulateVersionSwitch</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05A65D90" w14:textId="280617C7" w:rsidR="008B289C" w:rsidRPr="007772A8" w:rsidRDefault="46585BCF" w:rsidP="00346B08">
      <w:pPr>
        <w:pStyle w:val="ListParagraph"/>
        <w:numPr>
          <w:ilvl w:val="0"/>
          <w:numId w:val="25"/>
        </w:numPr>
        <w:autoSpaceDE w:val="0"/>
        <w:autoSpaceDN w:val="0"/>
      </w:pPr>
      <w:r w:rsidRPr="00346B08">
        <w:rPr>
          <w:rFonts w:ascii="Calibri" w:eastAsia="Calibri" w:hAnsi="Calibri" w:cs="Calibri"/>
          <w:b/>
        </w:rPr>
        <w:t>EnableKernelDebugging</w:t>
      </w:r>
      <w:r w:rsidRPr="00346B08">
        <w:rPr>
          <w:rFonts w:ascii="Calibri" w:eastAsia="Calibri" w:hAnsi="Calibri" w:cs="Calibri"/>
        </w:rPr>
        <w:t xml:space="preserve"> –</w:t>
      </w:r>
      <w:r w:rsidR="008D2C7A">
        <w:rPr>
          <w:rFonts w:ascii="Calibri" w:eastAsia="Calibri" w:hAnsi="Calibri" w:cs="Calibri"/>
        </w:rPr>
        <w:t xml:space="preserve"> </w:t>
      </w:r>
      <w:r w:rsidRPr="00346B08">
        <w:rPr>
          <w:rFonts w:ascii="Calibri" w:eastAsia="Calibri" w:hAnsi="Calibri" w:cs="Calibri"/>
        </w:rPr>
        <w:t xml:space="preserve">This configuration setting is represented as a </w:t>
      </w:r>
      <w:r w:rsidRPr="00346B08">
        <w:rPr>
          <w:rFonts w:ascii="Calibri" w:eastAsia="Calibri" w:hAnsi="Calibri" w:cs="Calibri"/>
          <w:b/>
          <w:bCs/>
        </w:rPr>
        <w:t>Boolean</w:t>
      </w:r>
      <w:r w:rsidRPr="00346B08">
        <w:rPr>
          <w:rFonts w:ascii="Calibri" w:eastAsia="Calibri" w:hAnsi="Calibri" w:cs="Calibri"/>
        </w:rPr>
        <w:t xml:space="preserve"> value. </w:t>
      </w:r>
    </w:p>
    <w:p w14:paraId="402D5DA0" w14:textId="01DB8E34" w:rsidR="00D125B3" w:rsidRPr="00EB4480" w:rsidRDefault="00D125B3" w:rsidP="00D125B3">
      <w:pPr>
        <w:pStyle w:val="ListParagraph"/>
        <w:numPr>
          <w:ilvl w:val="0"/>
          <w:numId w:val="25"/>
        </w:numPr>
        <w:autoSpaceDE w:val="0"/>
        <w:autoSpaceDN w:val="0"/>
      </w:pPr>
      <w:r>
        <w:rPr>
          <w:rFonts w:ascii="Calibri" w:eastAsia="Calibri" w:hAnsi="Calibri" w:cs="Calibri"/>
          <w:b/>
        </w:rPr>
        <w:t>SessionKey</w:t>
      </w:r>
      <w:r w:rsidRPr="00346B08">
        <w:rPr>
          <w:rFonts w:ascii="Calibri" w:eastAsia="Calibri" w:hAnsi="Calibri" w:cs="Calibri"/>
        </w:rPr>
        <w:t xml:space="preserve"> –</w:t>
      </w:r>
      <w:r>
        <w:rPr>
          <w:rFonts w:ascii="Calibri" w:eastAsia="Calibri" w:hAnsi="Calibri" w:cs="Calibri"/>
        </w:rPr>
        <w:t xml:space="preserve"> </w:t>
      </w:r>
      <w:r w:rsidRPr="00346B08">
        <w:rPr>
          <w:rFonts w:ascii="Calibri" w:eastAsia="Calibri" w:hAnsi="Calibri" w:cs="Calibri"/>
        </w:rPr>
        <w:t xml:space="preserve">This configuration setting is represented as a </w:t>
      </w:r>
      <w:r>
        <w:rPr>
          <w:rFonts w:ascii="Calibri" w:eastAsia="Calibri" w:hAnsi="Calibri" w:cs="Calibri"/>
          <w:b/>
          <w:bCs/>
        </w:rPr>
        <w:t>String</w:t>
      </w:r>
      <w:r w:rsidRPr="00346B08">
        <w:rPr>
          <w:rFonts w:ascii="Calibri" w:eastAsia="Calibri" w:hAnsi="Calibri" w:cs="Calibri"/>
        </w:rPr>
        <w:t xml:space="preserve"> value. </w:t>
      </w:r>
      <w:r>
        <w:rPr>
          <w:rFonts w:ascii="Calibri" w:eastAsia="Calibri" w:hAnsi="Calibri" w:cs="Calibri"/>
        </w:rPr>
        <w:t>This setting must be an alphanumeric string of length 31 or less.</w:t>
      </w:r>
      <w:r w:rsidR="00E32E24">
        <w:rPr>
          <w:rFonts w:ascii="Calibri" w:eastAsia="Calibri" w:hAnsi="Calibri" w:cs="Calibri"/>
        </w:rPr>
        <w:t xml:space="preserve"> Set this value to string.Empty to clear the SessionKey (passing null will cause this setting not to be applied).</w:t>
      </w:r>
    </w:p>
    <w:p w14:paraId="06CD4F80" w14:textId="4C8A5DC0" w:rsidR="008B4A12" w:rsidRDefault="008B4A12">
      <w:pPr>
        <w:pStyle w:val="ListParagraph"/>
        <w:numPr>
          <w:ilvl w:val="0"/>
          <w:numId w:val="25"/>
        </w:numPr>
        <w:autoSpaceDE w:val="0"/>
        <w:autoSpaceDN w:val="0"/>
      </w:pPr>
      <w:r w:rsidRPr="00EB4480">
        <w:rPr>
          <w:b/>
        </w:rPr>
        <w:t>HostName</w:t>
      </w:r>
      <w:r>
        <w:t xml:space="preserve"> – This configuration setting is represented as a String value. This setting must be an alphanumeric string of no more than 15 characters that doesn’t start with a number and contains no spaces.</w:t>
      </w:r>
      <w:r w:rsidR="009005C1">
        <w:t xml:space="preserve"> HostName cannot be string.Empty or null.</w:t>
      </w:r>
    </w:p>
    <w:p w14:paraId="4BEDBE1A" w14:textId="1FBCA13F" w:rsidR="00B07DE9" w:rsidRDefault="00B07DE9" w:rsidP="00B07DE9">
      <w:pPr>
        <w:pStyle w:val="ListParagraph"/>
        <w:numPr>
          <w:ilvl w:val="0"/>
          <w:numId w:val="25"/>
        </w:numPr>
        <w:autoSpaceDE w:val="0"/>
        <w:autoSpaceDN w:val="0"/>
      </w:pPr>
      <w:r w:rsidRPr="001450B7">
        <w:rPr>
          <w:b/>
        </w:rPr>
        <w:t>AccessoryFlags</w:t>
      </w:r>
      <w:r>
        <w:t xml:space="preserve"> – This configuration setting is represented as a </w:t>
      </w:r>
      <w:r w:rsidRPr="001450B7">
        <w:rPr>
          <w:b/>
        </w:rPr>
        <w:t>UInt32</w:t>
      </w:r>
      <w:r>
        <w:t xml:space="preserve"> value (uint).</w:t>
      </w:r>
    </w:p>
    <w:p w14:paraId="7AA2C727" w14:textId="2B5FBD08" w:rsidR="00B07DE9" w:rsidRDefault="00B07DE9" w:rsidP="00B07DE9">
      <w:pPr>
        <w:pStyle w:val="ListParagraph"/>
        <w:numPr>
          <w:ilvl w:val="0"/>
          <w:numId w:val="25"/>
        </w:numPr>
        <w:autoSpaceDE w:val="0"/>
        <w:autoSpaceDN w:val="0"/>
      </w:pPr>
      <w:r w:rsidRPr="001450B7">
        <w:rPr>
          <w:b/>
        </w:rPr>
        <w:t>PowerMode</w:t>
      </w:r>
      <w:r>
        <w:t xml:space="preserve"> – This configuration setting is represented as a </w:t>
      </w:r>
      <w:r w:rsidRPr="001450B7">
        <w:rPr>
          <w:b/>
        </w:rPr>
        <w:t>PowerModeType</w:t>
      </w:r>
      <w:r>
        <w:t xml:space="preserve"> enumeration.</w:t>
      </w:r>
    </w:p>
    <w:p w14:paraId="51BF2FF5" w14:textId="373266CF" w:rsidR="00B07DE9" w:rsidRDefault="00B07DE9" w:rsidP="00B07DE9">
      <w:pPr>
        <w:pStyle w:val="ListParagraph"/>
        <w:numPr>
          <w:ilvl w:val="0"/>
          <w:numId w:val="25"/>
        </w:numPr>
        <w:autoSpaceDE w:val="0"/>
        <w:autoSpaceDN w:val="0"/>
      </w:pPr>
      <w:r w:rsidRPr="001450B7">
        <w:rPr>
          <w:b/>
        </w:rPr>
        <w:lastRenderedPageBreak/>
        <w:t>IdleShutdownTimeout</w:t>
      </w:r>
      <w:r>
        <w:t xml:space="preserve"> – This configuration setting is represented as an </w:t>
      </w:r>
      <w:r w:rsidRPr="001450B7">
        <w:rPr>
          <w:b/>
        </w:rPr>
        <w:t>IdleShutdownTimeoutType</w:t>
      </w:r>
      <w:r>
        <w:t xml:space="preserve"> enumeration because it supports only three values.</w:t>
      </w:r>
    </w:p>
    <w:p w14:paraId="2E9FAF88" w14:textId="261C9D29" w:rsidR="00B07DE9" w:rsidRDefault="00B07DE9" w:rsidP="00B07DE9">
      <w:pPr>
        <w:pStyle w:val="ListParagraph"/>
        <w:numPr>
          <w:ilvl w:val="0"/>
          <w:numId w:val="25"/>
        </w:numPr>
        <w:autoSpaceDE w:val="0"/>
        <w:autoSpaceDN w:val="0"/>
      </w:pPr>
      <w:r w:rsidRPr="001450B7">
        <w:rPr>
          <w:b/>
        </w:rPr>
        <w:t>DimTimeout</w:t>
      </w:r>
      <w:r>
        <w:t xml:space="preserve"> – This configuration setting is represented as an </w:t>
      </w:r>
      <w:r w:rsidRPr="001450B7">
        <w:rPr>
          <w:b/>
        </w:rPr>
        <w:t>int</w:t>
      </w:r>
      <w:r>
        <w:t xml:space="preserve"> value with a valid range of 0-255 in increments of 5.</w:t>
      </w:r>
    </w:p>
    <w:p w14:paraId="3F1DD2F7" w14:textId="6C198E7A" w:rsidR="00B07DE9" w:rsidRDefault="00B07DE9" w:rsidP="00B07DE9">
      <w:pPr>
        <w:pStyle w:val="ListParagraph"/>
        <w:numPr>
          <w:ilvl w:val="0"/>
          <w:numId w:val="25"/>
        </w:numPr>
        <w:autoSpaceDE w:val="0"/>
        <w:autoSpaceDN w:val="0"/>
      </w:pPr>
      <w:r w:rsidRPr="001450B7">
        <w:rPr>
          <w:b/>
        </w:rPr>
        <w:t>HttpProxyHost</w:t>
      </w:r>
      <w:r>
        <w:t xml:space="preserve"> – This configuration setting is represented as a </w:t>
      </w:r>
      <w:r w:rsidRPr="001450B7">
        <w:rPr>
          <w:b/>
        </w:rPr>
        <w:t>String</w:t>
      </w:r>
      <w:r>
        <w:t xml:space="preserve"> value</w:t>
      </w:r>
      <w:r w:rsidR="00A45C7B">
        <w:t xml:space="preserve"> and must be set to a </w:t>
      </w:r>
      <w:r>
        <w:t>valid IP address followed by a colon and a port name.</w:t>
      </w:r>
      <w:r w:rsidR="00A45C7B">
        <w:t xml:space="preserve"> Set to string.Empty to clear (passing null will cause this setting not to be applied).</w:t>
      </w:r>
    </w:p>
    <w:p w14:paraId="76333068" w14:textId="62F32C69" w:rsidR="00B07DE9" w:rsidRDefault="00B07DE9" w:rsidP="00B07DE9">
      <w:pPr>
        <w:pStyle w:val="ListParagraph"/>
        <w:numPr>
          <w:ilvl w:val="0"/>
          <w:numId w:val="25"/>
        </w:numPr>
        <w:autoSpaceDE w:val="0"/>
        <w:autoSpaceDN w:val="0"/>
      </w:pPr>
      <w:r w:rsidRPr="001450B7">
        <w:rPr>
          <w:b/>
        </w:rPr>
        <w:t>DisplayResolution</w:t>
      </w:r>
      <w:r>
        <w:t xml:space="preserve"> – This configuration setting is represented as a </w:t>
      </w:r>
      <w:r w:rsidRPr="001450B7">
        <w:rPr>
          <w:b/>
        </w:rPr>
        <w:t>DisplayResolutionType</w:t>
      </w:r>
      <w:r>
        <w:t xml:space="preserve"> enumeration.</w:t>
      </w:r>
    </w:p>
    <w:p w14:paraId="24D50E74" w14:textId="4A899CB6" w:rsidR="00B07DE9" w:rsidRDefault="00B07DE9" w:rsidP="00B07DE9">
      <w:pPr>
        <w:pStyle w:val="ListParagraph"/>
        <w:numPr>
          <w:ilvl w:val="0"/>
          <w:numId w:val="25"/>
        </w:numPr>
        <w:autoSpaceDE w:val="0"/>
        <w:autoSpaceDN w:val="0"/>
      </w:pPr>
      <w:r w:rsidRPr="001450B7">
        <w:rPr>
          <w:b/>
        </w:rPr>
        <w:t>ColorSpace</w:t>
      </w:r>
      <w:r>
        <w:t xml:space="preserve"> – This configuration setting is represented as a </w:t>
      </w:r>
      <w:r>
        <w:rPr>
          <w:b/>
        </w:rPr>
        <w:t>ColorSpaceType</w:t>
      </w:r>
      <w:r>
        <w:t xml:space="preserve"> enumeration.</w:t>
      </w:r>
    </w:p>
    <w:p w14:paraId="1C98379B" w14:textId="41C416D4" w:rsidR="00B07DE9" w:rsidRDefault="00B07DE9" w:rsidP="00B07DE9">
      <w:pPr>
        <w:pStyle w:val="ListParagraph"/>
        <w:numPr>
          <w:ilvl w:val="0"/>
          <w:numId w:val="25"/>
        </w:numPr>
        <w:autoSpaceDE w:val="0"/>
        <w:autoSpaceDN w:val="0"/>
      </w:pPr>
      <w:r w:rsidRPr="001450B7">
        <w:rPr>
          <w:b/>
        </w:rPr>
        <w:t>ColorDepth</w:t>
      </w:r>
      <w:r>
        <w:t xml:space="preserve"> – This setting is represented as an </w:t>
      </w:r>
      <w:r w:rsidRPr="001450B7">
        <w:rPr>
          <w:b/>
        </w:rPr>
        <w:t>int</w:t>
      </w:r>
      <w:r>
        <w:t xml:space="preserve"> with valid values of 24, 30 and 36.</w:t>
      </w:r>
    </w:p>
    <w:p w14:paraId="169A0962" w14:textId="48DD8D06" w:rsidR="00B07DE9" w:rsidRDefault="00B07DE9" w:rsidP="00B07DE9">
      <w:pPr>
        <w:pStyle w:val="ListParagraph"/>
        <w:numPr>
          <w:ilvl w:val="0"/>
          <w:numId w:val="25"/>
        </w:numPr>
        <w:autoSpaceDE w:val="0"/>
        <w:autoSpaceDN w:val="0"/>
      </w:pPr>
      <w:r w:rsidRPr="001450B7">
        <w:rPr>
          <w:b/>
        </w:rPr>
        <w:t>NetworkType</w:t>
      </w:r>
      <w:r>
        <w:t xml:space="preserve"> – This configuration setting is represented as a </w:t>
      </w:r>
      <w:r w:rsidRPr="001450B7">
        <w:rPr>
          <w:b/>
        </w:rPr>
        <w:t>NetworkTypeType</w:t>
      </w:r>
      <w:r>
        <w:t xml:space="preserve"> enumeration, and is read-only.</w:t>
      </w:r>
    </w:p>
    <w:p w14:paraId="2E66A070" w14:textId="7239E3B4" w:rsidR="00B07DE9" w:rsidRDefault="00B07DE9" w:rsidP="00B07DE9">
      <w:pPr>
        <w:pStyle w:val="ListParagraph"/>
        <w:numPr>
          <w:ilvl w:val="0"/>
          <w:numId w:val="25"/>
        </w:numPr>
        <w:autoSpaceDE w:val="0"/>
        <w:autoSpaceDN w:val="0"/>
      </w:pPr>
      <w:r w:rsidRPr="001450B7">
        <w:rPr>
          <w:b/>
        </w:rPr>
        <w:t>NetworkAddressMode</w:t>
      </w:r>
      <w:r>
        <w:t xml:space="preserve"> – This configuration setting is represented as a </w:t>
      </w:r>
      <w:r w:rsidRPr="001450B7">
        <w:rPr>
          <w:b/>
        </w:rPr>
        <w:t>NetworkAddressMode</w:t>
      </w:r>
      <w:r w:rsidR="00023246">
        <w:t xml:space="preserve"> enumeration, and is read-only.</w:t>
      </w:r>
    </w:p>
    <w:p w14:paraId="3225A621" w14:textId="4A370AE0" w:rsidR="00B07DE9" w:rsidRDefault="00B07DE9" w:rsidP="00B07DE9">
      <w:pPr>
        <w:pStyle w:val="ListParagraph"/>
        <w:numPr>
          <w:ilvl w:val="0"/>
          <w:numId w:val="25"/>
        </w:numPr>
        <w:autoSpaceDE w:val="0"/>
        <w:autoSpaceDN w:val="0"/>
      </w:pPr>
      <w:r w:rsidRPr="001450B7">
        <w:rPr>
          <w:b/>
        </w:rPr>
        <w:t>DefaultUser</w:t>
      </w:r>
      <w:r w:rsidR="00023246">
        <w:t xml:space="preserve"> – This configuration setting is represented as a </w:t>
      </w:r>
      <w:r w:rsidR="00023246">
        <w:rPr>
          <w:b/>
        </w:rPr>
        <w:t>String</w:t>
      </w:r>
      <w:r w:rsidR="00023246">
        <w:t xml:space="preserve"> value contain</w:t>
      </w:r>
      <w:r w:rsidR="00A45C7B">
        <w:t>ing</w:t>
      </w:r>
      <w:r w:rsidR="00023246">
        <w:t xml:space="preserve"> a valid user account email address that matches one of the accounts added to the kit. This will auto-login the specified user at kit startup. For successful auto-login, the user must have been previously added to the kit with “save password” option.</w:t>
      </w:r>
      <w:r w:rsidR="00A45C7B">
        <w:t xml:space="preserve"> Set to string.Empty to clear (passing null will cause this setting not to be applied).</w:t>
      </w:r>
    </w:p>
    <w:p w14:paraId="696317BA" w14:textId="73B5B09B" w:rsidR="00B07DE9" w:rsidRDefault="00B07DE9" w:rsidP="00023246">
      <w:pPr>
        <w:pStyle w:val="ListParagraph"/>
        <w:numPr>
          <w:ilvl w:val="0"/>
          <w:numId w:val="25"/>
        </w:numPr>
        <w:autoSpaceDE w:val="0"/>
        <w:autoSpaceDN w:val="0"/>
      </w:pPr>
      <w:r w:rsidRPr="001450B7">
        <w:rPr>
          <w:b/>
        </w:rPr>
        <w:t>DefaultUserPairing</w:t>
      </w:r>
      <w:r w:rsidR="00023246">
        <w:t xml:space="preserve"> – This setting is represented as a </w:t>
      </w:r>
      <w:r w:rsidR="00023246" w:rsidRPr="001450B7">
        <w:rPr>
          <w:b/>
        </w:rPr>
        <w:t>UserPairingType</w:t>
      </w:r>
      <w:r w:rsidR="00023246">
        <w:t xml:space="preserve"> enumeration.</w:t>
      </w:r>
    </w:p>
    <w:p w14:paraId="19922F50" w14:textId="18195E34" w:rsidR="00B07DE9" w:rsidRDefault="00B07DE9" w:rsidP="00023246">
      <w:pPr>
        <w:pStyle w:val="ListParagraph"/>
        <w:numPr>
          <w:ilvl w:val="0"/>
          <w:numId w:val="25"/>
        </w:numPr>
        <w:autoSpaceDE w:val="0"/>
        <w:autoSpaceDN w:val="0"/>
      </w:pPr>
      <w:r w:rsidRPr="001450B7">
        <w:rPr>
          <w:b/>
        </w:rPr>
        <w:t>WirelessRadioSettings</w:t>
      </w:r>
      <w:r w:rsidR="00023246">
        <w:t xml:space="preserve"> – This configuration setting is represented as a </w:t>
      </w:r>
      <w:r w:rsidR="00023246" w:rsidRPr="001450B7">
        <w:rPr>
          <w:b/>
        </w:rPr>
        <w:t>WirelessRadioSettingsType</w:t>
      </w:r>
      <w:r w:rsidR="00023246">
        <w:t xml:space="preserve"> enumeration.</w:t>
      </w:r>
    </w:p>
    <w:p w14:paraId="182DC364" w14:textId="43950144" w:rsidR="00B07DE9" w:rsidRDefault="00B07DE9" w:rsidP="00023246">
      <w:pPr>
        <w:pStyle w:val="ListParagraph"/>
        <w:numPr>
          <w:ilvl w:val="0"/>
          <w:numId w:val="25"/>
        </w:numPr>
        <w:autoSpaceDE w:val="0"/>
        <w:autoSpaceDN w:val="0"/>
      </w:pPr>
      <w:r w:rsidRPr="001450B7">
        <w:rPr>
          <w:b/>
        </w:rPr>
        <w:t>HdmiAudio</w:t>
      </w:r>
      <w:r w:rsidR="00023246">
        <w:t xml:space="preserve"> – This configuration setting is represented as </w:t>
      </w:r>
      <w:proofErr w:type="gramStart"/>
      <w:r w:rsidR="00023246">
        <w:t>a</w:t>
      </w:r>
      <w:proofErr w:type="gramEnd"/>
      <w:r w:rsidR="00023246">
        <w:t xml:space="preserve"> </w:t>
      </w:r>
      <w:r w:rsidR="00023246" w:rsidRPr="001450B7">
        <w:rPr>
          <w:b/>
        </w:rPr>
        <w:t>HdmiAudioOutput</w:t>
      </w:r>
      <w:r w:rsidR="00023246">
        <w:t xml:space="preserve"> enumeration.</w:t>
      </w:r>
    </w:p>
    <w:p w14:paraId="2EAD9711" w14:textId="3F4B57E9" w:rsidR="00B07DE9" w:rsidRDefault="00B07DE9" w:rsidP="00B07DE9">
      <w:pPr>
        <w:pStyle w:val="ListParagraph"/>
        <w:numPr>
          <w:ilvl w:val="0"/>
          <w:numId w:val="25"/>
        </w:numPr>
        <w:autoSpaceDE w:val="0"/>
        <w:autoSpaceDN w:val="0"/>
      </w:pPr>
      <w:r w:rsidRPr="001450B7">
        <w:rPr>
          <w:b/>
        </w:rPr>
        <w:t>OpticalAudio</w:t>
      </w:r>
      <w:r w:rsidR="00023246">
        <w:t xml:space="preserve"> – This setting is represented as an </w:t>
      </w:r>
      <w:r w:rsidR="00023246" w:rsidRPr="001450B7">
        <w:rPr>
          <w:b/>
        </w:rPr>
        <w:t>OpticalAudioOutput</w:t>
      </w:r>
      <w:r w:rsidR="00023246">
        <w:t xml:space="preserve"> enumeration.</w:t>
      </w:r>
    </w:p>
    <w:p w14:paraId="1A2AC4D1" w14:textId="4CAD777C" w:rsidR="00B07DE9" w:rsidRPr="00BE0472" w:rsidRDefault="00B07DE9" w:rsidP="001450B7">
      <w:pPr>
        <w:pStyle w:val="ListParagraph"/>
        <w:numPr>
          <w:ilvl w:val="0"/>
          <w:numId w:val="25"/>
        </w:numPr>
        <w:autoSpaceDE w:val="0"/>
        <w:autoSpaceDN w:val="0"/>
      </w:pPr>
      <w:r w:rsidRPr="001450B7">
        <w:rPr>
          <w:b/>
        </w:rPr>
        <w:t>AudioBitstreamFormat</w:t>
      </w:r>
      <w:r w:rsidR="00023246">
        <w:t xml:space="preserve"> – This configuration setting is represented as an </w:t>
      </w:r>
      <w:r w:rsidR="00023246" w:rsidRPr="001450B7">
        <w:rPr>
          <w:b/>
        </w:rPr>
        <w:t>AudioBitstreamFormatType</w:t>
      </w:r>
      <w:r w:rsidR="00023246">
        <w:t xml:space="preserve"> enumeration.</w:t>
      </w:r>
    </w:p>
    <w:p w14:paraId="265E80A6" w14:textId="1000175C" w:rsidR="00676345" w:rsidRDefault="00676345" w:rsidP="00EB4480">
      <w:pPr>
        <w:pStyle w:val="Heading1"/>
      </w:pPr>
      <w:bookmarkStart w:id="438" w:name="_Toc387829345"/>
      <w:bookmarkStart w:id="439" w:name="_Toc401655185"/>
      <w:bookmarkStart w:id="440" w:name="_Toc404263546"/>
      <w:bookmarkStart w:id="441" w:name="_Toc404586285"/>
      <w:bookmarkStart w:id="442" w:name="_Toc405276843"/>
      <w:r>
        <w:t>How to manage users on the Xbox One</w:t>
      </w:r>
      <w:bookmarkEnd w:id="438"/>
      <w:bookmarkEnd w:id="439"/>
      <w:bookmarkEnd w:id="440"/>
      <w:bookmarkEnd w:id="441"/>
      <w:bookmarkEnd w:id="442"/>
    </w:p>
    <w:p w14:paraId="1A5D7DF6" w14:textId="43AEDBBE" w:rsidR="009860D3" w:rsidRDefault="00676345" w:rsidP="00EB4480">
      <w:pPr>
        <w:rPr>
          <w:rFonts w:ascii="Consolas" w:hAnsi="Consolas" w:cs="Consolas"/>
          <w:color w:val="000000"/>
          <w:sz w:val="19"/>
          <w:szCs w:val="19"/>
        </w:rPr>
      </w:pPr>
      <w:r>
        <w:t xml:space="preserve">XboxConsole allows </w:t>
      </w:r>
      <w:r w:rsidR="005A4FD7">
        <w:t>programmers to</w:t>
      </w:r>
      <w:r>
        <w:t xml:space="preserve"> manage users on the Xbox One. You can list, add, delete, sign-in, and sign-out users on the console.</w:t>
      </w:r>
      <w:r w:rsidR="009860D3">
        <w:t xml:space="preserve"> XboxConsole provides an </w:t>
      </w:r>
      <w:r w:rsidR="009860D3" w:rsidRPr="00EB4480">
        <w:rPr>
          <w:b/>
        </w:rPr>
        <w:t>XboxUser</w:t>
      </w:r>
      <w:r w:rsidR="009860D3">
        <w:t xml:space="preserve"> type which can be use</w:t>
      </w:r>
      <w:r w:rsidR="005A4FD7">
        <w:t>d</w:t>
      </w:r>
      <w:r w:rsidR="009860D3">
        <w:t xml:space="preserve"> to view the Email address, gamertag, user id, and </w:t>
      </w:r>
      <w:r w:rsidR="005A4FD7">
        <w:t xml:space="preserve">a flag indicating </w:t>
      </w:r>
      <w:r w:rsidR="009860D3">
        <w:t>whether or not the user is signed in.</w:t>
      </w:r>
    </w:p>
    <w:p w14:paraId="5229C166" w14:textId="77777777" w:rsidR="009860D3" w:rsidRPr="00EB4480" w:rsidRDefault="009860D3" w:rsidP="00EB4480">
      <w:pPr>
        <w:autoSpaceDE w:val="0"/>
        <w:autoSpaceDN w:val="0"/>
        <w:adjustRightInd w:val="0"/>
        <w:spacing w:after="0" w:line="240" w:lineRule="auto"/>
        <w:ind w:left="709"/>
        <w:rPr>
          <w:rFonts w:ascii="Consolas" w:hAnsi="Consolas" w:cs="Consolas"/>
          <w:color w:val="000000"/>
          <w:sz w:val="19"/>
          <w:szCs w:val="19"/>
        </w:rPr>
      </w:pPr>
    </w:p>
    <w:p w14:paraId="43EB1A72" w14:textId="6B9DDE4A" w:rsidR="00676345" w:rsidRDefault="00676345" w:rsidP="00EB4480">
      <w:pPr>
        <w:pStyle w:val="Heading2"/>
      </w:pPr>
      <w:bookmarkStart w:id="443" w:name="_Toc387829346"/>
      <w:bookmarkStart w:id="444" w:name="_Toc401655186"/>
      <w:bookmarkStart w:id="445" w:name="_Toc404263547"/>
      <w:bookmarkStart w:id="446" w:name="_Toc404586286"/>
      <w:bookmarkStart w:id="447" w:name="_Toc405276844"/>
      <w:r>
        <w:t xml:space="preserve">Listing </w:t>
      </w:r>
      <w:r w:rsidR="000548ED">
        <w:t>u</w:t>
      </w:r>
      <w:r>
        <w:t>sers</w:t>
      </w:r>
      <w:bookmarkEnd w:id="443"/>
      <w:bookmarkEnd w:id="444"/>
      <w:bookmarkEnd w:id="445"/>
      <w:bookmarkEnd w:id="446"/>
      <w:bookmarkEnd w:id="447"/>
    </w:p>
    <w:p w14:paraId="40D77196" w14:textId="0705EB91" w:rsidR="00B8595A" w:rsidRDefault="000548ED" w:rsidP="00EB4480">
      <w:r>
        <w:t>Users are listed</w:t>
      </w:r>
      <w:r w:rsidR="00B8595A">
        <w:t xml:space="preserve"> using the </w:t>
      </w:r>
      <w:r w:rsidR="00B8595A" w:rsidRPr="00EB4480">
        <w:rPr>
          <w:b/>
        </w:rPr>
        <w:t>Users</w:t>
      </w:r>
      <w:r w:rsidR="00B8595A">
        <w:t xml:space="preserve"> property</w:t>
      </w:r>
      <w:r w:rsidR="009860D3">
        <w:t xml:space="preserve"> of an </w:t>
      </w:r>
      <w:r w:rsidR="009860D3" w:rsidRPr="00EB4480">
        <w:rPr>
          <w:b/>
        </w:rPr>
        <w:t>XboxConsole</w:t>
      </w:r>
      <w:r w:rsidR="009860D3">
        <w:t xml:space="preserve"> object</w:t>
      </w:r>
      <w:r w:rsidR="00B8595A">
        <w:t>.</w:t>
      </w:r>
    </w:p>
    <w:p w14:paraId="53C0E70B" w14:textId="77777777" w:rsidR="00B8595A" w:rsidRPr="00625E82" w:rsidRDefault="00B8595A" w:rsidP="00EB4480">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6C8656" w14:textId="77777777" w:rsidR="00B8595A" w:rsidRDefault="00B8595A" w:rsidP="00B8595A">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645E1BE" w14:textId="43E24130" w:rsidR="00B8595A" w:rsidRDefault="00B8595A" w:rsidP="00EB44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&gt; </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 xml:space="preserve"> = </w:t>
      </w:r>
      <w:r w:rsidRPr="006D5F22">
        <w:rPr>
          <w:rFonts w:ascii="Consolas" w:hAnsi="Consolas" w:cs="Consolas"/>
          <w:sz w:val="19"/>
          <w:szCs w:val="19"/>
          <w:highlight w:val="white"/>
        </w:rPr>
        <w:t>xbc</w:t>
      </w:r>
      <w:r w:rsidR="009860D3">
        <w:rPr>
          <w:rFonts w:ascii="Consolas" w:hAnsi="Consolas" w:cs="Consolas"/>
          <w:color w:val="000000"/>
          <w:sz w:val="19"/>
          <w:szCs w:val="19"/>
          <w:highlight w:val="white"/>
        </w:rPr>
        <w:t>.Users</w:t>
      </w:r>
      <w:r>
        <w:rPr>
          <w:rFonts w:ascii="Consolas" w:hAnsi="Consolas" w:cs="Consolas"/>
          <w:color w:val="000000"/>
          <w:sz w:val="19"/>
          <w:szCs w:val="19"/>
          <w:highlight w:val="white"/>
        </w:rPr>
        <w:t>;</w:t>
      </w:r>
    </w:p>
    <w:p w14:paraId="685D6A59" w14:textId="0FEF5963" w:rsidR="009860D3" w:rsidRDefault="009860D3" w:rsidP="00EB4480">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user enumerable</w:t>
      </w:r>
    </w:p>
    <w:p w14:paraId="11F20334" w14:textId="77777777" w:rsidR="00B8595A" w:rsidRDefault="00B8595A" w:rsidP="00B8595A">
      <w:pPr>
        <w:ind w:left="720"/>
        <w:rPr>
          <w:rFonts w:ascii="Consolas" w:hAnsi="Consolas" w:cs="Consolas"/>
          <w:color w:val="000000"/>
          <w:sz w:val="19"/>
          <w:szCs w:val="19"/>
        </w:rPr>
      </w:pPr>
      <w:r w:rsidRPr="00625E82">
        <w:rPr>
          <w:rFonts w:ascii="Consolas" w:hAnsi="Consolas" w:cs="Consolas"/>
          <w:color w:val="000000"/>
          <w:sz w:val="19"/>
          <w:szCs w:val="19"/>
        </w:rPr>
        <w:t>}</w:t>
      </w:r>
    </w:p>
    <w:p w14:paraId="2AC64B96" w14:textId="77777777" w:rsidR="00DE5253" w:rsidRDefault="00DE5253" w:rsidP="00DE5253">
      <w:pPr>
        <w:pStyle w:val="Heading2"/>
      </w:pPr>
      <w:bookmarkStart w:id="448" w:name="_Toc401655187"/>
      <w:bookmarkStart w:id="449" w:name="_Toc404263548"/>
      <w:bookmarkStart w:id="450" w:name="_Toc404586287"/>
      <w:bookmarkStart w:id="451" w:name="_Toc405276845"/>
      <w:r>
        <w:t>Adding users</w:t>
      </w:r>
      <w:bookmarkEnd w:id="448"/>
      <w:bookmarkEnd w:id="449"/>
      <w:bookmarkEnd w:id="450"/>
      <w:bookmarkEnd w:id="451"/>
    </w:p>
    <w:p w14:paraId="144E7477" w14:textId="77777777" w:rsidR="00DE5253" w:rsidRDefault="00DE5253" w:rsidP="00DE5253">
      <w:r>
        <w:t xml:space="preserve">Adding users can be done using the </w:t>
      </w:r>
      <w:r>
        <w:rPr>
          <w:b/>
        </w:rPr>
        <w:t>AddUsers</w:t>
      </w:r>
      <w:r>
        <w:t xml:space="preserve"> method of an </w:t>
      </w:r>
      <w:r w:rsidRPr="00EB4480">
        <w:rPr>
          <w:b/>
        </w:rPr>
        <w:t>XboxConsole</w:t>
      </w:r>
      <w:r>
        <w:t xml:space="preserve"> object.</w:t>
      </w:r>
    </w:p>
    <w:p w14:paraId="20D6AAD6"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lastRenderedPageBreak/>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666490A8"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B0E70B9" w14:textId="122A44EE"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r>
        <w:rPr>
          <w:rFonts w:ascii="Consolas" w:hAnsi="Consolas" w:cs="Consolas"/>
          <w:color w:val="2B91AF"/>
          <w:sz w:val="19"/>
          <w:szCs w:val="19"/>
          <w:highlight w:val="white"/>
        </w:rPr>
        <w:t xml:space="preserve">XboxUser </w:t>
      </w:r>
      <w:r>
        <w:rPr>
          <w:rFonts w:ascii="Consolas" w:hAnsi="Consolas" w:cs="Consolas"/>
          <w:color w:val="000000"/>
          <w:sz w:val="19"/>
          <w:szCs w:val="19"/>
          <w:highlight w:val="white"/>
        </w:rPr>
        <w:t xml:space="preserve">user = </w:t>
      </w:r>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.AddUser</w:t>
      </w:r>
      <w:r>
        <w:rPr>
          <w:rFonts w:ascii="Consolas" w:hAnsi="Consolas" w:cs="Consolas"/>
          <w:color w:val="000000"/>
          <w:sz w:val="19"/>
          <w:szCs w:val="19"/>
        </w:rPr>
        <w:t>(</w:t>
      </w:r>
      <w:proofErr w:type="gramEnd"/>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Pr>
          <w:rFonts w:ascii="Consolas" w:hAnsi="Consolas" w:cs="Consolas"/>
          <w:color w:val="000000"/>
          <w:sz w:val="19"/>
          <w:szCs w:val="19"/>
        </w:rPr>
        <w:t>);</w:t>
      </w:r>
    </w:p>
    <w:p w14:paraId="34072E11"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Use the added user.</w:t>
      </w:r>
    </w:p>
    <w:p w14:paraId="127F193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30F83BE9" w14:textId="2B8AD1B5" w:rsidR="00DE5253" w:rsidRDefault="00DE5253" w:rsidP="00DE5253">
      <w:r>
        <w:t xml:space="preserve">Guest users can also be added using the </w:t>
      </w:r>
      <w:r w:rsidRPr="00EB4480">
        <w:rPr>
          <w:b/>
        </w:rPr>
        <w:t>AddGuestUser</w:t>
      </w:r>
      <w:r>
        <w:t xml:space="preserve"> method while there is a signed in user on the console.</w:t>
      </w:r>
      <w:r w:rsidR="00DB3101">
        <w:t xml:space="preserve"> If no users are signed in, </w:t>
      </w:r>
      <w:r w:rsidR="00DB3101" w:rsidRPr="00DE4A4A">
        <w:rPr>
          <w:b/>
        </w:rPr>
        <w:t>AddGuestUser</w:t>
      </w:r>
      <w:r w:rsidR="00DB3101">
        <w:t xml:space="preserve"> will fail with a “Failed to add guest user” </w:t>
      </w:r>
      <w:r w:rsidR="00DB3101" w:rsidRPr="00DE4A4A">
        <w:rPr>
          <w:b/>
        </w:rPr>
        <w:t>XboxConsoleException</w:t>
      </w:r>
      <w:r w:rsidR="004175E6">
        <w:t xml:space="preserve"> built on top of </w:t>
      </w:r>
      <w:r w:rsidR="00DB3101">
        <w:t>“Unknown COM Error” inner exception.</w:t>
      </w:r>
    </w:p>
    <w:p w14:paraId="3E1F320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DD0502D"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4BA0A94F" w14:textId="7AA3220B"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D8C292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35143EEC"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00"/>
          <w:sz w:val="19"/>
          <w:szCs w:val="19"/>
        </w:rPr>
        <w:t>u</w:t>
      </w:r>
      <w:r w:rsidRPr="003039BB">
        <w:rPr>
          <w:rFonts w:ascii="Consolas" w:hAnsi="Consolas" w:cs="Consolas"/>
          <w:color w:val="000000"/>
          <w:sz w:val="19"/>
          <w:szCs w:val="19"/>
        </w:rPr>
        <w:t>ser</w:t>
      </w:r>
      <w:r>
        <w:rPr>
          <w:rFonts w:ascii="Consolas" w:hAnsi="Consolas" w:cs="Consolas"/>
          <w:color w:val="000000"/>
          <w:sz w:val="19"/>
          <w:szCs w:val="19"/>
        </w:rPr>
        <w:t>.SignIn(</w:t>
      </w:r>
      <w:proofErr w:type="gramEnd"/>
      <w:r w:rsidRPr="00625E82">
        <w:rPr>
          <w:rFonts w:ascii="Consolas" w:hAnsi="Consolas" w:cs="Consolas"/>
          <w:color w:val="A31515"/>
          <w:sz w:val="19"/>
          <w:szCs w:val="19"/>
        </w:rPr>
        <w:t>"</w:t>
      </w:r>
      <w:r>
        <w:rPr>
          <w:rFonts w:ascii="Consolas" w:hAnsi="Consolas" w:cs="Consolas"/>
          <w:color w:val="A31515"/>
          <w:sz w:val="19"/>
          <w:szCs w:val="19"/>
        </w:rPr>
        <w:t>testPassword”</w:t>
      </w:r>
      <w:r>
        <w:rPr>
          <w:rFonts w:ascii="Consolas" w:hAnsi="Consolas" w:cs="Consolas"/>
          <w:color w:val="000000"/>
          <w:sz w:val="19"/>
          <w:szCs w:val="19"/>
        </w:rPr>
        <w:t>);</w:t>
      </w:r>
    </w:p>
    <w:p w14:paraId="64BEB794"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
    <w:p w14:paraId="03958C6D"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FF"/>
          <w:sz w:val="19"/>
          <w:szCs w:val="19"/>
        </w:rPr>
        <w:t>uint</w:t>
      </w:r>
      <w:proofErr w:type="gramEnd"/>
      <w:r w:rsidRPr="00625E82">
        <w:rPr>
          <w:rFonts w:ascii="Consolas" w:hAnsi="Consolas" w:cs="Consolas"/>
          <w:color w:val="000000"/>
          <w:sz w:val="19"/>
          <w:szCs w:val="19"/>
        </w:rPr>
        <w:t xml:space="preserve"> </w:t>
      </w:r>
      <w:r>
        <w:rPr>
          <w:rFonts w:ascii="Consolas" w:hAnsi="Consolas" w:cs="Consolas"/>
          <w:color w:val="000000"/>
          <w:sz w:val="19"/>
          <w:szCs w:val="19"/>
        </w:rPr>
        <w:t>guestUserId = xbc.AddGuestUser();</w:t>
      </w:r>
    </w:p>
    <w:p w14:paraId="1B38D50B"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E51B73F" w14:textId="77777777" w:rsidR="00DE5253" w:rsidRDefault="00DE5253" w:rsidP="00DE5253">
      <w:pPr>
        <w:rPr>
          <w:b/>
        </w:rPr>
      </w:pPr>
      <w:r w:rsidRPr="00EB4480">
        <w:rPr>
          <w:b/>
        </w:rPr>
        <w:t>Notes:</w:t>
      </w:r>
    </w:p>
    <w:p w14:paraId="4FEFEB30" w14:textId="5F5DFA0D" w:rsidR="00DE5253" w:rsidRPr="00EB4480" w:rsidRDefault="00DE5253" w:rsidP="00DE5253">
      <w:pPr>
        <w:pStyle w:val="ListParagraph"/>
        <w:numPr>
          <w:ilvl w:val="0"/>
          <w:numId w:val="36"/>
        </w:numPr>
        <w:rPr>
          <w:rFonts w:ascii="Consolas" w:hAnsi="Consolas" w:cs="Consolas"/>
          <w:color w:val="000000"/>
          <w:sz w:val="19"/>
          <w:szCs w:val="19"/>
        </w:rPr>
      </w:pPr>
      <w:r>
        <w:t xml:space="preserve">The </w:t>
      </w:r>
      <w:r w:rsidRPr="00DE4A4A">
        <w:rPr>
          <w:b/>
        </w:rPr>
        <w:t>GamerTag</w:t>
      </w:r>
      <w:r>
        <w:t xml:space="preserve"> </w:t>
      </w:r>
      <w:r w:rsidR="00B77283">
        <w:t xml:space="preserve">and </w:t>
      </w:r>
      <w:r w:rsidR="00B77283" w:rsidRPr="00DE4A4A">
        <w:rPr>
          <w:b/>
        </w:rPr>
        <w:t>Xuid</w:t>
      </w:r>
      <w:r w:rsidR="00B77283">
        <w:t xml:space="preserve"> properties</w:t>
      </w:r>
      <w:r>
        <w:t xml:space="preserve"> won’t be populated until an added user has been signed in at least once on the console.</w:t>
      </w:r>
      <w:r w:rsidR="00B77283">
        <w:t xml:space="preserve"> Attempting to access Xuid when a user is not signed in will result in XboxUserNotSignedIn exception.</w:t>
      </w:r>
    </w:p>
    <w:p w14:paraId="421E81A8" w14:textId="77777777" w:rsidR="00DE5253" w:rsidRDefault="00DE5253" w:rsidP="00DE5253">
      <w:pPr>
        <w:pStyle w:val="Heading2"/>
      </w:pPr>
      <w:bookmarkStart w:id="452" w:name="_Toc401655188"/>
      <w:bookmarkStart w:id="453" w:name="_Toc404263549"/>
      <w:bookmarkStart w:id="454" w:name="_Toc404586288"/>
      <w:bookmarkStart w:id="455" w:name="_Toc405276846"/>
      <w:r>
        <w:t>Deleting users</w:t>
      </w:r>
      <w:bookmarkEnd w:id="452"/>
      <w:bookmarkEnd w:id="453"/>
      <w:bookmarkEnd w:id="454"/>
      <w:bookmarkEnd w:id="455"/>
    </w:p>
    <w:p w14:paraId="2760CF1E" w14:textId="77777777" w:rsidR="00DE5253" w:rsidRDefault="00DE5253" w:rsidP="00DE5253">
      <w:r>
        <w:t xml:space="preserve">Specific users can be deleted using the </w:t>
      </w:r>
      <w:r w:rsidRPr="00EB4480">
        <w:rPr>
          <w:b/>
        </w:rPr>
        <w:t>DeleteUser</w:t>
      </w:r>
      <w:r>
        <w:t xml:space="preserve"> method.</w:t>
      </w:r>
    </w:p>
    <w:p w14:paraId="47F67782"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55538640"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00521ECB" w14:textId="334EC0E1"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Pr="00B2784C">
        <w:rPr>
          <w:rFonts w:ascii="Consolas" w:hAnsi="Consolas" w:cs="Consolas"/>
          <w:color w:val="A31515"/>
          <w:sz w:val="19"/>
          <w:szCs w:val="19"/>
        </w:rPr>
        <w:t>@"</w:t>
      </w:r>
      <w:r w:rsidR="009B4C17">
        <w:rPr>
          <w:rFonts w:ascii="Consolas" w:hAnsi="Consolas" w:cs="Consolas"/>
          <w:color w:val="A31515"/>
          <w:sz w:val="19"/>
          <w:szCs w:val="19"/>
          <w:highlight w:val="yellow"/>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974078B"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2352496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00"/>
          <w:sz w:val="19"/>
          <w:szCs w:val="19"/>
        </w:rPr>
        <w:t>xbc.DeleteUser(</w:t>
      </w:r>
      <w:proofErr w:type="gramEnd"/>
      <w:r w:rsidRPr="003039BB">
        <w:rPr>
          <w:rFonts w:ascii="Consolas" w:hAnsi="Consolas" w:cs="Consolas"/>
          <w:color w:val="000000"/>
          <w:sz w:val="19"/>
          <w:szCs w:val="19"/>
        </w:rPr>
        <w:t>user</w:t>
      </w:r>
      <w:r>
        <w:rPr>
          <w:rFonts w:ascii="Consolas" w:hAnsi="Consolas" w:cs="Consolas"/>
          <w:color w:val="000000"/>
          <w:sz w:val="19"/>
          <w:szCs w:val="19"/>
        </w:rPr>
        <w:t>);</w:t>
      </w:r>
    </w:p>
    <w:p w14:paraId="7C499726" w14:textId="68962621" w:rsidR="00456910" w:rsidRDefault="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6B239C9F" w14:textId="19CE515B" w:rsidR="00456910" w:rsidRDefault="009B4C17" w:rsidP="0011234E">
      <w:r>
        <w:t>Deleted users are signed out</w:t>
      </w:r>
      <w:r w:rsidR="00B66441">
        <w:t xml:space="preserve"> of the console. </w:t>
      </w:r>
      <w:r w:rsidR="00456910">
        <w:t>If the users being deleted belong to one or more parties, they will be removed from those parties. Parties that lose all of their members will get disbanded and Party ID for those parties will no longer be valid.</w:t>
      </w:r>
    </w:p>
    <w:p w14:paraId="6BE67B2B" w14:textId="64EF20BA" w:rsidR="00DE5253" w:rsidRDefault="00DE5253" w:rsidP="00DE5253">
      <w:r>
        <w:t xml:space="preserve">Another option to delete users on the console is using the </w:t>
      </w:r>
      <w:r w:rsidRPr="00EB4480">
        <w:rPr>
          <w:b/>
        </w:rPr>
        <w:t>DeleteAllUsers</w:t>
      </w:r>
      <w:r>
        <w:t xml:space="preserve"> method to remove all users on the console.</w:t>
      </w:r>
      <w:r w:rsidR="009B4C17">
        <w:t xml:space="preserve"> </w:t>
      </w:r>
    </w:p>
    <w:p w14:paraId="041000AF" w14:textId="77777777" w:rsidR="00DE5253" w:rsidRPr="00625E82" w:rsidRDefault="00DE5253" w:rsidP="00DE5253">
      <w:pPr>
        <w:autoSpaceDE w:val="0"/>
        <w:autoSpaceDN w:val="0"/>
        <w:adjustRightInd w:val="0"/>
        <w:spacing w:after="0" w:line="240" w:lineRule="auto"/>
        <w:ind w:left="709"/>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4F6E7F4" w14:textId="77777777" w:rsidR="00DE5253" w:rsidRDefault="00DE5253" w:rsidP="00DE5253">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3F2D6630"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highlight w:val="white"/>
        </w:rPr>
      </w:pPr>
    </w:p>
    <w:p w14:paraId="4BB624AA" w14:textId="77777777" w:rsidR="00DE5253" w:rsidRDefault="00DE5253" w:rsidP="00DE5253">
      <w:pPr>
        <w:autoSpaceDE w:val="0"/>
        <w:autoSpaceDN w:val="0"/>
        <w:adjustRightInd w:val="0"/>
        <w:spacing w:after="0" w:line="240" w:lineRule="auto"/>
        <w:ind w:left="1276"/>
        <w:rPr>
          <w:rFonts w:ascii="Consolas" w:hAnsi="Consolas" w:cs="Consolas"/>
          <w:color w:val="000000"/>
          <w:sz w:val="19"/>
          <w:szCs w:val="19"/>
        </w:rPr>
      </w:pPr>
      <w:proofErr w:type="gramStart"/>
      <w:r>
        <w:rPr>
          <w:rFonts w:ascii="Consolas" w:hAnsi="Consolas" w:cs="Consolas"/>
          <w:color w:val="000000"/>
          <w:sz w:val="19"/>
          <w:szCs w:val="19"/>
        </w:rPr>
        <w:t>xbc.DeleteAllUsers(</w:t>
      </w:r>
      <w:proofErr w:type="gramEnd"/>
      <w:r>
        <w:rPr>
          <w:rFonts w:ascii="Consolas" w:hAnsi="Consolas" w:cs="Consolas"/>
          <w:color w:val="000000"/>
          <w:sz w:val="19"/>
          <w:szCs w:val="19"/>
        </w:rPr>
        <w:t>);</w:t>
      </w:r>
    </w:p>
    <w:p w14:paraId="25A976CF" w14:textId="77777777" w:rsidR="00DE5253" w:rsidRDefault="00DE5253" w:rsidP="00DE5253">
      <w:pPr>
        <w:ind w:left="720"/>
        <w:rPr>
          <w:rFonts w:ascii="Consolas" w:hAnsi="Consolas" w:cs="Consolas"/>
          <w:color w:val="000000"/>
          <w:sz w:val="19"/>
          <w:szCs w:val="19"/>
        </w:rPr>
      </w:pPr>
      <w:r w:rsidRPr="00625E82">
        <w:rPr>
          <w:rFonts w:ascii="Consolas" w:hAnsi="Consolas" w:cs="Consolas"/>
          <w:color w:val="000000"/>
          <w:sz w:val="19"/>
          <w:szCs w:val="19"/>
        </w:rPr>
        <w:t>}</w:t>
      </w:r>
    </w:p>
    <w:p w14:paraId="559CCA3E" w14:textId="7B077F64" w:rsidR="000548ED" w:rsidRDefault="000548ED" w:rsidP="00EB4480">
      <w:pPr>
        <w:pStyle w:val="Heading2"/>
      </w:pPr>
      <w:bookmarkStart w:id="456" w:name="_Toc387829347"/>
      <w:bookmarkStart w:id="457" w:name="_Toc401655189"/>
      <w:bookmarkStart w:id="458" w:name="_Toc404263550"/>
      <w:bookmarkStart w:id="459" w:name="_Toc404586289"/>
      <w:bookmarkStart w:id="460" w:name="_Toc405276847"/>
      <w:r>
        <w:t>Signing in users</w:t>
      </w:r>
      <w:bookmarkEnd w:id="456"/>
      <w:bookmarkEnd w:id="457"/>
      <w:bookmarkEnd w:id="458"/>
      <w:bookmarkEnd w:id="459"/>
      <w:bookmarkEnd w:id="460"/>
    </w:p>
    <w:p w14:paraId="1CDDBC76" w14:textId="77777777" w:rsidR="000548ED" w:rsidRDefault="000548ED" w:rsidP="00EB4480">
      <w:r>
        <w:t xml:space="preserve">Users are signed in using the </w:t>
      </w:r>
      <w:r w:rsidRPr="00EB4480">
        <w:rPr>
          <w:b/>
        </w:rPr>
        <w:t>SignIn</w:t>
      </w:r>
      <w:r>
        <w:t xml:space="preserve"> method of an </w:t>
      </w:r>
      <w:r w:rsidRPr="00EB4480">
        <w:rPr>
          <w:b/>
        </w:rPr>
        <w:t>Xbox</w:t>
      </w:r>
      <w:r>
        <w:rPr>
          <w:b/>
        </w:rPr>
        <w:t>User</w:t>
      </w:r>
      <w:r>
        <w:t xml:space="preserve"> object.</w:t>
      </w:r>
    </w:p>
    <w:p w14:paraId="64F4C44F" w14:textId="18682EA0"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 </w:t>
      </w:r>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EB4480">
        <w:rPr>
          <w:rFonts w:ascii="Consolas" w:hAnsi="Consolas" w:cs="Consolas"/>
          <w:color w:val="000000"/>
          <w:sz w:val="19"/>
          <w:szCs w:val="19"/>
          <w:highlight w:val="white"/>
        </w:rPr>
        <w:t>.FirstOrDefault(</w:t>
      </w:r>
      <w:proofErr w:type="gramEnd"/>
      <w:r w:rsidR="005A4FD7" w:rsidRPr="00EB4480">
        <w:rPr>
          <w:rFonts w:ascii="Consolas" w:hAnsi="Consolas" w:cs="Consolas"/>
          <w:color w:val="000000"/>
          <w:sz w:val="19"/>
          <w:szCs w:val="19"/>
          <w:highlight w:val="white"/>
        </w:rPr>
        <w:t>);</w:t>
      </w:r>
    </w:p>
    <w:p w14:paraId="2DE7057B" w14:textId="1E57F953" w:rsidR="000548ED" w:rsidRDefault="000548ED" w:rsidP="000548ED">
      <w:pPr>
        <w:autoSpaceDE w:val="0"/>
        <w:autoSpaceDN w:val="0"/>
        <w:adjustRightInd w:val="0"/>
        <w:spacing w:after="0" w:line="240" w:lineRule="auto"/>
        <w:ind w:left="709"/>
        <w:rPr>
          <w:rFonts w:ascii="Consolas" w:hAnsi="Consolas" w:cs="Consolas"/>
          <w:color w:val="000000"/>
          <w:sz w:val="19"/>
          <w:szCs w:val="19"/>
        </w:rPr>
      </w:pPr>
      <w:proofErr w:type="gramStart"/>
      <w:r>
        <w:rPr>
          <w:rFonts w:ascii="Consolas" w:hAnsi="Consolas" w:cs="Consolas"/>
          <w:color w:val="000000"/>
          <w:sz w:val="19"/>
          <w:szCs w:val="19"/>
          <w:highlight w:val="white"/>
        </w:rPr>
        <w:t>user</w:t>
      </w:r>
      <w:r>
        <w:rPr>
          <w:rFonts w:ascii="Consolas" w:hAnsi="Consolas" w:cs="Consolas"/>
          <w:color w:val="000000"/>
          <w:sz w:val="19"/>
          <w:szCs w:val="19"/>
        </w:rPr>
        <w:t>.SignIn</w:t>
      </w:r>
      <w:r w:rsidRPr="00625E82">
        <w:rPr>
          <w:rFonts w:ascii="Consolas" w:hAnsi="Consolas" w:cs="Consolas"/>
          <w:color w:val="000000"/>
          <w:sz w:val="19"/>
          <w:szCs w:val="19"/>
        </w:rPr>
        <w:t>(</w:t>
      </w:r>
      <w:proofErr w:type="gramEnd"/>
      <w:r w:rsidRPr="00625E82">
        <w:rPr>
          <w:rFonts w:ascii="Consolas" w:hAnsi="Consolas" w:cs="Consolas"/>
          <w:color w:val="A31515"/>
          <w:sz w:val="19"/>
          <w:szCs w:val="19"/>
        </w:rPr>
        <w:t>"</w:t>
      </w:r>
      <w:r w:rsidR="00DC205D">
        <w:rPr>
          <w:rFonts w:ascii="Consolas" w:hAnsi="Consolas" w:cs="Consolas"/>
          <w:color w:val="A31515"/>
          <w:sz w:val="19"/>
          <w:szCs w:val="19"/>
        </w:rPr>
        <w:t>Test</w:t>
      </w:r>
      <w:r>
        <w:rPr>
          <w:rFonts w:ascii="Consolas" w:hAnsi="Consolas" w:cs="Consolas"/>
          <w:color w:val="A31515"/>
          <w:sz w:val="19"/>
          <w:szCs w:val="19"/>
        </w:rPr>
        <w:t>Password”</w:t>
      </w:r>
      <w:r>
        <w:rPr>
          <w:rFonts w:ascii="Consolas" w:hAnsi="Consolas" w:cs="Consolas"/>
          <w:color w:val="000000"/>
          <w:sz w:val="19"/>
          <w:szCs w:val="19"/>
        </w:rPr>
        <w:t>,</w:t>
      </w:r>
      <w:r w:rsidRPr="000548ED">
        <w:rPr>
          <w:rFonts w:ascii="Consolas" w:hAnsi="Consolas" w:cs="Consolas"/>
          <w:color w:val="0000FF"/>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F971FD" w14:textId="77777777"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p>
    <w:p w14:paraId="16F449FF" w14:textId="2848A3DE" w:rsidR="000548ED" w:rsidRDefault="000548ED" w:rsidP="00EB4480">
      <w:r>
        <w:t>The second parameter of the SignIn method is a Boolean value that specifies whether or not to store the password on the console. If a password has been stored on the console, the user may pass-in null for the password.</w:t>
      </w:r>
    </w:p>
    <w:p w14:paraId="71B26120" w14:textId="6A597FCB" w:rsidR="000548ED" w:rsidRDefault="000548ED" w:rsidP="00EB4480">
      <w:pPr>
        <w:rPr>
          <w:b/>
        </w:rPr>
      </w:pPr>
      <w:r w:rsidRPr="00EB4480">
        <w:rPr>
          <w:b/>
        </w:rPr>
        <w:t>Note</w:t>
      </w:r>
      <w:r>
        <w:rPr>
          <w:b/>
        </w:rPr>
        <w:t>s</w:t>
      </w:r>
      <w:r w:rsidRPr="00EB4480">
        <w:rPr>
          <w:b/>
        </w:rPr>
        <w:t>:</w:t>
      </w:r>
    </w:p>
    <w:p w14:paraId="06889013" w14:textId="2EAAA21C" w:rsidR="000548ED" w:rsidRPr="000548ED" w:rsidRDefault="000548ED" w:rsidP="00EB4480">
      <w:pPr>
        <w:pStyle w:val="ListParagraph"/>
        <w:numPr>
          <w:ilvl w:val="0"/>
          <w:numId w:val="36"/>
        </w:numPr>
      </w:pPr>
      <w:r w:rsidRPr="00EB4480">
        <w:t xml:space="preserve">In </w:t>
      </w:r>
      <w:r w:rsidR="008F47C6">
        <w:t>June</w:t>
      </w:r>
      <w:r>
        <w:t xml:space="preserve"> 2014</w:t>
      </w:r>
      <w:r w:rsidRPr="00EB4480">
        <w:t xml:space="preserve"> release</w:t>
      </w:r>
      <w:r>
        <w:t xml:space="preserve"> of the XDK</w:t>
      </w:r>
      <w:r w:rsidRPr="00EB4480">
        <w:t>, the password text is not encrypted when it is passed over the</w:t>
      </w:r>
      <w:r w:rsidR="007A4E25">
        <w:t xml:space="preserve"> network to the console by </w:t>
      </w:r>
      <w:r w:rsidR="007A4E25" w:rsidRPr="00EB4480">
        <w:rPr>
          <w:b/>
        </w:rPr>
        <w:t>SignI</w:t>
      </w:r>
      <w:r w:rsidRPr="005A4FD7">
        <w:rPr>
          <w:b/>
        </w:rPr>
        <w:t>n</w:t>
      </w:r>
      <w:r w:rsidRPr="00EB4480">
        <w:t xml:space="preserve">. If this is a concern in your network environment, then use the Sign-In app on the console to sign in the user and store the user password. (The Sign-In app sends the password over the network encrypted.) After this, you can subsequently use </w:t>
      </w:r>
      <w:r w:rsidRPr="005A4FD7">
        <w:rPr>
          <w:b/>
        </w:rPr>
        <w:t>Sign</w:t>
      </w:r>
      <w:r w:rsidR="00E55A88">
        <w:rPr>
          <w:b/>
        </w:rPr>
        <w:t>I</w:t>
      </w:r>
      <w:r w:rsidRPr="005A4FD7">
        <w:rPr>
          <w:b/>
        </w:rPr>
        <w:t>n</w:t>
      </w:r>
      <w:r w:rsidRPr="00EB4480">
        <w:t xml:space="preserve"> to sign in without passing a password.</w:t>
      </w:r>
    </w:p>
    <w:p w14:paraId="2265B751" w14:textId="72832362" w:rsidR="000548ED" w:rsidRDefault="000548ED" w:rsidP="00EB4480">
      <w:pPr>
        <w:pStyle w:val="Heading2"/>
      </w:pPr>
      <w:bookmarkStart w:id="461" w:name="_Toc387829348"/>
      <w:bookmarkStart w:id="462" w:name="_Toc401655190"/>
      <w:bookmarkStart w:id="463" w:name="_Toc404263551"/>
      <w:bookmarkStart w:id="464" w:name="_Toc404586290"/>
      <w:bookmarkStart w:id="465" w:name="_Toc405276848"/>
      <w:r>
        <w:t>Signing out users</w:t>
      </w:r>
      <w:bookmarkEnd w:id="461"/>
      <w:bookmarkEnd w:id="462"/>
      <w:bookmarkEnd w:id="463"/>
      <w:bookmarkEnd w:id="464"/>
      <w:bookmarkEnd w:id="465"/>
    </w:p>
    <w:p w14:paraId="5A8130D9" w14:textId="13F2BA9E" w:rsidR="000548ED" w:rsidRDefault="000548ED" w:rsidP="000548ED">
      <w:r>
        <w:t xml:space="preserve">Users are signed in using the </w:t>
      </w:r>
      <w:r>
        <w:rPr>
          <w:b/>
        </w:rPr>
        <w:t>SignOut</w:t>
      </w:r>
      <w:r>
        <w:t xml:space="preserve"> method of an </w:t>
      </w:r>
      <w:r w:rsidRPr="007D348C">
        <w:rPr>
          <w:b/>
        </w:rPr>
        <w:t>Xbox</w:t>
      </w:r>
      <w:r>
        <w:rPr>
          <w:b/>
        </w:rPr>
        <w:t>User</w:t>
      </w:r>
      <w:r>
        <w:t xml:space="preserve"> object.</w:t>
      </w:r>
    </w:p>
    <w:p w14:paraId="293BEAD9" w14:textId="46327B65"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 </w:t>
      </w:r>
      <w:proofErr w:type="gramStart"/>
      <w:r w:rsidR="005A4FD7" w:rsidRPr="006D5F22">
        <w:rPr>
          <w:rFonts w:ascii="Consolas" w:hAnsi="Consolas" w:cs="Consolas"/>
          <w:sz w:val="19"/>
          <w:szCs w:val="19"/>
          <w:highlight w:val="white"/>
        </w:rPr>
        <w:t>xbc</w:t>
      </w:r>
      <w:r w:rsidR="005A4FD7">
        <w:rPr>
          <w:rFonts w:ascii="Consolas" w:hAnsi="Consolas" w:cs="Consolas"/>
          <w:color w:val="000000"/>
          <w:sz w:val="19"/>
          <w:szCs w:val="19"/>
          <w:highlight w:val="white"/>
        </w:rPr>
        <w:t>.Users</w:t>
      </w:r>
      <w:r w:rsidR="005A4FD7" w:rsidRPr="00B11C23">
        <w:rPr>
          <w:rFonts w:ascii="Consolas" w:hAnsi="Consolas" w:cs="Consolas"/>
          <w:color w:val="000000"/>
          <w:sz w:val="19"/>
          <w:szCs w:val="19"/>
          <w:highlight w:val="white"/>
        </w:rPr>
        <w:t>.FirstOrDefault(</w:t>
      </w:r>
      <w:proofErr w:type="gramEnd"/>
      <w:r w:rsidR="005A4FD7" w:rsidRPr="00B11C23">
        <w:rPr>
          <w:rFonts w:ascii="Consolas" w:hAnsi="Consolas" w:cs="Consolas"/>
          <w:color w:val="000000"/>
          <w:sz w:val="19"/>
          <w:szCs w:val="19"/>
          <w:highlight w:val="white"/>
        </w:rPr>
        <w:t>);</w:t>
      </w:r>
    </w:p>
    <w:p w14:paraId="6050BE24" w14:textId="674354B4" w:rsidR="000548ED" w:rsidRDefault="000548ED" w:rsidP="000548ED">
      <w:pPr>
        <w:autoSpaceDE w:val="0"/>
        <w:autoSpaceDN w:val="0"/>
        <w:adjustRightInd w:val="0"/>
        <w:spacing w:after="0" w:line="240" w:lineRule="auto"/>
        <w:ind w:left="709"/>
        <w:rPr>
          <w:rFonts w:ascii="Consolas" w:hAnsi="Consolas" w:cs="Consolas"/>
          <w:color w:val="008000"/>
          <w:sz w:val="19"/>
          <w:szCs w:val="19"/>
        </w:rPr>
      </w:pPr>
      <w:r w:rsidRPr="007772A8">
        <w:rPr>
          <w:rFonts w:ascii="Consolas" w:hAnsi="Consolas" w:cs="Consolas"/>
          <w:color w:val="008000"/>
          <w:sz w:val="19"/>
          <w:szCs w:val="19"/>
          <w:highlight w:val="white"/>
        </w:rPr>
        <w:t xml:space="preserve">// </w:t>
      </w:r>
      <w:r>
        <w:rPr>
          <w:rFonts w:ascii="Consolas" w:hAnsi="Consolas" w:cs="Consolas"/>
          <w:color w:val="008000"/>
          <w:sz w:val="19"/>
          <w:szCs w:val="19"/>
        </w:rPr>
        <w:t>Sign in and do work with the user.</w:t>
      </w:r>
    </w:p>
    <w:p w14:paraId="66AB73AA" w14:textId="2F5CBBEA" w:rsidR="000548ED" w:rsidRDefault="000548ED" w:rsidP="00EB4480">
      <w:pPr>
        <w:autoSpaceDE w:val="0"/>
        <w:autoSpaceDN w:val="0"/>
        <w:adjustRightInd w:val="0"/>
        <w:spacing w:after="0" w:line="240" w:lineRule="auto"/>
        <w:ind w:left="709"/>
        <w:rPr>
          <w:rFonts w:ascii="Consolas" w:hAnsi="Consolas" w:cs="Consolas"/>
          <w:color w:val="000000"/>
          <w:sz w:val="19"/>
          <w:szCs w:val="19"/>
        </w:rPr>
      </w:pPr>
      <w:proofErr w:type="gramStart"/>
      <w:r>
        <w:rPr>
          <w:rFonts w:ascii="Consolas" w:hAnsi="Consolas" w:cs="Consolas"/>
          <w:color w:val="000000"/>
          <w:sz w:val="19"/>
          <w:szCs w:val="19"/>
          <w:highlight w:val="white"/>
        </w:rPr>
        <w:t>user</w:t>
      </w:r>
      <w:r>
        <w:rPr>
          <w:rFonts w:ascii="Consolas" w:hAnsi="Consolas" w:cs="Consolas"/>
          <w:color w:val="000000"/>
          <w:sz w:val="19"/>
          <w:szCs w:val="19"/>
        </w:rPr>
        <w:t>.SignOut(</w:t>
      </w:r>
      <w:proofErr w:type="gramEnd"/>
      <w:r>
        <w:rPr>
          <w:rFonts w:ascii="Consolas" w:hAnsi="Consolas" w:cs="Consolas"/>
          <w:color w:val="000000"/>
          <w:sz w:val="19"/>
          <w:szCs w:val="19"/>
        </w:rPr>
        <w:t>);</w:t>
      </w:r>
    </w:p>
    <w:p w14:paraId="617D581C" w14:textId="77777777" w:rsidR="00BA55DB" w:rsidRPr="000548ED" w:rsidRDefault="00BA55DB" w:rsidP="00EB4480">
      <w:pPr>
        <w:autoSpaceDE w:val="0"/>
        <w:autoSpaceDN w:val="0"/>
        <w:adjustRightInd w:val="0"/>
        <w:spacing w:after="0" w:line="240" w:lineRule="auto"/>
        <w:ind w:left="709"/>
      </w:pPr>
    </w:p>
    <w:p w14:paraId="0C0ECB42" w14:textId="050C5018" w:rsidR="00BA55DB" w:rsidRPr="00DE4A4A" w:rsidRDefault="00DE5253">
      <w:pPr>
        <w:rPr>
          <w:b/>
        </w:rPr>
      </w:pPr>
      <w:r>
        <w:rPr>
          <w:b/>
        </w:rPr>
        <w:t>PairWithVirtualController</w:t>
      </w:r>
      <w:r>
        <w:t xml:space="preserve"> method (taking an XboxGamepad object</w:t>
      </w:r>
      <w:r w:rsidR="00C12E73">
        <w:t xml:space="preserve">) and with physical controllers using </w:t>
      </w:r>
      <w:r w:rsidR="00C12E73">
        <w:rPr>
          <w:b/>
        </w:rPr>
        <w:t>PairWithPhysicalController</w:t>
      </w:r>
      <w:r w:rsidR="00C12E73">
        <w:t xml:space="preserve"> method. For more information</w:t>
      </w:r>
      <w:r w:rsidR="00143213">
        <w:t xml:space="preserve"> and code samples</w:t>
      </w:r>
      <w:r w:rsidR="00C12E73">
        <w:t xml:space="preserve"> see </w:t>
      </w:r>
      <w:hyperlink w:anchor="_How_to_pair" w:history="1">
        <w:r w:rsidR="00C12E73" w:rsidRPr="00BB069A">
          <w:rPr>
            <w:rStyle w:val="Hyperlink"/>
          </w:rPr>
          <w:t>H</w:t>
        </w:r>
        <w:r w:rsidR="00143213">
          <w:rPr>
            <w:rStyle w:val="Hyperlink"/>
          </w:rPr>
          <w:t>ow to pair a controller with a u</w:t>
        </w:r>
        <w:r w:rsidR="00C12E73" w:rsidRPr="00BB069A">
          <w:rPr>
            <w:rStyle w:val="Hyperlink"/>
          </w:rPr>
          <w:t>ser</w:t>
        </w:r>
      </w:hyperlink>
      <w:r w:rsidR="00C12E73">
        <w:t xml:space="preserve"> section.</w:t>
      </w:r>
    </w:p>
    <w:p w14:paraId="20AA0D87" w14:textId="23751F89" w:rsidR="00BA55DB" w:rsidRDefault="00C12E73" w:rsidP="00DE4A4A">
      <w:pPr>
        <w:pStyle w:val="Heading2"/>
      </w:pPr>
      <w:bookmarkStart w:id="466" w:name="_Toc401655191"/>
      <w:bookmarkStart w:id="467" w:name="_Toc404263552"/>
      <w:bookmarkStart w:id="468" w:name="_Toc404586291"/>
      <w:bookmarkStart w:id="469" w:name="_Toc405276849"/>
      <w:r>
        <w:t>C</w:t>
      </w:r>
      <w:r w:rsidR="00655E7D">
        <w:t xml:space="preserve">reating </w:t>
      </w:r>
      <w:r w:rsidR="007736BD">
        <w:t>parties and adding local users</w:t>
      </w:r>
      <w:bookmarkEnd w:id="466"/>
      <w:bookmarkEnd w:id="467"/>
      <w:bookmarkEnd w:id="468"/>
      <w:bookmarkEnd w:id="469"/>
    </w:p>
    <w:p w14:paraId="138557FF" w14:textId="74491CA8" w:rsidR="00C12E73" w:rsidRDefault="003A51D1">
      <w:r>
        <w:t>A new party can be created</w:t>
      </w:r>
      <w:r w:rsidR="00C12E73">
        <w:t xml:space="preserve"> using </w:t>
      </w:r>
      <w:r w:rsidR="00C12E73" w:rsidRPr="00DE4A4A">
        <w:rPr>
          <w:b/>
        </w:rPr>
        <w:t>AddLocalUsersToParty</w:t>
      </w:r>
      <w:r w:rsidR="00C12E73">
        <w:t xml:space="preserve"> method. The </w:t>
      </w:r>
      <w:r w:rsidR="00C12E73" w:rsidRPr="00DE4A4A">
        <w:rPr>
          <w:b/>
        </w:rPr>
        <w:t>XboxUser</w:t>
      </w:r>
      <w:r w:rsidR="00C12E73">
        <w:t xml:space="preserve"> </w:t>
      </w:r>
      <w:r w:rsidR="00EC797A">
        <w:t xml:space="preserve">that calls the </w:t>
      </w:r>
      <w:r w:rsidR="00EC797A" w:rsidRPr="00DE4A4A">
        <w:rPr>
          <w:b/>
        </w:rPr>
        <w:t>AddLocalUsersToParty</w:t>
      </w:r>
      <w:r w:rsidR="00EC797A">
        <w:t xml:space="preserve"> </w:t>
      </w:r>
      <w:r w:rsidR="00C12E73">
        <w:t>method will be the acting user responsible for creating the party. This method accept</w:t>
      </w:r>
      <w:r w:rsidR="007905B4">
        <w:t>s</w:t>
      </w:r>
      <w:r w:rsidR="00C12E73">
        <w:t xml:space="preserve"> </w:t>
      </w:r>
      <w:r w:rsidR="003B6234">
        <w:t>zero</w:t>
      </w:r>
      <w:r w:rsidR="00A14277">
        <w:t xml:space="preserve"> or more</w:t>
      </w:r>
      <w:r w:rsidR="00C12E73">
        <w:t xml:space="preserve"> local users to add to the party, and when the party is created these users will be listed as party members in addition to the </w:t>
      </w:r>
      <w:r w:rsidR="00655E7D">
        <w:t>party creator</w:t>
      </w:r>
      <w:r w:rsidR="003B6234">
        <w:t xml:space="preserve">. The reference to a local party associated with a specific title to pass into this function can be retrieved using </w:t>
      </w:r>
      <w:r w:rsidR="003B6234" w:rsidRPr="00DE4A4A">
        <w:rPr>
          <w:highlight w:val="yellow"/>
        </w:rPr>
        <w:t>XboxParty.FromTitleId</w:t>
      </w:r>
      <w:r w:rsidR="003B6234">
        <w:t>:</w:t>
      </w:r>
    </w:p>
    <w:p w14:paraId="2CF3D9F7" w14:textId="362D3504" w:rsidR="00655E7D" w:rsidRDefault="00655E7D"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the party creator</w:t>
      </w:r>
    </w:p>
    <w:p w14:paraId="21FDAC94"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partyCreator =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.Console.Users.FirstOrDefault(</w:t>
      </w:r>
      <w:proofErr w:type="gramEnd"/>
      <w:r>
        <w:rPr>
          <w:rFonts w:ascii="Consolas" w:hAnsi="Consolas" w:cs="Consolas"/>
          <w:color w:val="000000"/>
          <w:sz w:val="19"/>
          <w:szCs w:val="19"/>
          <w:highlight w:val="white"/>
        </w:rPr>
        <w:t>);</w:t>
      </w:r>
    </w:p>
    <w:p w14:paraId="1BD2670F"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2682CC9C" w14:textId="33732601" w:rsidR="00655E7D" w:rsidRDefault="00655E7D" w:rsidP="00655E7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Choose</w:t>
      </w:r>
      <w:proofErr w:type="gramEnd"/>
      <w:r>
        <w:rPr>
          <w:rFonts w:ascii="Consolas" w:hAnsi="Consolas" w:cs="Consolas"/>
          <w:color w:val="008000"/>
          <w:sz w:val="19"/>
          <w:szCs w:val="19"/>
          <w:highlight w:val="white"/>
        </w:rPr>
        <w:t xml:space="preserve"> 5 local users to add to the party</w:t>
      </w:r>
      <w:r w:rsidR="005A00B4">
        <w:rPr>
          <w:rFonts w:ascii="Consolas" w:hAnsi="Consolas" w:cs="Consolas"/>
          <w:color w:val="008000"/>
          <w:sz w:val="19"/>
          <w:szCs w:val="19"/>
          <w:highlight w:val="white"/>
        </w:rPr>
        <w:t>.</w:t>
      </w:r>
    </w:p>
    <w:p w14:paraId="3177F36D" w14:textId="77777777" w:rsidR="001452EC" w:rsidRDefault="00655E7D" w:rsidP="00DE4A4A">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Make sure we don’t include the party creator</w:t>
      </w:r>
    </w:p>
    <w:p w14:paraId="71C87440" w14:textId="79B1561A" w:rsidR="00655E7D" w:rsidRDefault="001452EC" w:rsidP="00DE4A4A">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5A00B4">
        <w:rPr>
          <w:rFonts w:ascii="Consolas" w:hAnsi="Consolas" w:cs="Consolas"/>
          <w:color w:val="008000"/>
          <w:sz w:val="19"/>
          <w:szCs w:val="19"/>
          <w:highlight w:val="white"/>
        </w:rPr>
        <w:t>(compare using User ID – cannot compare using Xuid because Xuid is only valid after users are signed in).</w:t>
      </w:r>
    </w:p>
    <w:p w14:paraId="3220B83B" w14:textId="5F22FD03" w:rsidR="00655E7D" w:rsidRDefault="00655E7D" w:rsidP="00DE4A4A">
      <w:pPr>
        <w:autoSpaceDE w:val="0"/>
        <w:autoSpaceDN w:val="0"/>
        <w:adjustRightInd w:val="0"/>
        <w:spacing w:after="0" w:line="240" w:lineRule="auto"/>
        <w:ind w:left="126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XboxUser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addUsers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.Console.Users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xu.</w:t>
      </w:r>
      <w:r w:rsidR="005A00B4">
        <w:rPr>
          <w:rFonts w:ascii="Consolas" w:hAnsi="Consolas" w:cs="Consolas"/>
          <w:color w:val="000000"/>
          <w:sz w:val="19"/>
          <w:szCs w:val="19"/>
          <w:highlight w:val="white"/>
        </w:rPr>
        <w:t>UserId</w:t>
      </w:r>
      <w:r>
        <w:rPr>
          <w:rFonts w:ascii="Consolas" w:hAnsi="Consolas" w:cs="Consolas"/>
          <w:color w:val="000000"/>
          <w:sz w:val="19"/>
          <w:szCs w:val="19"/>
          <w:highlight w:val="white"/>
        </w:rPr>
        <w:t xml:space="preserve"> != partyCreator.</w:t>
      </w:r>
      <w:r w:rsidR="005A00B4">
        <w:rPr>
          <w:rFonts w:ascii="Consolas" w:hAnsi="Consolas" w:cs="Consolas"/>
          <w:color w:val="000000"/>
          <w:sz w:val="19"/>
          <w:szCs w:val="19"/>
          <w:highlight w:val="white"/>
        </w:rPr>
        <w:t>UserId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xu).Take(5).ToArray();</w:t>
      </w:r>
    </w:p>
    <w:p w14:paraId="2C488860"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p>
    <w:p w14:paraId="1E137969" w14:textId="79C7BB76" w:rsidR="005A00B4" w:rsidRDefault="005A00B4"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All users involved must be signed in for the party to be created</w:t>
      </w:r>
    </w:p>
    <w:p w14:paraId="74E62506" w14:textId="76C86BED" w:rsidR="005A00B4"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5A00B4">
        <w:rPr>
          <w:rFonts w:ascii="Consolas" w:hAnsi="Consolas" w:cs="Consolas"/>
          <w:color w:val="000000"/>
          <w:sz w:val="19"/>
          <w:szCs w:val="19"/>
          <w:highlight w:val="white"/>
        </w:rPr>
        <w:t>partyCreator.SignIn(</w:t>
      </w:r>
      <w:proofErr w:type="gramEnd"/>
      <w:r w:rsidR="005A00B4">
        <w:rPr>
          <w:rFonts w:ascii="Consolas" w:hAnsi="Consolas" w:cs="Consolas"/>
          <w:color w:val="A31515"/>
          <w:sz w:val="19"/>
          <w:szCs w:val="19"/>
          <w:highlight w:val="white"/>
        </w:rPr>
        <w:t>"password"</w:t>
      </w:r>
      <w:r w:rsidR="005A00B4">
        <w:rPr>
          <w:rFonts w:ascii="Consolas" w:hAnsi="Consolas" w:cs="Consolas"/>
          <w:color w:val="000000"/>
          <w:sz w:val="19"/>
          <w:szCs w:val="19"/>
          <w:highlight w:val="white"/>
        </w:rPr>
        <w:t xml:space="preserve">, </w:t>
      </w:r>
      <w:r w:rsidR="005A00B4">
        <w:rPr>
          <w:rFonts w:ascii="Consolas" w:hAnsi="Consolas" w:cs="Consolas"/>
          <w:color w:val="0000FF"/>
          <w:sz w:val="19"/>
          <w:szCs w:val="19"/>
          <w:highlight w:val="white"/>
        </w:rPr>
        <w:t>false</w:t>
      </w:r>
      <w:r w:rsidR="005A00B4">
        <w:rPr>
          <w:rFonts w:ascii="Consolas" w:hAnsi="Consolas" w:cs="Consolas"/>
          <w:color w:val="000000"/>
          <w:sz w:val="19"/>
          <w:szCs w:val="19"/>
          <w:highlight w:val="white"/>
        </w:rPr>
        <w:t>);</w:t>
      </w:r>
    </w:p>
    <w:p w14:paraId="42A45B9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48F607FD" w14:textId="6D07D0AA" w:rsidR="005A00B4" w:rsidRDefault="005A00B4" w:rsidP="00DE4A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foreach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addUsers)</w:t>
      </w:r>
    </w:p>
    <w:p w14:paraId="219D5BA4" w14:textId="77777777"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4BA83B" w14:textId="4EFBF858" w:rsidR="005A00B4" w:rsidRDefault="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user.SignIn(</w:t>
      </w:r>
      <w:proofErr w:type="gramEnd"/>
      <w:r>
        <w:rPr>
          <w:rFonts w:ascii="Consolas" w:hAnsi="Consolas" w:cs="Consolas"/>
          <w:color w:val="A31515"/>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65A46A3" w14:textId="08818CEB" w:rsidR="005A00B4" w:rsidRDefault="005A00B4" w:rsidP="005A00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19665" w14:textId="77777777" w:rsidR="005A00B4" w:rsidRDefault="005A00B4" w:rsidP="00655E7D">
      <w:pPr>
        <w:autoSpaceDE w:val="0"/>
        <w:autoSpaceDN w:val="0"/>
        <w:adjustRightInd w:val="0"/>
        <w:spacing w:after="0" w:line="240" w:lineRule="auto"/>
        <w:rPr>
          <w:rFonts w:ascii="Consolas" w:hAnsi="Consolas" w:cs="Consolas"/>
          <w:color w:val="000000"/>
          <w:sz w:val="19"/>
          <w:szCs w:val="19"/>
          <w:highlight w:val="white"/>
        </w:rPr>
      </w:pPr>
    </w:p>
    <w:p w14:paraId="65E5F49D" w14:textId="72620CF7" w:rsidR="00655E7D" w:rsidRDefault="00655E7D" w:rsidP="00DE4A4A">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above users</w:t>
      </w:r>
    </w:p>
    <w:p w14:paraId="41E622D8" w14:textId="77777777" w:rsidR="00655E7D" w:rsidRDefault="00655E7D" w:rsidP="00655E7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XboxParty</w:t>
      </w:r>
      <w:r>
        <w:rPr>
          <w:rFonts w:ascii="Consolas" w:hAnsi="Consolas" w:cs="Consolas"/>
          <w:color w:val="000000"/>
          <w:sz w:val="19"/>
          <w:szCs w:val="19"/>
          <w:highlight w:val="white"/>
        </w:rPr>
        <w:t xml:space="preserve"> party = </w:t>
      </w:r>
      <w:proofErr w:type="gramStart"/>
      <w:r w:rsidRPr="00DE4A4A">
        <w:rPr>
          <w:rFonts w:ascii="Consolas" w:hAnsi="Consolas" w:cs="Consolas"/>
          <w:color w:val="2B91AF"/>
          <w:sz w:val="19"/>
          <w:szCs w:val="19"/>
          <w:highlight w:val="yellow"/>
        </w:rPr>
        <w:t>XboxParty</w:t>
      </w:r>
      <w:r w:rsidRPr="00DE4A4A">
        <w:rPr>
          <w:rFonts w:ascii="Consolas" w:hAnsi="Consolas" w:cs="Consolas"/>
          <w:color w:val="000000"/>
          <w:sz w:val="19"/>
          <w:szCs w:val="19"/>
          <w:highlight w:val="yellow"/>
        </w:rPr>
        <w:t>.FromTitleId</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 TestTitleId);</w:t>
      </w:r>
    </w:p>
    <w:p w14:paraId="76866AE5" w14:textId="34D3A351" w:rsidR="00655E7D" w:rsidRDefault="00655E7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partyCreator.AddLocalUsersToParty(</w:t>
      </w:r>
      <w:proofErr w:type="gramEnd"/>
      <w:r>
        <w:rPr>
          <w:rFonts w:ascii="Consolas" w:hAnsi="Consolas" w:cs="Consolas"/>
          <w:color w:val="000000"/>
          <w:sz w:val="19"/>
          <w:szCs w:val="19"/>
          <w:highlight w:val="white"/>
        </w:rPr>
        <w:t>party, addUsers);</w:t>
      </w:r>
    </w:p>
    <w:p w14:paraId="1D6F5745" w14:textId="1221AC81" w:rsidR="003A51D1" w:rsidRDefault="003A51D1">
      <w:r>
        <w:lastRenderedPageBreak/>
        <w:t>To create a party with just one member (the creator), pass a zero-length array to AddLocalUsersToParty:</w:t>
      </w:r>
    </w:p>
    <w:p w14:paraId="5FB8F379" w14:textId="165CBE0B" w:rsidR="003A51D1" w:rsidRDefault="003A51D1" w:rsidP="003A51D1">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local party with one member</w:t>
      </w:r>
    </w:p>
    <w:p w14:paraId="5561577A" w14:textId="77777777" w:rsidR="003A51D1" w:rsidRDefault="003A51D1" w:rsidP="003A5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XboxParty</w:t>
      </w:r>
      <w:r>
        <w:rPr>
          <w:rFonts w:ascii="Consolas" w:hAnsi="Consolas" w:cs="Consolas"/>
          <w:color w:val="000000"/>
          <w:sz w:val="19"/>
          <w:szCs w:val="19"/>
          <w:highlight w:val="white"/>
        </w:rPr>
        <w:t xml:space="preserve"> party = </w:t>
      </w:r>
      <w:proofErr w:type="gramStart"/>
      <w:r>
        <w:rPr>
          <w:rFonts w:ascii="Consolas" w:hAnsi="Consolas" w:cs="Consolas"/>
          <w:color w:val="2B91AF"/>
          <w:sz w:val="19"/>
          <w:szCs w:val="19"/>
          <w:highlight w:val="white"/>
        </w:rPr>
        <w:t>XboxParty</w:t>
      </w:r>
      <w:r>
        <w:rPr>
          <w:rFonts w:ascii="Consolas" w:hAnsi="Consolas" w:cs="Consolas"/>
          <w:color w:val="000000"/>
          <w:sz w:val="19"/>
          <w:szCs w:val="19"/>
          <w:highlight w:val="white"/>
        </w:rPr>
        <w:t>.FromTitleId(</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.Console, TestTitleId);</w:t>
      </w:r>
    </w:p>
    <w:p w14:paraId="6D41D8A9" w14:textId="1FC623B7" w:rsidR="003A51D1" w:rsidRDefault="003A51D1">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partyCreator.AddLocalUsersToParty(</w:t>
      </w:r>
      <w:proofErr w:type="gramEnd"/>
      <w:r>
        <w:rPr>
          <w:rFonts w:ascii="Consolas" w:hAnsi="Consolas" w:cs="Consolas"/>
          <w:color w:val="000000"/>
          <w:sz w:val="19"/>
          <w:szCs w:val="19"/>
          <w:highlight w:val="white"/>
        </w:rPr>
        <w:t xml:space="preserve">party, </w:t>
      </w:r>
      <w:r>
        <w:rPr>
          <w:rFonts w:ascii="Consolas" w:hAnsi="Consolas" w:cs="Consolas"/>
          <w:color w:val="0000FF"/>
          <w:sz w:val="19"/>
          <w:szCs w:val="19"/>
          <w:highlight w:val="white"/>
        </w:rPr>
        <w:t xml:space="preserve">new </w:t>
      </w:r>
      <w:r>
        <w:rPr>
          <w:rFonts w:ascii="Consolas" w:hAnsi="Consolas" w:cs="Consolas"/>
          <w:color w:val="000000"/>
          <w:sz w:val="19"/>
          <w:szCs w:val="19"/>
          <w:highlight w:val="white"/>
        </w:rPr>
        <w:t>XboxUser[0]);</w:t>
      </w:r>
    </w:p>
    <w:p w14:paraId="646C4E26" w14:textId="26A6AB24" w:rsidR="003B6234" w:rsidRDefault="001452EC">
      <w:r w:rsidRPr="00DE4A4A">
        <w:rPr>
          <w:b/>
        </w:rPr>
        <w:t>Note</w:t>
      </w:r>
      <w:r w:rsidR="00101757">
        <w:rPr>
          <w:b/>
        </w:rPr>
        <w:t>s</w:t>
      </w:r>
      <w:r w:rsidR="003B6234" w:rsidRPr="00DE4A4A">
        <w:rPr>
          <w:b/>
        </w:rPr>
        <w:t>:</w:t>
      </w:r>
    </w:p>
    <w:p w14:paraId="234117F6" w14:textId="622C6437" w:rsidR="001452EC" w:rsidRDefault="003B6234" w:rsidP="00DE4A4A">
      <w:pPr>
        <w:pStyle w:val="ListParagraph"/>
        <w:numPr>
          <w:ilvl w:val="0"/>
          <w:numId w:val="36"/>
        </w:numPr>
      </w:pPr>
      <w:r>
        <w:t>A</w:t>
      </w:r>
      <w:r w:rsidR="001452EC">
        <w:t>ll local users being added to the party</w:t>
      </w:r>
      <w:r w:rsidR="008516C4">
        <w:t>,</w:t>
      </w:r>
      <w:r w:rsidR="001452EC">
        <w:t xml:space="preserve"> including the party creator</w:t>
      </w:r>
      <w:r w:rsidR="008516C4">
        <w:t>,</w:t>
      </w:r>
      <w:r w:rsidR="001452EC">
        <w:t xml:space="preserve"> must be signed in for the party to be created. If one or more users are not signed in, </w:t>
      </w:r>
      <w:r w:rsidR="001452EC" w:rsidRPr="00DE4A4A">
        <w:rPr>
          <w:b/>
        </w:rPr>
        <w:t>AddLocalUsersToParty</w:t>
      </w:r>
      <w:r w:rsidR="001452EC">
        <w:t xml:space="preserve"> will throw </w:t>
      </w:r>
      <w:r w:rsidR="001452EC" w:rsidRPr="00DE4A4A">
        <w:rPr>
          <w:b/>
        </w:rPr>
        <w:t>XboxUserNotSignedInException</w:t>
      </w:r>
      <w:r w:rsidR="001452EC">
        <w:t xml:space="preserve"> </w:t>
      </w:r>
      <w:r w:rsidR="003A51D1">
        <w:t>which</w:t>
      </w:r>
      <w:r w:rsidR="001452EC">
        <w:t xml:space="preserve"> specifies the email address of the first user that wasn’t signed in.</w:t>
      </w:r>
    </w:p>
    <w:p w14:paraId="39C7ED02" w14:textId="1E9362D7" w:rsidR="003B6234" w:rsidRDefault="003B6234" w:rsidP="00DE4A4A">
      <w:pPr>
        <w:pStyle w:val="ListParagraph"/>
        <w:numPr>
          <w:ilvl w:val="0"/>
          <w:numId w:val="36"/>
        </w:numPr>
      </w:pPr>
      <w:r>
        <w:t xml:space="preserve">If </w:t>
      </w:r>
      <w:r w:rsidR="00DD0995">
        <w:t>any</w:t>
      </w:r>
      <w:r>
        <w:t xml:space="preserve"> of the users</w:t>
      </w:r>
      <w:r w:rsidR="00DD0995">
        <w:t xml:space="preserve"> that are</w:t>
      </w:r>
      <w:r>
        <w:t xml:space="preserve"> passed </w:t>
      </w:r>
      <w:r w:rsidR="008516C4">
        <w:t xml:space="preserve">in </w:t>
      </w:r>
      <w:r>
        <w:t xml:space="preserve">cannot be included into the party (for instance if the party creator is also passed in for “users to add” parameter), an </w:t>
      </w:r>
      <w:r w:rsidRPr="00DE4A4A">
        <w:rPr>
          <w:b/>
        </w:rPr>
        <w:t>InvalidXuidException</w:t>
      </w:r>
      <w:r>
        <w:t xml:space="preserve"> will be thrown.</w:t>
      </w:r>
    </w:p>
    <w:p w14:paraId="20FE6B04" w14:textId="53DE3C2F" w:rsidR="00811B71" w:rsidRDefault="00DD0995" w:rsidP="00DE4A4A">
      <w:pPr>
        <w:pStyle w:val="ListParagraph"/>
        <w:numPr>
          <w:ilvl w:val="0"/>
          <w:numId w:val="36"/>
        </w:numPr>
      </w:pPr>
      <w:r>
        <w:t>A user can create multiple parties and a user can join multiple parties.</w:t>
      </w:r>
      <w:r w:rsidR="00811B71">
        <w:t xml:space="preserve"> </w:t>
      </w:r>
    </w:p>
    <w:p w14:paraId="1117B688" w14:textId="5E153752" w:rsidR="005340D3" w:rsidRDefault="009E4D70" w:rsidP="00DE4A4A">
      <w:pPr>
        <w:pStyle w:val="Heading2"/>
      </w:pPr>
      <w:bookmarkStart w:id="470" w:name="_Toc401655192"/>
      <w:bookmarkStart w:id="471" w:name="_Toc404263553"/>
      <w:bookmarkStart w:id="472" w:name="_Toc404586292"/>
      <w:bookmarkStart w:id="473" w:name="_Toc405276850"/>
      <w:r>
        <w:t>Retrieving unique party identifier</w:t>
      </w:r>
      <w:bookmarkEnd w:id="470"/>
      <w:bookmarkEnd w:id="471"/>
      <w:bookmarkEnd w:id="472"/>
      <w:bookmarkEnd w:id="473"/>
    </w:p>
    <w:p w14:paraId="3F9BBAEB" w14:textId="7146C08A" w:rsidR="005340D3" w:rsidRDefault="005340D3" w:rsidP="005340D3">
      <w:r>
        <w:t xml:space="preserve">After a party has been created, its unique identifier (used to accept or reject invitations to this party on another console) can be retrieved using the </w:t>
      </w:r>
      <w:r>
        <w:rPr>
          <w:b/>
        </w:rPr>
        <w:t>PartyId</w:t>
      </w:r>
      <w:r>
        <w:t xml:space="preserve"> property:</w:t>
      </w:r>
    </w:p>
    <w:p w14:paraId="03CA89EC" w14:textId="53F169AE" w:rsidR="005340D3" w:rsidRDefault="005340D3" w:rsidP="00DE4A4A">
      <w:pPr>
        <w:ind w:left="1260"/>
        <w:rPr>
          <w:rFonts w:ascii="Consolas" w:hAnsi="Consolas" w:cs="Consolas"/>
          <w:color w:val="000000"/>
          <w:sz w:val="19"/>
          <w:szCs w:val="19"/>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partyId = party.PartyId;</w:t>
      </w:r>
    </w:p>
    <w:p w14:paraId="2BDCE982" w14:textId="63A17D92" w:rsidR="009E4D70" w:rsidRDefault="009E4D70" w:rsidP="00DE4A4A">
      <w:pPr>
        <w:pStyle w:val="Heading2"/>
      </w:pPr>
      <w:bookmarkStart w:id="474" w:name="_Toc401655193"/>
      <w:bookmarkStart w:id="475" w:name="_Toc404263554"/>
      <w:bookmarkStart w:id="476" w:name="_Toc404586293"/>
      <w:bookmarkStart w:id="477" w:name="_Toc405276851"/>
      <w:r>
        <w:t>Retrieving party members</w:t>
      </w:r>
      <w:bookmarkEnd w:id="474"/>
      <w:bookmarkEnd w:id="475"/>
      <w:bookmarkEnd w:id="476"/>
      <w:bookmarkEnd w:id="477"/>
    </w:p>
    <w:p w14:paraId="2849F705" w14:textId="4E2AFF2A" w:rsidR="00FE2510" w:rsidRDefault="00FE2510">
      <w:r>
        <w:t xml:space="preserve">Party members </w:t>
      </w:r>
      <w:r w:rsidR="003A51D1">
        <w:t xml:space="preserve">of a local party represented by </w:t>
      </w:r>
      <w:r w:rsidR="003A51D1" w:rsidRPr="00DE4A4A">
        <w:rPr>
          <w:b/>
        </w:rPr>
        <w:t>XboxParty</w:t>
      </w:r>
      <w:r w:rsidR="003A51D1">
        <w:t xml:space="preserve"> </w:t>
      </w:r>
      <w:r>
        <w:t xml:space="preserve">can be retrieved using the </w:t>
      </w:r>
      <w:r>
        <w:rPr>
          <w:b/>
        </w:rPr>
        <w:t>Members</w:t>
      </w:r>
      <w:r w:rsidR="00243725">
        <w:t xml:space="preserve"> property. This property </w:t>
      </w:r>
      <w:r>
        <w:t xml:space="preserve">returns an IEnumerable of </w:t>
      </w:r>
      <w:r w:rsidRPr="00DE4A4A">
        <w:rPr>
          <w:b/>
        </w:rPr>
        <w:t>XboxUserBase</w:t>
      </w:r>
      <w:r>
        <w:t xml:space="preserve"> objects</w:t>
      </w:r>
      <w:r w:rsidR="00243725">
        <w:t xml:space="preserve"> which could be </w:t>
      </w:r>
      <w:r w:rsidR="00243725" w:rsidRPr="00DE4A4A">
        <w:rPr>
          <w:b/>
        </w:rPr>
        <w:t>XboxUser</w:t>
      </w:r>
      <w:r w:rsidR="00243725">
        <w:t xml:space="preserve"> (represe</w:t>
      </w:r>
      <w:r w:rsidR="00866E0C">
        <w:t>nting local party members</w:t>
      </w:r>
      <w:r w:rsidR="00243725">
        <w:t xml:space="preserve">) or </w:t>
      </w:r>
      <w:r w:rsidR="00243725">
        <w:rPr>
          <w:b/>
        </w:rPr>
        <w:t>XboxRemoteU</w:t>
      </w:r>
      <w:r w:rsidR="00243725" w:rsidRPr="00DE4A4A">
        <w:rPr>
          <w:b/>
        </w:rPr>
        <w:t>ser</w:t>
      </w:r>
      <w:r w:rsidR="00243725">
        <w:rPr>
          <w:b/>
        </w:rPr>
        <w:t xml:space="preserve"> </w:t>
      </w:r>
      <w:r w:rsidR="00243725">
        <w:t xml:space="preserve">(representing users </w:t>
      </w:r>
      <w:r w:rsidR="00606B4F">
        <w:t>on</w:t>
      </w:r>
      <w:r w:rsidR="00243725">
        <w:t xml:space="preserve"> </w:t>
      </w:r>
      <w:r w:rsidR="00431391">
        <w:t>other consoles</w:t>
      </w:r>
      <w:r w:rsidR="00243725">
        <w:t xml:space="preserve"> who were invited to the party).</w:t>
      </w:r>
    </w:p>
    <w:p w14:paraId="455B3DF4" w14:textId="7F2CBD8E" w:rsidR="009E4D70" w:rsidRDefault="009E4D70" w:rsidP="00DE4A4A">
      <w:pPr>
        <w:pStyle w:val="Heading2"/>
      </w:pPr>
      <w:bookmarkStart w:id="478" w:name="_Toc401655194"/>
      <w:bookmarkStart w:id="479" w:name="_Toc404263555"/>
      <w:bookmarkStart w:id="480" w:name="_Toc404586294"/>
      <w:bookmarkStart w:id="481" w:name="_Toc405276852"/>
      <w:r>
        <w:t>Removing local users from party</w:t>
      </w:r>
      <w:bookmarkEnd w:id="478"/>
      <w:bookmarkEnd w:id="479"/>
      <w:bookmarkEnd w:id="480"/>
      <w:bookmarkEnd w:id="481"/>
    </w:p>
    <w:p w14:paraId="239016F6" w14:textId="757C892F" w:rsidR="00655E7D" w:rsidRDefault="00655E7D">
      <w:r>
        <w:t xml:space="preserve">The </w:t>
      </w:r>
      <w:r>
        <w:rPr>
          <w:b/>
        </w:rPr>
        <w:t>RemoveLocalUsersFromParty</w:t>
      </w:r>
      <w:r>
        <w:t xml:space="preserve"> method can be used to remove previously added local users from a party by passing </w:t>
      </w:r>
      <w:r w:rsidR="00606B4F">
        <w:t xml:space="preserve">in </w:t>
      </w:r>
      <w:r>
        <w:t>a list of users to remove:</w:t>
      </w:r>
    </w:p>
    <w:p w14:paraId="49CBFCA9" w14:textId="41643F48" w:rsidR="00243725" w:rsidRPr="00DE4A4A" w:rsidRDefault="00655E7D" w:rsidP="00DE4A4A">
      <w:pPr>
        <w:ind w:firstLine="720"/>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partyCreator.RemoveLocalUsersFromParty(</w:t>
      </w:r>
      <w:proofErr w:type="gramEnd"/>
      <w:r>
        <w:rPr>
          <w:rFonts w:ascii="Consolas" w:hAnsi="Consolas" w:cs="Consolas"/>
          <w:color w:val="000000"/>
          <w:sz w:val="19"/>
          <w:szCs w:val="19"/>
          <w:highlight w:val="white"/>
        </w:rPr>
        <w:t>party, previouslyAddedUsers);</w:t>
      </w:r>
    </w:p>
    <w:p w14:paraId="3DDC91A3" w14:textId="2AE3B216" w:rsidR="00243725" w:rsidRDefault="00606B4F">
      <w:r>
        <w:t>Or, u</w:t>
      </w:r>
      <w:r w:rsidR="00243725">
        <w:t>s</w:t>
      </w:r>
      <w:r>
        <w:t>e</w:t>
      </w:r>
      <w:r w:rsidR="00243725">
        <w:t xml:space="preserve"> the </w:t>
      </w:r>
      <w:r w:rsidR="00243725" w:rsidRPr="00DE4A4A">
        <w:rPr>
          <w:b/>
        </w:rPr>
        <w:t>Members</w:t>
      </w:r>
      <w:r w:rsidR="00243725">
        <w:t xml:space="preserve"> property to remove all local users from the party</w:t>
      </w:r>
      <w:r w:rsidR="009E4D70">
        <w:t xml:space="preserve"> (including only XboxUser objects and excluding XboxRemoteUser objects)</w:t>
      </w:r>
      <w:r w:rsidR="00243725">
        <w:t>:</w:t>
      </w:r>
    </w:p>
    <w:p w14:paraId="45A7C75C" w14:textId="6C8B4B08" w:rsidR="005340D3" w:rsidRDefault="00243725" w:rsidP="00DE4A4A">
      <w:pPr>
        <w:tabs>
          <w:tab w:val="left" w:pos="1260"/>
        </w:tabs>
        <w:ind w:left="1260"/>
        <w:rPr>
          <w:rFonts w:ascii="Consolas" w:hAnsi="Consolas" w:cs="Consolas"/>
          <w:color w:val="000000"/>
          <w:sz w:val="19"/>
          <w:szCs w:val="19"/>
        </w:rPr>
      </w:pPr>
      <w:proofErr w:type="gramStart"/>
      <w:r>
        <w:rPr>
          <w:rFonts w:ascii="Consolas" w:hAnsi="Consolas" w:cs="Consolas"/>
          <w:color w:val="000000"/>
          <w:sz w:val="19"/>
          <w:szCs w:val="19"/>
          <w:highlight w:val="white"/>
        </w:rPr>
        <w:t>partyCreator.RemoveLocalUsersFromParty(</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party.Members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sidRPr="00DE4A4A">
        <w:rPr>
          <w:rFonts w:ascii="Consolas" w:hAnsi="Consolas" w:cs="Consolas"/>
          <w:color w:val="0000FF"/>
          <w:sz w:val="19"/>
          <w:szCs w:val="19"/>
          <w:highlight w:val="white"/>
        </w:rPr>
        <w:t>typeof</w:t>
      </w:r>
      <w:r>
        <w:rPr>
          <w:rFonts w:ascii="Consolas" w:hAnsi="Consolas" w:cs="Consolas"/>
          <w:color w:val="000000"/>
          <w:sz w:val="19"/>
          <w:szCs w:val="19"/>
          <w:highlight w:val="white"/>
        </w:rPr>
        <w:t>(xu) == typeof(XboxUser)));</w:t>
      </w:r>
    </w:p>
    <w:p w14:paraId="668C5D40" w14:textId="2D5AFB76" w:rsidR="005340D3" w:rsidRDefault="005340D3" w:rsidP="005340D3">
      <w:r>
        <w:rPr>
          <w:b/>
        </w:rPr>
        <w:t>Note</w:t>
      </w:r>
      <w:r w:rsidR="00101757">
        <w:rPr>
          <w:b/>
        </w:rPr>
        <w:t>s</w:t>
      </w:r>
      <w:r>
        <w:rPr>
          <w:b/>
        </w:rPr>
        <w:t>:</w:t>
      </w:r>
    </w:p>
    <w:p w14:paraId="5F5F3495" w14:textId="48DA83E8" w:rsidR="0011234E" w:rsidRDefault="009E4D70" w:rsidP="00DE4A4A">
      <w:pPr>
        <w:pStyle w:val="ListParagraph"/>
        <w:numPr>
          <w:ilvl w:val="0"/>
          <w:numId w:val="40"/>
        </w:numPr>
        <w:tabs>
          <w:tab w:val="left" w:pos="1260"/>
        </w:tabs>
      </w:pPr>
      <w:r>
        <w:t xml:space="preserve">Attempting to retrieve party members or the </w:t>
      </w:r>
      <w:r w:rsidR="005340D3">
        <w:t xml:space="preserve">unique </w:t>
      </w:r>
      <w:r>
        <w:t xml:space="preserve">party </w:t>
      </w:r>
      <w:r w:rsidR="005340D3">
        <w:t>identifier</w:t>
      </w:r>
      <w:r>
        <w:t xml:space="preserve"> of</w:t>
      </w:r>
      <w:r w:rsidR="005340D3">
        <w:t xml:space="preserve"> </w:t>
      </w:r>
      <w:r>
        <w:t xml:space="preserve">a </w:t>
      </w:r>
      <w:r w:rsidR="005340D3">
        <w:t>party associated with a specific title ID before the call to</w:t>
      </w:r>
      <w:r w:rsidR="005340D3" w:rsidRPr="00DE4A4A">
        <w:rPr>
          <w:b/>
        </w:rPr>
        <w:t xml:space="preserve"> AddLocalUsersToParty</w:t>
      </w:r>
      <w:r w:rsidR="005340D3">
        <w:t xml:space="preserve"> will throw</w:t>
      </w:r>
      <w:r w:rsidR="005340D3" w:rsidRPr="00DE4A4A">
        <w:rPr>
          <w:b/>
        </w:rPr>
        <w:t xml:space="preserve"> </w:t>
      </w:r>
      <w:r w:rsidR="005340D3" w:rsidRPr="0011234E">
        <w:rPr>
          <w:b/>
        </w:rPr>
        <w:t>NoLocalSignedInUsersInPart</w:t>
      </w:r>
      <w:r w:rsidR="005340D3" w:rsidRPr="00DE3D67">
        <w:rPr>
          <w:b/>
        </w:rPr>
        <w:t>y</w:t>
      </w:r>
      <w:r w:rsidR="005340D3">
        <w:t xml:space="preserve"> exception.</w:t>
      </w:r>
      <w:r>
        <w:t xml:space="preserve"> This exception can also be interpreted as “party doesn’t exist”.</w:t>
      </w:r>
    </w:p>
    <w:p w14:paraId="08E15DDC" w14:textId="3292220D" w:rsidR="009E4D70" w:rsidRDefault="009E4D70" w:rsidP="00DE4A4A">
      <w:pPr>
        <w:pStyle w:val="ListParagraph"/>
        <w:numPr>
          <w:ilvl w:val="0"/>
          <w:numId w:val="40"/>
        </w:numPr>
        <w:tabs>
          <w:tab w:val="left" w:pos="1260"/>
        </w:tabs>
      </w:pPr>
      <w:r w:rsidRPr="00DE4A4A">
        <w:rPr>
          <w:b/>
        </w:rPr>
        <w:t>Remo</w:t>
      </w:r>
      <w:r>
        <w:rPr>
          <w:b/>
        </w:rPr>
        <w:t>v</w:t>
      </w:r>
      <w:r w:rsidRPr="00DE4A4A">
        <w:rPr>
          <w:b/>
        </w:rPr>
        <w:t>eLocalUsersFromParty</w:t>
      </w:r>
      <w:r>
        <w:t xml:space="preserve"> is the only party manipulation API that will succeed even if the party doesn’t exist.</w:t>
      </w:r>
    </w:p>
    <w:p w14:paraId="5F8190F5" w14:textId="0A27EFAF" w:rsidR="0011234E" w:rsidRDefault="0011234E" w:rsidP="00DE4A4A">
      <w:pPr>
        <w:pStyle w:val="ListParagraph"/>
        <w:numPr>
          <w:ilvl w:val="0"/>
          <w:numId w:val="40"/>
        </w:numPr>
        <w:tabs>
          <w:tab w:val="left" w:pos="1260"/>
        </w:tabs>
      </w:pPr>
      <w:r w:rsidRPr="0011234E">
        <w:lastRenderedPageBreak/>
        <w:t>Remote users cannot be removed from the party explicitly. Indirectly, however, remote users are removed when all local users are deleted from the party - the party is disbanded and no longer exist</w:t>
      </w:r>
      <w:r w:rsidR="00A31C18">
        <w:t>s</w:t>
      </w:r>
      <w:r w:rsidRPr="0011234E">
        <w:t>.</w:t>
      </w:r>
    </w:p>
    <w:p w14:paraId="2E1EC279" w14:textId="01AF477E" w:rsidR="007736BD" w:rsidRDefault="00E6041A" w:rsidP="00DE4A4A">
      <w:pPr>
        <w:pStyle w:val="Heading2"/>
      </w:pPr>
      <w:bookmarkStart w:id="482" w:name="_Toc401655195"/>
      <w:bookmarkStart w:id="483" w:name="_Toc404263556"/>
      <w:bookmarkStart w:id="484" w:name="_Toc404586295"/>
      <w:bookmarkStart w:id="485" w:name="_Toc405276853"/>
      <w:r>
        <w:t>Inviting remote users</w:t>
      </w:r>
      <w:r w:rsidR="007736BD">
        <w:t xml:space="preserve"> </w:t>
      </w:r>
      <w:r>
        <w:t xml:space="preserve">to </w:t>
      </w:r>
      <w:r w:rsidR="007736BD">
        <w:t>a party</w:t>
      </w:r>
      <w:bookmarkEnd w:id="482"/>
      <w:bookmarkEnd w:id="483"/>
      <w:bookmarkEnd w:id="484"/>
      <w:bookmarkEnd w:id="485"/>
    </w:p>
    <w:p w14:paraId="7F109D07" w14:textId="5E37153D" w:rsidR="00655E7D" w:rsidRDefault="00FE2510">
      <w:r>
        <w:t xml:space="preserve">Users on other consoles (represented by the </w:t>
      </w:r>
      <w:r w:rsidRPr="00DE4A4A">
        <w:rPr>
          <w:b/>
        </w:rPr>
        <w:t>XboxRemoteUser</w:t>
      </w:r>
      <w:r>
        <w:t xml:space="preserve"> class) can be invited to </w:t>
      </w:r>
      <w:r w:rsidR="00B949AE">
        <w:t xml:space="preserve">join </w:t>
      </w:r>
      <w:r>
        <w:t xml:space="preserve">a party using </w:t>
      </w:r>
      <w:r w:rsidRPr="00DE4A4A">
        <w:rPr>
          <w:b/>
        </w:rPr>
        <w:t>XboxUser</w:t>
      </w:r>
      <w:r>
        <w:t xml:space="preserve">’s </w:t>
      </w:r>
      <w:r>
        <w:rPr>
          <w:b/>
        </w:rPr>
        <w:t>InviteToParty</w:t>
      </w:r>
      <w:r w:rsidRPr="00DE4A4A">
        <w:t xml:space="preserve"> method</w:t>
      </w:r>
      <w:r>
        <w:t>:</w:t>
      </w:r>
    </w:p>
    <w:p w14:paraId="03BBF41C" w14:textId="30CD7964" w:rsidR="00FE2510" w:rsidRDefault="00FE2510" w:rsidP="00FE25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Invite remote users to the party</w:t>
      </w:r>
    </w:p>
    <w:p w14:paraId="596EA7F7" w14:textId="7DA264D3" w:rsidR="00FE2510" w:rsidRDefault="00FE2510" w:rsidP="00DE4A4A">
      <w:pPr>
        <w:ind w:left="1260"/>
        <w:rPr>
          <w:rFonts w:ascii="Consolas" w:hAnsi="Consolas" w:cs="Consolas"/>
          <w:color w:val="000000"/>
          <w:sz w:val="19"/>
          <w:szCs w:val="19"/>
        </w:rPr>
      </w:pPr>
      <w:proofErr w:type="gramStart"/>
      <w:r>
        <w:rPr>
          <w:rFonts w:ascii="Consolas" w:hAnsi="Consolas" w:cs="Consolas"/>
          <w:color w:val="000000"/>
          <w:sz w:val="19"/>
          <w:szCs w:val="19"/>
          <w:highlight w:val="white"/>
        </w:rPr>
        <w:t>partyCreator.InviteToParty(</w:t>
      </w:r>
      <w:proofErr w:type="gramEnd"/>
      <w:r>
        <w:rPr>
          <w:rFonts w:ascii="Consolas" w:hAnsi="Consolas" w:cs="Consolas"/>
          <w:color w:val="000000"/>
          <w:sz w:val="19"/>
          <w:szCs w:val="19"/>
          <w:highlight w:val="white"/>
        </w:rPr>
        <w:t>party,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sidRPr="00DE4A4A">
        <w:rPr>
          <w:rFonts w:ascii="Consolas" w:hAnsi="Consolas" w:cs="Consolas"/>
          <w:color w:val="000000"/>
          <w:sz w:val="19"/>
          <w:szCs w:val="19"/>
          <w:highlight w:val="yellow"/>
        </w:rPr>
        <w:t>anotherConsole</w:t>
      </w:r>
      <w:r>
        <w:rPr>
          <w:rFonts w:ascii="Consolas" w:hAnsi="Consolas" w:cs="Consolas"/>
          <w:color w:val="000000"/>
          <w:sz w:val="19"/>
          <w:szCs w:val="19"/>
          <w:highlight w:val="white"/>
        </w:rPr>
        <w:t xml:space="preserve">.Users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r>
        <w:rPr>
          <w:rFonts w:ascii="Consolas" w:hAnsi="Consolas" w:cs="Consolas"/>
          <w:color w:val="0000FF"/>
          <w:sz w:val="19"/>
          <w:szCs w:val="19"/>
          <w:highlight w:val="white"/>
        </w:rPr>
        <w:t>this</w:t>
      </w:r>
      <w:r>
        <w:rPr>
          <w:rFonts w:ascii="Consolas" w:hAnsi="Consolas" w:cs="Consolas"/>
          <w:color w:val="000000"/>
          <w:sz w:val="19"/>
          <w:szCs w:val="19"/>
          <w:highlight w:val="white"/>
        </w:rPr>
        <w:t>.Console, xu.Xuid)));</w:t>
      </w:r>
    </w:p>
    <w:p w14:paraId="2150AC64" w14:textId="6935B4BB" w:rsidR="00FE2510" w:rsidRPr="00375F0B" w:rsidRDefault="007736BD" w:rsidP="00375F0B">
      <w:r>
        <w:t xml:space="preserve">Note that the </w:t>
      </w:r>
      <w:r w:rsidR="00FE2510">
        <w:t xml:space="preserve">XUID’s of remote users can be plugged in directly as strings, or retrieved using </w:t>
      </w:r>
      <w:r w:rsidR="00946656">
        <w:t xml:space="preserve">the </w:t>
      </w:r>
      <w:r w:rsidR="00FE2510">
        <w:t xml:space="preserve">object model after connecting to the </w:t>
      </w:r>
      <w:r w:rsidR="00FE2510" w:rsidRPr="00502163">
        <w:t>console they are local to (as shown above).</w:t>
      </w:r>
    </w:p>
    <w:p w14:paraId="7DE5D88E" w14:textId="25A2B503" w:rsidR="001A4F0A" w:rsidRDefault="001A4F0A">
      <w:r>
        <w:t>Remote users are invited to the “local” party from the perspective of “local” users on the console that created the party</w:t>
      </w:r>
      <w:r w:rsidR="00CF0180">
        <w:t xml:space="preserve"> (console A)</w:t>
      </w:r>
      <w:r>
        <w:t>. From the perspective of users that were invited (which are local to a console</w:t>
      </w:r>
      <w:r w:rsidR="00CF0180">
        <w:t xml:space="preserve"> B</w:t>
      </w:r>
      <w:r>
        <w:t xml:space="preserve">), the party created on console </w:t>
      </w:r>
      <w:r w:rsidR="00CF0180">
        <w:t xml:space="preserve">A </w:t>
      </w:r>
      <w:r>
        <w:t>is the remote party.</w:t>
      </w:r>
    </w:p>
    <w:p w14:paraId="7B38F7A3" w14:textId="37AD1051" w:rsidR="00D34693" w:rsidRDefault="00281C75">
      <w:pPr>
        <w:rPr>
          <w:b/>
        </w:rPr>
      </w:pPr>
      <w:r>
        <w:rPr>
          <w:b/>
        </w:rPr>
        <w:t>Note</w:t>
      </w:r>
      <w:r w:rsidR="00101757">
        <w:rPr>
          <w:b/>
        </w:rPr>
        <w:t>s</w:t>
      </w:r>
      <w:r w:rsidR="00D34693" w:rsidRPr="00DE4A4A">
        <w:rPr>
          <w:b/>
        </w:rPr>
        <w:t>:</w:t>
      </w:r>
    </w:p>
    <w:p w14:paraId="1FE45764" w14:textId="022C994F" w:rsidR="00D34693" w:rsidRPr="00DE4A4A" w:rsidRDefault="00D34693" w:rsidP="00DE4A4A">
      <w:pPr>
        <w:pStyle w:val="ListParagraph"/>
        <w:numPr>
          <w:ilvl w:val="0"/>
          <w:numId w:val="40"/>
        </w:numPr>
        <w:rPr>
          <w:b/>
        </w:rPr>
      </w:pPr>
      <w:r w:rsidRPr="00DE4A4A">
        <w:rPr>
          <w:b/>
        </w:rPr>
        <w:t>XboxUserNotSignedInException</w:t>
      </w:r>
      <w:r>
        <w:t xml:space="preserve"> will be thrown if the user object on which this function is called is not signed in.</w:t>
      </w:r>
    </w:p>
    <w:p w14:paraId="663C5403" w14:textId="2A47C277" w:rsidR="00D34693" w:rsidRPr="00DE4A4A" w:rsidRDefault="00D34693" w:rsidP="00DE4A4A">
      <w:pPr>
        <w:pStyle w:val="ListParagraph"/>
        <w:numPr>
          <w:ilvl w:val="0"/>
          <w:numId w:val="40"/>
        </w:numPr>
        <w:rPr>
          <w:b/>
        </w:rPr>
      </w:pPr>
      <w:r w:rsidRPr="00DE4A4A">
        <w:rPr>
          <w:b/>
        </w:rPr>
        <w:t>InvalidXuidException</w:t>
      </w:r>
      <w:r>
        <w:t xml:space="preserve"> will be thrown if the user object cannot invite remote party members, or if invalid remot</w:t>
      </w:r>
      <w:r w:rsidR="00281C75">
        <w:t>e party members were specified.</w:t>
      </w:r>
    </w:p>
    <w:p w14:paraId="53D194D6" w14:textId="7BEEC83F" w:rsidR="00281C75" w:rsidRPr="00DE4A4A" w:rsidRDefault="00281C75" w:rsidP="00DE4A4A">
      <w:pPr>
        <w:pStyle w:val="ListParagraph"/>
        <w:numPr>
          <w:ilvl w:val="0"/>
          <w:numId w:val="40"/>
        </w:numPr>
        <w:rPr>
          <w:b/>
        </w:rPr>
      </w:pPr>
      <w:r>
        <w:t xml:space="preserve">Inviting to a party that has no members will throw the </w:t>
      </w:r>
      <w:r w:rsidRPr="00DE4A4A">
        <w:rPr>
          <w:b/>
        </w:rPr>
        <w:t>NoLocalSignedInUsersInParty</w:t>
      </w:r>
      <w:r>
        <w:t xml:space="preserve"> exception.</w:t>
      </w:r>
    </w:p>
    <w:p w14:paraId="215871F5" w14:textId="0CE4422B" w:rsidR="00E6041A" w:rsidRDefault="00E6041A" w:rsidP="00DE4A4A">
      <w:pPr>
        <w:pStyle w:val="Heading2"/>
      </w:pPr>
      <w:bookmarkStart w:id="486" w:name="_Toc401655196"/>
      <w:bookmarkStart w:id="487" w:name="_Toc404263557"/>
      <w:bookmarkStart w:id="488" w:name="_Toc404586296"/>
      <w:bookmarkStart w:id="489" w:name="_Toc405276854"/>
      <w:r>
        <w:t>Joining a remote party</w:t>
      </w:r>
      <w:bookmarkEnd w:id="486"/>
      <w:bookmarkEnd w:id="487"/>
      <w:bookmarkEnd w:id="488"/>
      <w:bookmarkEnd w:id="489"/>
    </w:p>
    <w:p w14:paraId="23B94440" w14:textId="238B5E36" w:rsidR="00FE2510" w:rsidRDefault="00B949AE">
      <w:r>
        <w:t>Once</w:t>
      </w:r>
      <w:r w:rsidR="00105F39">
        <w:t xml:space="preserve"> a party</w:t>
      </w:r>
      <w:r>
        <w:t xml:space="preserve"> invitation </w:t>
      </w:r>
      <w:r w:rsidR="00105F39">
        <w:t>has been sent</w:t>
      </w:r>
      <w:r>
        <w:t xml:space="preserve">, </w:t>
      </w:r>
      <w:r w:rsidR="00105F39">
        <w:t>a</w:t>
      </w:r>
      <w:r w:rsidR="00FB6BCC">
        <w:t>n invited</w:t>
      </w:r>
      <w:r>
        <w:t xml:space="preserve"> user on </w:t>
      </w:r>
      <w:r w:rsidR="003F1FAC">
        <w:t>a</w:t>
      </w:r>
      <w:r>
        <w:t xml:space="preserve"> </w:t>
      </w:r>
      <w:r w:rsidR="00FB6BCC">
        <w:t>c</w:t>
      </w:r>
      <w:r w:rsidR="00FE2510">
        <w:t>onsole</w:t>
      </w:r>
      <w:r w:rsidR="00FB6BCC">
        <w:t xml:space="preserve"> that did not create the party </w:t>
      </w:r>
      <w:r w:rsidR="00FE2510">
        <w:t xml:space="preserve">can either accept or </w:t>
      </w:r>
      <w:r w:rsidR="00105F39">
        <w:t xml:space="preserve">decline </w:t>
      </w:r>
      <w:r w:rsidR="00FB6BCC">
        <w:t xml:space="preserve">the invitation </w:t>
      </w:r>
      <w:r w:rsidR="00FE2510">
        <w:t xml:space="preserve">using the </w:t>
      </w:r>
      <w:r w:rsidR="00FE2510" w:rsidRPr="00DE4A4A">
        <w:rPr>
          <w:b/>
        </w:rPr>
        <w:t>XboxRemoteParty</w:t>
      </w:r>
      <w:r w:rsidR="00FE2510">
        <w:t xml:space="preserve"> object. </w:t>
      </w:r>
    </w:p>
    <w:p w14:paraId="71A80CC1" w14:textId="72469295" w:rsidR="00BF3BB5"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invitedUser.AcceptInviteToParty(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.FromPartyId(remoteConsole, partyId));</w:t>
      </w:r>
    </w:p>
    <w:p w14:paraId="398FB223" w14:textId="6790291A" w:rsidR="001C0F46" w:rsidRDefault="001C0F46" w:rsidP="00DE4A4A">
      <w:pPr>
        <w:ind w:left="135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invitedUser.DeclineInviteToParty(</w:t>
      </w:r>
      <w:proofErr w:type="gramEnd"/>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.FromPartyId(remoteConsole, partyId));</w:t>
      </w:r>
    </w:p>
    <w:p w14:paraId="71C2CCF5" w14:textId="1B431943" w:rsidR="00B949AE" w:rsidRDefault="00B949AE" w:rsidP="0011234E">
      <w:r w:rsidRPr="0011234E">
        <w:rPr>
          <w:b/>
        </w:rPr>
        <w:t>Note</w:t>
      </w:r>
      <w:r>
        <w:t>:</w:t>
      </w:r>
    </w:p>
    <w:p w14:paraId="4EAF059E" w14:textId="2FE79405" w:rsidR="0011234E" w:rsidRPr="00DE4A4A" w:rsidRDefault="00B949AE" w:rsidP="00DE4A4A">
      <w:pPr>
        <w:pStyle w:val="ListParagraph"/>
        <w:numPr>
          <w:ilvl w:val="0"/>
          <w:numId w:val="36"/>
        </w:numPr>
      </w:pPr>
      <w:r>
        <w:t xml:space="preserve">Just like </w:t>
      </w:r>
      <w:r w:rsidRPr="0011234E">
        <w:rPr>
          <w:b/>
        </w:rPr>
        <w:t>XboxRemoteUser</w:t>
      </w:r>
      <w:r>
        <w:t xml:space="preserve">, the </w:t>
      </w:r>
      <w:r w:rsidRPr="0011234E">
        <w:rPr>
          <w:b/>
        </w:rPr>
        <w:t>XboxRemoteParty</w:t>
      </w:r>
      <w:r>
        <w:t xml:space="preserve"> object represents a party created on different console to the one accepting/rejecting the invitation, using a unique party identifier. The party identifier has to be retrieved </w:t>
      </w:r>
      <w:r w:rsidR="000027A2">
        <w:t xml:space="preserve">for </w:t>
      </w:r>
      <w:r>
        <w:t>the console that created the party and passed in to the code that accepts or declines the party invitations for invited users.</w:t>
      </w:r>
    </w:p>
    <w:p w14:paraId="4FA0FCD9" w14:textId="220D086E" w:rsidR="0011234E" w:rsidRDefault="00CC747B" w:rsidP="00DE4A4A">
      <w:pPr>
        <w:pStyle w:val="ListParagraph"/>
        <w:numPr>
          <w:ilvl w:val="0"/>
          <w:numId w:val="36"/>
        </w:numPr>
      </w:pPr>
      <w:r w:rsidRPr="0011234E">
        <w:rPr>
          <w:b/>
        </w:rPr>
        <w:t>InvalidXuidException</w:t>
      </w:r>
      <w:r>
        <w:t xml:space="preserve"> or </w:t>
      </w:r>
      <w:r w:rsidRPr="0011234E">
        <w:rPr>
          <w:b/>
        </w:rPr>
        <w:t>InvalidPartyInviteException</w:t>
      </w:r>
      <w:r>
        <w:t xml:space="preserve"> will be thrown</w:t>
      </w:r>
      <w:r w:rsidR="00EA0768">
        <w:t xml:space="preserve"> if</w:t>
      </w:r>
      <w:r>
        <w:t xml:space="preserve"> the user cannot accept or decline the party invitation because of no</w:t>
      </w:r>
      <w:r w:rsidR="003E597B">
        <w:t xml:space="preserve">t being invited or another </w:t>
      </w:r>
      <w:proofErr w:type="gramStart"/>
      <w:r w:rsidR="003E597B">
        <w:t>Live</w:t>
      </w:r>
      <w:proofErr w:type="gramEnd"/>
      <w:r w:rsidR="003E597B">
        <w:t xml:space="preserve"> service-</w:t>
      </w:r>
      <w:r>
        <w:t>specific reason.</w:t>
      </w:r>
      <w:r w:rsidR="00A53C7D">
        <w:t xml:space="preserve"> More information on conditions for either exception to be thrown is not available at this time.</w:t>
      </w:r>
    </w:p>
    <w:p w14:paraId="7652167D" w14:textId="5A9DC376" w:rsidR="0011234E" w:rsidRDefault="00E84C8C" w:rsidP="00DE4A4A">
      <w:pPr>
        <w:pStyle w:val="Heading2"/>
      </w:pPr>
      <w:bookmarkStart w:id="490" w:name="_Toc401655197"/>
      <w:bookmarkStart w:id="491" w:name="_Toc404263558"/>
      <w:bookmarkStart w:id="492" w:name="_Toc404586297"/>
      <w:bookmarkStart w:id="493" w:name="_Toc405276855"/>
      <w:r>
        <w:t xml:space="preserve">The </w:t>
      </w:r>
      <w:r w:rsidR="000445A1">
        <w:t>l</w:t>
      </w:r>
      <w:r w:rsidRPr="0011234E">
        <w:t>ifetime</w:t>
      </w:r>
      <w:r>
        <w:t xml:space="preserve"> of</w:t>
      </w:r>
      <w:r w:rsidRPr="00DE4A4A">
        <w:rPr>
          <w:rStyle w:val="Heading2Char"/>
        </w:rPr>
        <w:t xml:space="preserve"> </w:t>
      </w:r>
      <w:r w:rsidR="0089054E">
        <w:t>a party</w:t>
      </w:r>
      <w:bookmarkEnd w:id="490"/>
      <w:bookmarkEnd w:id="491"/>
      <w:bookmarkEnd w:id="492"/>
      <w:bookmarkEnd w:id="493"/>
      <w:r w:rsidR="0011234E">
        <w:t xml:space="preserve"> </w:t>
      </w:r>
    </w:p>
    <w:p w14:paraId="7BA630AC" w14:textId="2ED7A9EA" w:rsidR="002308BC" w:rsidRDefault="00E84C8C" w:rsidP="0011234E">
      <w:r>
        <w:t>This section will summarize the process of creating a party, inviting users, accepting invitations, and removing users from party using two consoles.</w:t>
      </w:r>
    </w:p>
    <w:p w14:paraId="229E3314" w14:textId="77777777" w:rsidR="002308BC" w:rsidRDefault="002308BC">
      <w:r>
        <w:lastRenderedPageBreak/>
        <w:br w:type="page"/>
      </w:r>
    </w:p>
    <w:tbl>
      <w:tblPr>
        <w:tblStyle w:val="TableGrid"/>
        <w:tblW w:w="9355" w:type="dxa"/>
        <w:tblLayout w:type="fixed"/>
        <w:tblLook w:val="04A0" w:firstRow="1" w:lastRow="0" w:firstColumn="1" w:lastColumn="0" w:noHBand="0" w:noVBand="1"/>
      </w:tblPr>
      <w:tblGrid>
        <w:gridCol w:w="4765"/>
        <w:gridCol w:w="4590"/>
      </w:tblGrid>
      <w:tr w:rsidR="00E84C8C" w14:paraId="08B919A0" w14:textId="77777777" w:rsidTr="00DE4A4A">
        <w:tc>
          <w:tcPr>
            <w:tcW w:w="4765" w:type="dxa"/>
          </w:tcPr>
          <w:p w14:paraId="2BD61C67" w14:textId="611E6899" w:rsidR="00E84C8C" w:rsidRPr="00DE4A4A" w:rsidRDefault="00E84C8C" w:rsidP="00E84C8C">
            <w:pPr>
              <w:rPr>
                <w:b/>
              </w:rPr>
            </w:pPr>
            <w:r w:rsidRPr="00DE4A4A">
              <w:rPr>
                <w:b/>
              </w:rPr>
              <w:lastRenderedPageBreak/>
              <w:t xml:space="preserve">Console </w:t>
            </w:r>
            <w:r w:rsidRPr="00DE4A4A">
              <w:rPr>
                <w:b/>
                <w:sz w:val="28"/>
              </w:rPr>
              <w:t>A</w:t>
            </w:r>
          </w:p>
        </w:tc>
        <w:tc>
          <w:tcPr>
            <w:tcW w:w="4590" w:type="dxa"/>
          </w:tcPr>
          <w:p w14:paraId="500C7388" w14:textId="669F969D" w:rsidR="00E84C8C" w:rsidRPr="00DE4A4A" w:rsidRDefault="00E84C8C" w:rsidP="00E84C8C">
            <w:pPr>
              <w:rPr>
                <w:b/>
              </w:rPr>
            </w:pPr>
            <w:r w:rsidRPr="00DE4A4A">
              <w:rPr>
                <w:b/>
              </w:rPr>
              <w:t xml:space="preserve">Console </w:t>
            </w:r>
            <w:r w:rsidRPr="00DE4A4A">
              <w:rPr>
                <w:b/>
                <w:sz w:val="28"/>
              </w:rPr>
              <w:t>B</w:t>
            </w:r>
          </w:p>
        </w:tc>
      </w:tr>
      <w:tr w:rsidR="00E84C8C" w14:paraId="1A282303" w14:textId="77777777" w:rsidTr="00DE4A4A">
        <w:tc>
          <w:tcPr>
            <w:tcW w:w="4765" w:type="dxa"/>
          </w:tcPr>
          <w:p w14:paraId="10D3EFA0" w14:textId="301537F8" w:rsidR="00E84C8C" w:rsidRDefault="00FD569B" w:rsidP="00E84C8C">
            <w:r w:rsidRPr="00DE4A4A">
              <w:t xml:space="preserve">User </w:t>
            </w:r>
            <w:r w:rsidR="00FA63C2">
              <w:t>local to</w:t>
            </w:r>
            <w:r w:rsidRPr="00DE4A4A">
              <w:t xml:space="preserve"> </w:t>
            </w:r>
            <w:r w:rsidRPr="00DE4A4A">
              <w:rPr>
                <w:i/>
              </w:rPr>
              <w:t>Console A</w:t>
            </w:r>
            <w:r w:rsidRPr="00DE4A4A">
              <w:t xml:space="preserve"> </w:t>
            </w:r>
            <w:r w:rsidRPr="00FD569B">
              <w:rPr>
                <w:b/>
              </w:rPr>
              <w:t>c</w:t>
            </w:r>
            <w:r w:rsidR="00E84C8C" w:rsidRPr="00DE4A4A">
              <w:rPr>
                <w:b/>
              </w:rPr>
              <w:t>reates</w:t>
            </w:r>
            <w:r w:rsidR="00E84C8C">
              <w:t xml:space="preserve"> a party for a specific Title ID and add</w:t>
            </w:r>
            <w:r>
              <w:t>s</w:t>
            </w:r>
            <w:r w:rsidR="00E84C8C">
              <w:t xml:space="preserve"> 2</w:t>
            </w:r>
            <w:r w:rsidR="008027F9">
              <w:t xml:space="preserve"> other</w:t>
            </w:r>
            <w:r w:rsidR="00E84C8C">
              <w:t xml:space="preserve"> local users</w:t>
            </w:r>
            <w:r w:rsidR="009D0FDC">
              <w:t>.</w:t>
            </w:r>
          </w:p>
          <w:p w14:paraId="762A06B1" w14:textId="77777777" w:rsidR="00E84C8C" w:rsidRDefault="00E84C8C" w:rsidP="00DE4A4A">
            <w:pPr>
              <w:pStyle w:val="ListParagraph"/>
              <w:numPr>
                <w:ilvl w:val="0"/>
                <w:numId w:val="41"/>
              </w:numPr>
            </w:pPr>
            <w:r>
              <w:t>A party is created with 3 users, the party creator and 2 other users specified.</w:t>
            </w:r>
          </w:p>
          <w:p w14:paraId="68B047D5" w14:textId="7B9513EC" w:rsidR="00877E63" w:rsidRDefault="00877E63" w:rsidP="00DE4A4A">
            <w:pPr>
              <w:pStyle w:val="ListParagraph"/>
              <w:numPr>
                <w:ilvl w:val="0"/>
                <w:numId w:val="41"/>
              </w:numPr>
            </w:pPr>
            <w:r>
              <w:t>The party is associated with a specific title. The same users could be in a differ</w:t>
            </w:r>
            <w:r w:rsidR="00CF1832">
              <w:t>ent party for a different title, but only one party can exist for each title.</w:t>
            </w:r>
          </w:p>
          <w:p w14:paraId="7EA1CF12" w14:textId="77777777" w:rsidR="00E84C8C" w:rsidRDefault="00FD569B" w:rsidP="00DE4A4A">
            <w:pPr>
              <w:pStyle w:val="ListParagraph"/>
              <w:numPr>
                <w:ilvl w:val="0"/>
                <w:numId w:val="41"/>
              </w:numPr>
            </w:pPr>
            <w:r>
              <w:t>A unique party ID is assigned to the party.</w:t>
            </w:r>
          </w:p>
          <w:p w14:paraId="175DAC98" w14:textId="77777777" w:rsidR="00FD569B" w:rsidRDefault="00FD569B" w:rsidP="00DE4A4A">
            <w:pPr>
              <w:pStyle w:val="ListParagraph"/>
              <w:numPr>
                <w:ilvl w:val="0"/>
                <w:numId w:val="41"/>
              </w:numPr>
            </w:pPr>
            <w:r>
              <w:t>Party members can be retrieved.</w:t>
            </w:r>
          </w:p>
          <w:p w14:paraId="59C48BA8" w14:textId="77777777" w:rsidR="00CD25FA" w:rsidRDefault="00CD25FA" w:rsidP="00DE4A4A">
            <w:pPr>
              <w:pStyle w:val="ListParagraph"/>
            </w:pPr>
          </w:p>
          <w:p w14:paraId="1ED87ADD" w14:textId="47387C3E" w:rsidR="00CD25FA" w:rsidRDefault="000F42D6">
            <w:pPr>
              <w:rPr>
                <w:rFonts w:ascii="Consolas" w:hAnsi="Consolas" w:cs="Consolas"/>
                <w:color w:val="000000"/>
                <w:sz w:val="19"/>
                <w:szCs w:val="19"/>
              </w:rPr>
            </w:pPr>
            <w:r>
              <w:rPr>
                <w:rFonts w:ascii="Consolas" w:hAnsi="Consolas" w:cs="Consolas"/>
                <w:color w:val="000000"/>
                <w:sz w:val="19"/>
                <w:szCs w:val="19"/>
                <w:highlight w:val="white"/>
              </w:rPr>
              <w:t>partyCreator.AddLocalUsersToParty(</w:t>
            </w:r>
          </w:p>
          <w:p w14:paraId="37282413" w14:textId="77777777" w:rsidR="00CD25FA" w:rsidRDefault="00CD25FA" w:rsidP="000F42D6">
            <w:pPr>
              <w:rPr>
                <w:rFonts w:ascii="Consolas" w:hAnsi="Consolas" w:cs="Consolas"/>
                <w:color w:val="000000"/>
                <w:sz w:val="19"/>
                <w:szCs w:val="19"/>
                <w:highlight w:val="white"/>
              </w:rPr>
            </w:pPr>
            <w:r>
              <w:rPr>
                <w:rFonts w:ascii="Consolas" w:hAnsi="Consolas" w:cs="Consolas"/>
                <w:color w:val="2B91AF"/>
                <w:sz w:val="19"/>
                <w:szCs w:val="19"/>
              </w:rPr>
              <w:t xml:space="preserve">    </w:t>
            </w:r>
            <w:r w:rsidRPr="00777EF9">
              <w:rPr>
                <w:rFonts w:ascii="Consolas" w:hAnsi="Consolas" w:cs="Consolas"/>
                <w:color w:val="2B91AF"/>
                <w:sz w:val="19"/>
                <w:szCs w:val="19"/>
              </w:rPr>
              <w:t>XboxParty</w:t>
            </w:r>
            <w:r w:rsidRPr="00777EF9">
              <w:rPr>
                <w:rFonts w:ascii="Consolas" w:hAnsi="Consolas" w:cs="Consolas"/>
                <w:color w:val="000000"/>
                <w:sz w:val="19"/>
                <w:szCs w:val="19"/>
              </w:rPr>
              <w:t>.FromTitleId</w:t>
            </w:r>
            <w:r>
              <w:rPr>
                <w:rFonts w:ascii="Consolas" w:hAnsi="Consolas" w:cs="Consolas"/>
                <w:color w:val="000000"/>
                <w:sz w:val="19"/>
                <w:szCs w:val="19"/>
                <w:highlight w:val="white"/>
              </w:rPr>
              <w:t>(</w:t>
            </w:r>
          </w:p>
          <w:p w14:paraId="126901D1" w14:textId="44A58B7D" w:rsidR="00CD25FA" w:rsidRDefault="00CD25FA" w:rsidP="000F42D6">
            <w:pPr>
              <w:rPr>
                <w:rFonts w:ascii="Consolas" w:hAnsi="Consolas" w:cs="Consolas"/>
                <w:color w:val="000000"/>
                <w:sz w:val="19"/>
                <w:szCs w:val="19"/>
                <w:highlight w:val="white"/>
              </w:rPr>
            </w:pPr>
            <w:r w:rsidRPr="00DE4A4A">
              <w:rPr>
                <w:rFonts w:ascii="Consolas" w:hAnsi="Consolas" w:cs="Consolas"/>
                <w:sz w:val="19"/>
                <w:szCs w:val="19"/>
                <w:highlight w:val="white"/>
              </w:rPr>
              <w:t xml:space="preserve">         </w:t>
            </w:r>
            <w:r w:rsidR="00D65280" w:rsidRPr="00DE4A4A">
              <w:rPr>
                <w:rFonts w:ascii="Consolas" w:hAnsi="Consolas" w:cs="Consolas"/>
                <w:sz w:val="19"/>
                <w:szCs w:val="19"/>
                <w:highlight w:val="white"/>
              </w:rPr>
              <w:t>consoleA</w:t>
            </w:r>
            <w:r>
              <w:rPr>
                <w:rFonts w:ascii="Consolas" w:hAnsi="Consolas" w:cs="Consolas"/>
                <w:color w:val="000000"/>
                <w:sz w:val="19"/>
                <w:szCs w:val="19"/>
                <w:highlight w:val="white"/>
              </w:rPr>
              <w:t>,</w:t>
            </w:r>
          </w:p>
          <w:p w14:paraId="5F2F4846" w14:textId="3FB2D0CD" w:rsidR="00CD25FA"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TestTitleId)</w:t>
            </w:r>
            <w:r w:rsidR="000F42D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4AF733E9" w14:textId="77777777" w:rsidR="000D673D" w:rsidRDefault="00CD25FA" w:rsidP="000F42D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F42D6">
              <w:rPr>
                <w:rFonts w:ascii="Consolas" w:hAnsi="Consolas" w:cs="Consolas"/>
                <w:color w:val="000000"/>
                <w:sz w:val="19"/>
                <w:szCs w:val="19"/>
                <w:highlight w:val="white"/>
              </w:rPr>
              <w:t>addUsers</w:t>
            </w:r>
          </w:p>
          <w:p w14:paraId="01F97C2E" w14:textId="192ADFFC" w:rsidR="000F42D6" w:rsidRPr="00DE4A4A" w:rsidRDefault="000F42D6">
            <w:r>
              <w:rPr>
                <w:rFonts w:ascii="Consolas" w:hAnsi="Consolas" w:cs="Consolas"/>
                <w:color w:val="000000"/>
                <w:sz w:val="19"/>
                <w:szCs w:val="19"/>
                <w:highlight w:val="white"/>
              </w:rPr>
              <w:t>);</w:t>
            </w:r>
          </w:p>
        </w:tc>
        <w:tc>
          <w:tcPr>
            <w:tcW w:w="4590" w:type="dxa"/>
          </w:tcPr>
          <w:p w14:paraId="5B1D9D4B" w14:textId="77777777" w:rsidR="00E84C8C" w:rsidRPr="00E84C8C" w:rsidRDefault="00E84C8C" w:rsidP="00E84C8C">
            <w:pPr>
              <w:rPr>
                <w:b/>
              </w:rPr>
            </w:pPr>
          </w:p>
        </w:tc>
      </w:tr>
      <w:tr w:rsidR="00E84C8C" w14:paraId="5E7A3E18" w14:textId="77777777" w:rsidTr="00DE4A4A">
        <w:tc>
          <w:tcPr>
            <w:tcW w:w="4765" w:type="dxa"/>
          </w:tcPr>
          <w:p w14:paraId="50AEB71C" w14:textId="489CE505" w:rsidR="00E84C8C" w:rsidRDefault="00FD569B">
            <w:r w:rsidRPr="00DE4A4A">
              <w:t xml:space="preserve">One of </w:t>
            </w:r>
            <w:r>
              <w:t xml:space="preserve">the </w:t>
            </w:r>
            <w:r w:rsidRPr="00DE4A4A">
              <w:t xml:space="preserve">local party members </w:t>
            </w:r>
            <w:r w:rsidRPr="00FD569B">
              <w:rPr>
                <w:b/>
              </w:rPr>
              <w:t>invite</w:t>
            </w:r>
            <w:r>
              <w:t xml:space="preserve"> </w:t>
            </w:r>
            <w:r w:rsidR="001E28A7">
              <w:t>several</w:t>
            </w:r>
            <w:r>
              <w:t xml:space="preserve"> users from </w:t>
            </w:r>
            <w:r w:rsidRPr="00DE4A4A">
              <w:rPr>
                <w:i/>
              </w:rPr>
              <w:t>Console B</w:t>
            </w:r>
            <w:r>
              <w:t xml:space="preserve"> to the </w:t>
            </w:r>
            <w:r w:rsidR="00A31C18">
              <w:t xml:space="preserve">newly created </w:t>
            </w:r>
            <w:r>
              <w:t>party, using its unique party ID.</w:t>
            </w:r>
          </w:p>
          <w:p w14:paraId="142B4E77" w14:textId="77777777" w:rsidR="003B3AFF" w:rsidRDefault="003B3AFF"/>
          <w:p w14:paraId="7E52E2AC"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partyCreator.InviteToParty(</w:t>
            </w:r>
          </w:p>
          <w:p w14:paraId="711A5C8B"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6714AFF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p>
          <w:p w14:paraId="3292C144" w14:textId="7D625D78"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xu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sidR="00D65280">
              <w:rPr>
                <w:rFonts w:ascii="Consolas" w:hAnsi="Consolas" w:cs="Consolas"/>
                <w:color w:val="000000"/>
                <w:sz w:val="19"/>
                <w:szCs w:val="19"/>
              </w:rPr>
              <w:t>consoleB</w:t>
            </w:r>
            <w:r>
              <w:rPr>
                <w:rFonts w:ascii="Consolas" w:hAnsi="Consolas" w:cs="Consolas"/>
                <w:color w:val="000000"/>
                <w:sz w:val="19"/>
                <w:szCs w:val="19"/>
                <w:highlight w:val="white"/>
              </w:rPr>
              <w:t>.Users</w:t>
            </w:r>
          </w:p>
          <w:p w14:paraId="22EAB550"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7EE5ECB" w14:textId="6D456F8F"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XboxRemoteUser</w:t>
            </w:r>
            <w:r>
              <w:rPr>
                <w:rFonts w:ascii="Consolas" w:hAnsi="Consolas" w:cs="Consolas"/>
                <w:color w:val="000000"/>
                <w:sz w:val="19"/>
                <w:szCs w:val="19"/>
                <w:highlight w:val="white"/>
              </w:rPr>
              <w:t>.FromXuid(</w:t>
            </w:r>
          </w:p>
          <w:p w14:paraId="76D23E17" w14:textId="14DDDFCF" w:rsidR="003B3AFF" w:rsidRDefault="003B3AFF" w:rsidP="00DE4A4A">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D65280" w:rsidRPr="00DE4A4A">
              <w:rPr>
                <w:rFonts w:ascii="Consolas" w:hAnsi="Consolas" w:cs="Consolas"/>
                <w:sz w:val="19"/>
                <w:szCs w:val="19"/>
                <w:highlight w:val="white"/>
              </w:rPr>
              <w:t>consoleA</w:t>
            </w:r>
            <w:r>
              <w:rPr>
                <w:rFonts w:ascii="Consolas" w:hAnsi="Consolas" w:cs="Consolas"/>
                <w:color w:val="000000"/>
                <w:sz w:val="19"/>
                <w:szCs w:val="19"/>
                <w:highlight w:val="white"/>
              </w:rPr>
              <w:t>,</w:t>
            </w:r>
          </w:p>
          <w:p w14:paraId="56001BC3"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xu.Xuid</w:t>
            </w:r>
          </w:p>
          <w:p w14:paraId="62333A4A" w14:textId="77777777" w:rsidR="003B3AFF" w:rsidRDefault="003B3AFF"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4CFB33" w14:textId="62501334" w:rsidR="003B3AFF" w:rsidRDefault="003B3AFF" w:rsidP="00DE4A4A">
            <w:pPr>
              <w:rPr>
                <w:rFonts w:ascii="Consolas" w:hAnsi="Consolas" w:cs="Consolas"/>
                <w:color w:val="000000"/>
                <w:sz w:val="19"/>
                <w:szCs w:val="19"/>
              </w:rPr>
            </w:pPr>
            <w:r>
              <w:rPr>
                <w:rFonts w:ascii="Consolas" w:hAnsi="Consolas" w:cs="Consolas"/>
                <w:color w:val="000000"/>
                <w:sz w:val="19"/>
                <w:szCs w:val="19"/>
                <w:highlight w:val="white"/>
              </w:rPr>
              <w:t>));</w:t>
            </w:r>
          </w:p>
          <w:p w14:paraId="4018D436" w14:textId="27157D71" w:rsidR="003B3AFF" w:rsidRPr="00FD569B" w:rsidRDefault="003B3AFF"/>
        </w:tc>
        <w:tc>
          <w:tcPr>
            <w:tcW w:w="4590" w:type="dxa"/>
          </w:tcPr>
          <w:p w14:paraId="1391E13B" w14:textId="77777777" w:rsidR="00E84C8C" w:rsidRDefault="00E84C8C" w:rsidP="00E84C8C"/>
        </w:tc>
      </w:tr>
      <w:tr w:rsidR="00E84C8C" w14:paraId="37BCA097" w14:textId="77777777" w:rsidTr="00DE4A4A">
        <w:tc>
          <w:tcPr>
            <w:tcW w:w="4765" w:type="dxa"/>
          </w:tcPr>
          <w:p w14:paraId="12ACF843" w14:textId="77777777" w:rsidR="00E84C8C" w:rsidRDefault="00E84C8C" w:rsidP="00E84C8C"/>
        </w:tc>
        <w:tc>
          <w:tcPr>
            <w:tcW w:w="4590" w:type="dxa"/>
          </w:tcPr>
          <w:p w14:paraId="6FCFC31D" w14:textId="3ECC2F1A" w:rsidR="00E84C8C" w:rsidRDefault="006234EE" w:rsidP="00E84C8C">
            <w:r>
              <w:t xml:space="preserve">The </w:t>
            </w:r>
            <w:r w:rsidR="00FD569B">
              <w:t xml:space="preserve">users on </w:t>
            </w:r>
            <w:r w:rsidR="00FD569B" w:rsidRPr="00DE4A4A">
              <w:rPr>
                <w:i/>
              </w:rPr>
              <w:t>Console B</w:t>
            </w:r>
            <w:r w:rsidR="00FD569B">
              <w:t xml:space="preserve"> who were invited to the party </w:t>
            </w:r>
            <w:r>
              <w:t xml:space="preserve">for the same Title ID can </w:t>
            </w:r>
            <w:r w:rsidR="00FD569B">
              <w:t xml:space="preserve">either </w:t>
            </w:r>
            <w:r w:rsidR="00FD569B" w:rsidRPr="00DE4A4A">
              <w:rPr>
                <w:b/>
              </w:rPr>
              <w:t>accept</w:t>
            </w:r>
            <w:r w:rsidR="00FD569B">
              <w:t xml:space="preserve"> or </w:t>
            </w:r>
            <w:r>
              <w:rPr>
                <w:b/>
              </w:rPr>
              <w:t>decline</w:t>
            </w:r>
            <w:r w:rsidR="00FD569B">
              <w:t xml:space="preserve"> the invitation.</w:t>
            </w:r>
          </w:p>
          <w:p w14:paraId="7B6D696E" w14:textId="77777777" w:rsidR="006234EE" w:rsidRDefault="006234EE" w:rsidP="00E84C8C"/>
          <w:p w14:paraId="4A1B048A"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firstInvitedUser.AcceptInviteToParty(</w:t>
            </w:r>
          </w:p>
          <w:p w14:paraId="0FC0FF57"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
          <w:p w14:paraId="31B2E911"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consoleB,</w:t>
            </w:r>
          </w:p>
          <w:p w14:paraId="52831C96"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w:t>
            </w:r>
          </w:p>
          <w:p w14:paraId="39884F75" w14:textId="77777777"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05AE93" w14:textId="3D5CFFFD" w:rsidR="006234EE" w:rsidRDefault="006234EE" w:rsidP="00DE4A4A">
            <w:pPr>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7BE8D" w14:textId="77777777" w:rsidR="006234EE" w:rsidRDefault="006234EE" w:rsidP="00DE4A4A">
            <w:pPr>
              <w:rPr>
                <w:rFonts w:ascii="Consolas" w:hAnsi="Consolas" w:cs="Consolas"/>
                <w:color w:val="000000"/>
                <w:sz w:val="19"/>
                <w:szCs w:val="19"/>
                <w:highlight w:val="white"/>
              </w:rPr>
            </w:pPr>
          </w:p>
          <w:p w14:paraId="40B36B5C" w14:textId="6077063F"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secondInvitedUser.DeclineInviteToParty(</w:t>
            </w:r>
          </w:p>
          <w:p w14:paraId="3E2A911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XboxRemoteParty</w:t>
            </w:r>
            <w:r>
              <w:rPr>
                <w:rFonts w:ascii="Consolas" w:hAnsi="Consolas" w:cs="Consolas"/>
                <w:color w:val="000000"/>
                <w:sz w:val="19"/>
                <w:szCs w:val="19"/>
                <w:highlight w:val="white"/>
              </w:rPr>
              <w:t>.FromPartyId(</w:t>
            </w:r>
          </w:p>
          <w:p w14:paraId="020D3C69"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consoleB,</w:t>
            </w:r>
          </w:p>
          <w:p w14:paraId="50D330D4"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partyId</w:t>
            </w:r>
          </w:p>
          <w:p w14:paraId="5105270F" w14:textId="77777777" w:rsidR="006234EE" w:rsidRDefault="006234EE" w:rsidP="006234E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478B0" w14:textId="77777777" w:rsidR="006234EE" w:rsidRDefault="006234EE">
            <w:pPr>
              <w:rPr>
                <w:rFonts w:ascii="Consolas" w:hAnsi="Consolas" w:cs="Consolas"/>
                <w:color w:val="000000"/>
                <w:sz w:val="19"/>
                <w:szCs w:val="19"/>
              </w:rPr>
            </w:pPr>
            <w:r>
              <w:rPr>
                <w:rFonts w:ascii="Consolas" w:hAnsi="Consolas" w:cs="Consolas"/>
                <w:color w:val="000000"/>
                <w:sz w:val="19"/>
                <w:szCs w:val="19"/>
                <w:highlight w:val="white"/>
              </w:rPr>
              <w:t>);</w:t>
            </w:r>
          </w:p>
          <w:p w14:paraId="10BCD824" w14:textId="3506EF4D" w:rsidR="006234EE" w:rsidRDefault="006234EE"/>
        </w:tc>
      </w:tr>
      <w:tr w:rsidR="00E84C8C" w14:paraId="4CA009C4" w14:textId="77777777" w:rsidTr="00DE4A4A">
        <w:tc>
          <w:tcPr>
            <w:tcW w:w="4765" w:type="dxa"/>
          </w:tcPr>
          <w:p w14:paraId="1FE7260B" w14:textId="77777777" w:rsidR="00E84C8C" w:rsidRDefault="00FD569B" w:rsidP="00E84C8C">
            <w:r>
              <w:lastRenderedPageBreak/>
              <w:t xml:space="preserve">Users on </w:t>
            </w:r>
            <w:r w:rsidRPr="00DE4A4A">
              <w:rPr>
                <w:i/>
              </w:rPr>
              <w:t>Console B</w:t>
            </w:r>
            <w:r>
              <w:t xml:space="preserve"> that accepted the invitation appear on the party Members list, and users that did not accept never become party members.</w:t>
            </w:r>
          </w:p>
          <w:p w14:paraId="01AB3C62" w14:textId="77777777" w:rsidR="006234EE" w:rsidRDefault="006234EE" w:rsidP="00E84C8C"/>
          <w:p w14:paraId="391B5D58" w14:textId="77777777" w:rsidR="006234EE" w:rsidRDefault="006234EE" w:rsidP="00E84C8C">
            <w:r>
              <w:t>XboxUserBase[] members =</w:t>
            </w:r>
          </w:p>
          <w:p w14:paraId="5213E0E3" w14:textId="0859DF81" w:rsidR="006234EE" w:rsidRDefault="006234EE" w:rsidP="00E84C8C">
            <w:pPr>
              <w:rPr>
                <w:rFonts w:ascii="Consolas" w:hAnsi="Consolas" w:cs="Consolas"/>
                <w:color w:val="000000"/>
                <w:sz w:val="19"/>
                <w:szCs w:val="19"/>
              </w:rPr>
            </w:pPr>
            <w:r>
              <w:t xml:space="preserve">       </w:t>
            </w:r>
            <w:r>
              <w:rPr>
                <w:rFonts w:ascii="Consolas" w:hAnsi="Consolas" w:cs="Consolas"/>
                <w:color w:val="000000"/>
                <w:sz w:val="19"/>
                <w:szCs w:val="19"/>
                <w:highlight w:val="white"/>
              </w:rPr>
              <w:t>party</w:t>
            </w:r>
            <w:r>
              <w:rPr>
                <w:rFonts w:ascii="Consolas" w:hAnsi="Consolas" w:cs="Consolas"/>
                <w:color w:val="000000"/>
                <w:sz w:val="19"/>
                <w:szCs w:val="19"/>
              </w:rPr>
              <w:t>.Members.ToArray();</w:t>
            </w:r>
          </w:p>
          <w:p w14:paraId="5A698D95" w14:textId="5FA75348" w:rsidR="006234EE" w:rsidRDefault="006234EE" w:rsidP="00E84C8C"/>
        </w:tc>
        <w:tc>
          <w:tcPr>
            <w:tcW w:w="4590" w:type="dxa"/>
          </w:tcPr>
          <w:p w14:paraId="1E6966F8" w14:textId="77777777" w:rsidR="00E84C8C" w:rsidRDefault="00E84C8C" w:rsidP="00E84C8C"/>
        </w:tc>
      </w:tr>
      <w:tr w:rsidR="00E84C8C" w14:paraId="77CF272A" w14:textId="77777777" w:rsidTr="00DE4A4A">
        <w:tc>
          <w:tcPr>
            <w:tcW w:w="4765" w:type="dxa"/>
          </w:tcPr>
          <w:p w14:paraId="1B20AAF2" w14:textId="204B3D44" w:rsidR="00E84C8C" w:rsidRDefault="00FD569B" w:rsidP="00E84C8C">
            <w:r>
              <w:t>Party can be disbanded by signing out all local users that belong to it on the console that created the party (</w:t>
            </w:r>
            <w:r w:rsidRPr="00DE4A4A">
              <w:rPr>
                <w:i/>
              </w:rPr>
              <w:t>Console A</w:t>
            </w:r>
            <w:r>
              <w:t>).</w:t>
            </w:r>
            <w:r w:rsidR="006234EE">
              <w:t xml:space="preserve"> Alternatively, RemoveLocalUsersFromParty can be called</w:t>
            </w:r>
            <w:r w:rsidR="00A31C18">
              <w:t>,</w:t>
            </w:r>
            <w:r w:rsidR="006234EE">
              <w:t xml:space="preserve"> passing the party creator and all local party members:</w:t>
            </w:r>
          </w:p>
          <w:p w14:paraId="0BC8B885" w14:textId="77777777" w:rsidR="0008071F" w:rsidRDefault="0008071F" w:rsidP="00E84C8C"/>
          <w:p w14:paraId="3BCCF0D6"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partyCreator.RemoveLocalUsersFromParty(</w:t>
            </w:r>
          </w:p>
          <w:p w14:paraId="0AE368A7"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party,</w:t>
            </w:r>
          </w:p>
          <w:p w14:paraId="5848E2FE" w14:textId="77777777" w:rsidR="0008071F" w:rsidRDefault="0008071F" w:rsidP="00E84C8C">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previouslyAddedUsers</w:t>
            </w:r>
          </w:p>
          <w:p w14:paraId="32A37D98" w14:textId="7F390F93" w:rsidR="0008071F" w:rsidRDefault="0008071F" w:rsidP="00E84C8C">
            <w:r>
              <w:rPr>
                <w:rFonts w:ascii="Consolas" w:hAnsi="Consolas" w:cs="Consolas"/>
                <w:color w:val="000000"/>
                <w:sz w:val="19"/>
                <w:szCs w:val="19"/>
                <w:highlight w:val="white"/>
              </w:rPr>
              <w:t>);</w:t>
            </w:r>
          </w:p>
        </w:tc>
        <w:tc>
          <w:tcPr>
            <w:tcW w:w="4590" w:type="dxa"/>
          </w:tcPr>
          <w:p w14:paraId="4515FE72" w14:textId="77777777" w:rsidR="00E84C8C" w:rsidRDefault="00E84C8C" w:rsidP="00E84C8C"/>
        </w:tc>
      </w:tr>
    </w:tbl>
    <w:p w14:paraId="1E542EA4" w14:textId="77777777" w:rsidR="005F57C5" w:rsidRDefault="00F1749F" w:rsidP="00F1749F">
      <w:pPr>
        <w:pStyle w:val="Heading1"/>
      </w:pPr>
      <w:bookmarkStart w:id="494" w:name="_Toc382485456"/>
      <w:bookmarkStart w:id="495" w:name="_Toc387829351"/>
      <w:bookmarkStart w:id="496" w:name="_Toc401655198"/>
      <w:bookmarkStart w:id="497" w:name="_Toc404263559"/>
      <w:bookmarkStart w:id="498" w:name="_Toc404586298"/>
      <w:bookmarkStart w:id="499" w:name="_Toc405276856"/>
      <w:r>
        <w:t>H</w:t>
      </w:r>
      <w:r w:rsidR="005F57C5">
        <w:t>ow to take a screenshot using XboxConsole</w:t>
      </w:r>
      <w:bookmarkEnd w:id="494"/>
      <w:bookmarkEnd w:id="495"/>
      <w:bookmarkEnd w:id="496"/>
      <w:bookmarkEnd w:id="497"/>
      <w:bookmarkEnd w:id="498"/>
      <w:bookmarkEnd w:id="499"/>
    </w:p>
    <w:p w14:paraId="03ACF3C7" w14:textId="11F41CEA" w:rsidR="005F57C5" w:rsidRDefault="005F57C5">
      <w:r>
        <w:t xml:space="preserve">Beginning with the March 2014 release, the Xbox One XDK includes functionality that enables users to capture uncompressed images of the console’s frame buffer. The XboxConsole library exposes this through </w:t>
      </w:r>
      <w:r w:rsidRPr="005F57C5">
        <w:rPr>
          <w:rFonts w:ascii="Consolas" w:hAnsi="Consolas" w:cs="Consolas"/>
          <w:sz w:val="19"/>
          <w:szCs w:val="19"/>
        </w:rPr>
        <w:t>XboxConsole.CaptureScreenshot</w:t>
      </w:r>
      <w:r w:rsidR="0096626A" w:rsidRPr="00EB4480">
        <w:rPr>
          <w:rFonts w:cs="Consolas"/>
        </w:rPr>
        <w:t xml:space="preserve"> method</w:t>
      </w:r>
      <w:r w:rsidRPr="0096626A">
        <w:t xml:space="preserve">. This </w:t>
      </w:r>
      <w:r>
        <w:t xml:space="preserve">method returns a </w:t>
      </w:r>
      <w:r w:rsidRPr="005F57C5">
        <w:rPr>
          <w:rFonts w:ascii="Consolas" w:hAnsi="Consolas" w:cs="Consolas"/>
          <w:sz w:val="19"/>
          <w:szCs w:val="19"/>
        </w:rPr>
        <w:t>BitmapSource</w:t>
      </w:r>
      <w:r>
        <w:t xml:space="preserve"> object containing </w:t>
      </w:r>
      <w:r w:rsidR="00FF56F7">
        <w:t xml:space="preserve">the captured frame buffer, which can then be used to render the </w:t>
      </w:r>
      <w:r w:rsidR="006D5F22">
        <w:t>image</w:t>
      </w:r>
      <w:r w:rsidR="00FF56F7">
        <w:t xml:space="preserve"> in a GUI </w:t>
      </w:r>
      <w:r w:rsidR="006D5F22">
        <w:t>or write the image to a file, among other tasks.</w:t>
      </w:r>
    </w:p>
    <w:p w14:paraId="6398FE25" w14:textId="23E896E2" w:rsidR="006D5F22" w:rsidRDefault="006D5F22" w:rsidP="006D5F22">
      <w:r>
        <w:t>For example, to write the image to a file, do the following:</w:t>
      </w:r>
      <w:r w:rsidRPr="006D5F22">
        <w:t xml:space="preserve"> </w:t>
      </w:r>
    </w:p>
    <w:p w14:paraId="7F5AC25B" w14:textId="77777777" w:rsidR="006D5F22" w:rsidRPr="00625E82" w:rsidRDefault="006D5F22" w:rsidP="006D5F22">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C8A88FB" w14:textId="3169E35C" w:rsidR="006D5F22" w:rsidRDefault="006D5F22">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29B5CC11" w14:textId="4C5512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BitmapSource</w:t>
      </w:r>
      <w:r>
        <w:rPr>
          <w:rFonts w:ascii="Consolas" w:hAnsi="Consolas" w:cs="Consolas"/>
          <w:color w:val="000000"/>
          <w:sz w:val="19"/>
          <w:szCs w:val="19"/>
          <w:highlight w:val="white"/>
        </w:rPr>
        <w:t xml:space="preserve"> screenshot = </w:t>
      </w:r>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.CaptureScreenshot(</w:t>
      </w:r>
      <w:proofErr w:type="gramEnd"/>
      <w:r>
        <w:rPr>
          <w:rFonts w:ascii="Consolas" w:hAnsi="Consolas" w:cs="Consolas"/>
          <w:color w:val="000000"/>
          <w:sz w:val="19"/>
          <w:szCs w:val="19"/>
          <w:highlight w:val="white"/>
        </w:rPr>
        <w:t>);</w:t>
      </w:r>
    </w:p>
    <w:p w14:paraId="3E627B92" w14:textId="3544571D"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JpegBitmapEncoder</w:t>
      </w:r>
      <w:r>
        <w:rPr>
          <w:rFonts w:ascii="Consolas" w:hAnsi="Consolas" w:cs="Consolas"/>
          <w:color w:val="000000"/>
          <w:sz w:val="19"/>
          <w:szCs w:val="19"/>
          <w:highlight w:val="white"/>
        </w:rPr>
        <w:t xml:space="preserve"> encoder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JpegBitmapEncoder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48D1808" w14:textId="0D54C0A9"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7DDFC9FC" w14:textId="5AD83DC3" w:rsidR="00DC1660" w:rsidRPr="00EB4480" w:rsidRDefault="00DC1660" w:rsidP="006D5F22">
      <w:pPr>
        <w:autoSpaceDE w:val="0"/>
        <w:autoSpaceDN w:val="0"/>
        <w:adjustRightInd w:val="0"/>
        <w:spacing w:after="0" w:line="240" w:lineRule="auto"/>
        <w:rPr>
          <w:rFonts w:ascii="Consolas" w:hAnsi="Consolas" w:cs="Consolas"/>
          <w:color w:val="538135" w:themeColor="accent6" w:themeShade="BF"/>
          <w:sz w:val="19"/>
          <w:szCs w:val="19"/>
          <w:highlight w:val="white"/>
        </w:rPr>
      </w:pPr>
      <w:r w:rsidRPr="00A56B02">
        <w:rPr>
          <w:rFonts w:ascii="Consolas" w:hAnsi="Consolas" w:cs="Consolas"/>
          <w:sz w:val="19"/>
          <w:szCs w:val="19"/>
          <w:highlight w:val="white"/>
        </w:rPr>
        <w:t xml:space="preserve">            </w:t>
      </w:r>
      <w:r w:rsidRPr="00EB4480">
        <w:rPr>
          <w:rFonts w:ascii="Consolas" w:hAnsi="Consolas" w:cs="Consolas"/>
          <w:color w:val="538135" w:themeColor="accent6" w:themeShade="BF"/>
          <w:sz w:val="19"/>
          <w:szCs w:val="19"/>
          <w:highlight w:val="white"/>
        </w:rPr>
        <w:t>// Set highest quality level to avoid lossy compression artefacts</w:t>
      </w:r>
    </w:p>
    <w:p w14:paraId="793482EC" w14:textId="35DABDA4" w:rsidR="00DC1660" w:rsidRDefault="00DC1660" w:rsidP="006D5F22">
      <w:pPr>
        <w:autoSpaceDE w:val="0"/>
        <w:autoSpaceDN w:val="0"/>
        <w:adjustRightInd w:val="0"/>
        <w:spacing w:after="0" w:line="240" w:lineRule="auto"/>
        <w:rPr>
          <w:rFonts w:ascii="Consolas" w:hAnsi="Consolas" w:cs="Consolas"/>
          <w:sz w:val="19"/>
          <w:szCs w:val="19"/>
          <w:highlight w:val="white"/>
        </w:rPr>
      </w:pPr>
      <w:r w:rsidRPr="00EB4480">
        <w:rPr>
          <w:rFonts w:ascii="Consolas" w:hAnsi="Consolas" w:cs="Consolas"/>
          <w:sz w:val="19"/>
          <w:szCs w:val="19"/>
          <w:highlight w:val="white"/>
        </w:rPr>
        <w:t xml:space="preserve">            encoder.QualityLevel = 100;</w:t>
      </w:r>
    </w:p>
    <w:p w14:paraId="34C64891" w14:textId="77777777" w:rsidR="00DC1660" w:rsidRPr="00EB4480" w:rsidRDefault="00DC1660" w:rsidP="006D5F22">
      <w:pPr>
        <w:autoSpaceDE w:val="0"/>
        <w:autoSpaceDN w:val="0"/>
        <w:adjustRightInd w:val="0"/>
        <w:spacing w:after="0" w:line="240" w:lineRule="auto"/>
        <w:rPr>
          <w:rFonts w:ascii="Consolas" w:hAnsi="Consolas" w:cs="Consolas"/>
          <w:sz w:val="19"/>
          <w:szCs w:val="19"/>
          <w:highlight w:val="white"/>
        </w:rPr>
      </w:pPr>
    </w:p>
    <w:p w14:paraId="632B703F"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encoder.Frames.Add(</w:t>
      </w:r>
      <w:proofErr w:type="gramEnd"/>
      <w:r>
        <w:rPr>
          <w:rFonts w:ascii="Consolas" w:hAnsi="Consolas" w:cs="Consolas"/>
          <w:color w:val="2B91AF"/>
          <w:sz w:val="19"/>
          <w:szCs w:val="19"/>
          <w:highlight w:val="white"/>
        </w:rPr>
        <w:t>BitmapFrame</w:t>
      </w:r>
      <w:r>
        <w:rPr>
          <w:rFonts w:ascii="Consolas" w:hAnsi="Consolas" w:cs="Consolas"/>
          <w:color w:val="000000"/>
          <w:sz w:val="19"/>
          <w:szCs w:val="19"/>
          <w:highlight w:val="white"/>
        </w:rPr>
        <w:t>.Create(screenshot));</w:t>
      </w:r>
    </w:p>
    <w:p w14:paraId="7E25F373" w14:textId="77777777" w:rsidR="00DC1660" w:rsidRDefault="00DC1660" w:rsidP="006D5F22">
      <w:pPr>
        <w:autoSpaceDE w:val="0"/>
        <w:autoSpaceDN w:val="0"/>
        <w:adjustRightInd w:val="0"/>
        <w:spacing w:after="0" w:line="240" w:lineRule="auto"/>
        <w:rPr>
          <w:rFonts w:ascii="Consolas" w:hAnsi="Consolas" w:cs="Consolas"/>
          <w:color w:val="000000"/>
          <w:sz w:val="19"/>
          <w:szCs w:val="19"/>
          <w:highlight w:val="white"/>
        </w:rPr>
      </w:pPr>
    </w:p>
    <w:p w14:paraId="147E036C" w14:textId="248585C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FileStream</w:t>
      </w:r>
      <w:r>
        <w:rPr>
          <w:rFonts w:ascii="Consolas" w:hAnsi="Consolas" w:cs="Consolas"/>
          <w:color w:val="000000"/>
          <w:sz w:val="19"/>
          <w:szCs w:val="19"/>
          <w:highlight w:val="white"/>
        </w:rPr>
        <w:t>(</w:t>
      </w:r>
      <w:r>
        <w:rPr>
          <w:rFonts w:ascii="Consolas" w:hAnsi="Consolas" w:cs="Consolas"/>
          <w:color w:val="A31515"/>
          <w:sz w:val="19"/>
          <w:szCs w:val="19"/>
          <w:highlight w:val="white"/>
        </w:rPr>
        <w:t>@"C:\Screenshots\sample.jpg"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FileMode</w:t>
      </w:r>
      <w:r>
        <w:rPr>
          <w:rFonts w:ascii="Consolas" w:hAnsi="Consolas" w:cs="Consolas"/>
          <w:color w:val="000000"/>
          <w:sz w:val="19"/>
          <w:szCs w:val="19"/>
          <w:highlight w:val="white"/>
        </w:rPr>
        <w:t>.CreateNew))</w:t>
      </w:r>
    </w:p>
    <w:p w14:paraId="4155F43E"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87B63C" w14:textId="77777777" w:rsidR="006D5F22" w:rsidRDefault="006D5F22" w:rsidP="006D5F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encoder.Save(</w:t>
      </w:r>
      <w:proofErr w:type="gramEnd"/>
      <w:r>
        <w:rPr>
          <w:rFonts w:ascii="Consolas" w:hAnsi="Consolas" w:cs="Consolas"/>
          <w:color w:val="000000"/>
          <w:sz w:val="19"/>
          <w:szCs w:val="19"/>
          <w:highlight w:val="white"/>
        </w:rPr>
        <w:t>file);</w:t>
      </w:r>
    </w:p>
    <w:p w14:paraId="48D401BA" w14:textId="1CE40EAD" w:rsidR="006D5F22" w:rsidRDefault="006D5F22">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38D5E7D0" w14:textId="77777777" w:rsidR="006D5F22" w:rsidRDefault="006D5F22" w:rsidP="006D5F22">
      <w:pPr>
        <w:ind w:left="720"/>
        <w:rPr>
          <w:rFonts w:ascii="Consolas" w:hAnsi="Consolas" w:cs="Consolas"/>
          <w:color w:val="000000"/>
          <w:sz w:val="19"/>
          <w:szCs w:val="19"/>
        </w:rPr>
      </w:pPr>
      <w:r w:rsidRPr="00625E82">
        <w:rPr>
          <w:rFonts w:ascii="Consolas" w:hAnsi="Consolas" w:cs="Consolas"/>
          <w:color w:val="000000"/>
          <w:sz w:val="19"/>
          <w:szCs w:val="19"/>
        </w:rPr>
        <w:t>}</w:t>
      </w:r>
    </w:p>
    <w:p w14:paraId="216A21F9" w14:textId="77777777" w:rsidR="001A2C10" w:rsidRDefault="001A2C10" w:rsidP="001A2C10">
      <w:pPr>
        <w:pStyle w:val="Heading1"/>
      </w:pPr>
      <w:bookmarkStart w:id="500" w:name="_Toc396983542"/>
      <w:bookmarkStart w:id="501" w:name="_Toc401655199"/>
      <w:bookmarkStart w:id="502" w:name="_Toc404263560"/>
      <w:bookmarkStart w:id="503" w:name="_Toc404586299"/>
      <w:bookmarkStart w:id="504" w:name="_Toc382485457"/>
      <w:bookmarkStart w:id="505" w:name="_Toc387829352"/>
      <w:bookmarkStart w:id="506" w:name="_Toc405276857"/>
      <w:r>
        <w:t>How to record a DVR capture using XboxConsole</w:t>
      </w:r>
      <w:bookmarkEnd w:id="500"/>
      <w:bookmarkEnd w:id="501"/>
      <w:bookmarkEnd w:id="502"/>
      <w:bookmarkEnd w:id="503"/>
      <w:bookmarkEnd w:id="506"/>
    </w:p>
    <w:p w14:paraId="7FA60D24" w14:textId="77777777" w:rsidR="001A2C10" w:rsidRDefault="001A2C10" w:rsidP="001A2C10">
      <w:r>
        <w:t xml:space="preserve">As of the August 2014 release, the Xbox One XDK enables users to leverage GameDVR service on the console to capture in-game videos (MP4 format) between 6 and 300 seconds. The XboxConsole library exposes this through the </w:t>
      </w:r>
      <w:r w:rsidRPr="005F57C5">
        <w:rPr>
          <w:rFonts w:ascii="Consolas" w:hAnsi="Consolas" w:cs="Consolas"/>
          <w:sz w:val="19"/>
          <w:szCs w:val="19"/>
        </w:rPr>
        <w:t>XboxConsole.Capture</w:t>
      </w:r>
      <w:r>
        <w:rPr>
          <w:rFonts w:ascii="Consolas" w:hAnsi="Consolas" w:cs="Consolas"/>
          <w:sz w:val="19"/>
          <w:szCs w:val="19"/>
        </w:rPr>
        <w:t>RecordedGameClip</w:t>
      </w:r>
      <w:r w:rsidRPr="00EB4480">
        <w:rPr>
          <w:rFonts w:cs="Consolas"/>
        </w:rPr>
        <w:t xml:space="preserve"> method</w:t>
      </w:r>
      <w:r w:rsidRPr="0096626A">
        <w:t>.</w:t>
      </w:r>
      <w:r>
        <w:t xml:space="preserve"> This method takes the full </w:t>
      </w:r>
      <w:r>
        <w:lastRenderedPageBreak/>
        <w:t>path of the file to write the recorded MP4 file to and the number of seconds of video to return from the “current time” backwards. For example, to capture a 30-second clip:</w:t>
      </w:r>
    </w:p>
    <w:p w14:paraId="20532D6B" w14:textId="77777777" w:rsidR="001A2C10" w:rsidRPr="00625E82" w:rsidRDefault="001A2C10" w:rsidP="001A2C10">
      <w:pPr>
        <w:autoSpaceDE w:val="0"/>
        <w:autoSpaceDN w:val="0"/>
        <w:adjustRightInd w:val="0"/>
        <w:spacing w:after="0" w:line="240" w:lineRule="auto"/>
        <w:ind w:firstLine="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320227C8" w14:textId="77777777" w:rsidR="001A2C10" w:rsidRDefault="001A2C10" w:rsidP="001A2C10">
      <w:pPr>
        <w:autoSpaceDE w:val="0"/>
        <w:autoSpaceDN w:val="0"/>
        <w:adjustRightInd w:val="0"/>
        <w:spacing w:after="0" w:line="240" w:lineRule="auto"/>
        <w:ind w:left="720"/>
        <w:rPr>
          <w:rFonts w:ascii="Consolas" w:hAnsi="Consolas" w:cs="Consolas"/>
          <w:color w:val="000000"/>
          <w:sz w:val="19"/>
          <w:szCs w:val="19"/>
          <w:highlight w:val="white"/>
        </w:rPr>
      </w:pPr>
      <w:r w:rsidRPr="00625E82">
        <w:rPr>
          <w:rFonts w:ascii="Consolas" w:hAnsi="Consolas" w:cs="Consolas"/>
          <w:color w:val="000000"/>
          <w:sz w:val="19"/>
          <w:szCs w:val="19"/>
        </w:rPr>
        <w:t>{</w:t>
      </w:r>
    </w:p>
    <w:p w14:paraId="17BCE931" w14:textId="77777777" w:rsidR="001A2C10" w:rsidRDefault="001A2C10" w:rsidP="001A2C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6D5F22">
        <w:rPr>
          <w:rFonts w:ascii="Consolas" w:hAnsi="Consolas" w:cs="Consolas"/>
          <w:sz w:val="19"/>
          <w:szCs w:val="19"/>
          <w:highlight w:val="white"/>
        </w:rPr>
        <w:t>xbc</w:t>
      </w:r>
      <w:r>
        <w:rPr>
          <w:rFonts w:ascii="Consolas" w:hAnsi="Consolas" w:cs="Consolas"/>
          <w:color w:val="000000"/>
          <w:sz w:val="19"/>
          <w:szCs w:val="19"/>
          <w:highlight w:val="white"/>
        </w:rPr>
        <w:t>.CaptureRecordedGameClip(</w:t>
      </w:r>
      <w:proofErr w:type="gramEnd"/>
      <w:r>
        <w:rPr>
          <w:rFonts w:ascii="Consolas" w:hAnsi="Consolas" w:cs="Consolas"/>
          <w:color w:val="A31515"/>
          <w:sz w:val="19"/>
          <w:szCs w:val="19"/>
          <w:highlight w:val="white"/>
        </w:rPr>
        <w:t>@"C:\DVRCapture\Clip.mp4"</w:t>
      </w:r>
      <w:r>
        <w:rPr>
          <w:rFonts w:ascii="Consolas" w:hAnsi="Consolas" w:cs="Consolas"/>
          <w:color w:val="000000"/>
          <w:sz w:val="19"/>
          <w:szCs w:val="19"/>
          <w:highlight w:val="white"/>
        </w:rPr>
        <w:t>, 30);</w:t>
      </w:r>
    </w:p>
    <w:p w14:paraId="47F05866" w14:textId="521208FD" w:rsidR="001A2C10" w:rsidRDefault="001A2C10" w:rsidP="0024340F">
      <w:pPr>
        <w:ind w:left="720"/>
      </w:pPr>
      <w:r w:rsidRPr="00625E82">
        <w:rPr>
          <w:rFonts w:ascii="Consolas" w:hAnsi="Consolas" w:cs="Consolas"/>
          <w:color w:val="000000"/>
          <w:sz w:val="19"/>
          <w:szCs w:val="19"/>
        </w:rPr>
        <w:t>}</w:t>
      </w:r>
    </w:p>
    <w:p w14:paraId="345DF319" w14:textId="49BBA20A" w:rsidR="00F1749F" w:rsidRDefault="005F57C5" w:rsidP="00F1749F">
      <w:pPr>
        <w:pStyle w:val="Heading1"/>
      </w:pPr>
      <w:bookmarkStart w:id="507" w:name="_Toc401655200"/>
      <w:bookmarkStart w:id="508" w:name="_Toc404263561"/>
      <w:bookmarkStart w:id="509" w:name="_Toc404586300"/>
      <w:bookmarkStart w:id="510" w:name="_Toc405276858"/>
      <w:r>
        <w:t>H</w:t>
      </w:r>
      <w:r w:rsidR="00F1749F">
        <w:t xml:space="preserve">ow to push deploy </w:t>
      </w:r>
      <w:r w:rsidR="003073A1">
        <w:t>an applic</w:t>
      </w:r>
      <w:r w:rsidR="00352404">
        <w:t>a</w:t>
      </w:r>
      <w:r w:rsidR="003073A1">
        <w:t>tion</w:t>
      </w:r>
      <w:r w:rsidR="00F1749F">
        <w:t xml:space="preserve"> to the Xbox One Console</w:t>
      </w:r>
      <w:bookmarkEnd w:id="504"/>
      <w:bookmarkEnd w:id="505"/>
      <w:bookmarkEnd w:id="507"/>
      <w:bookmarkEnd w:id="508"/>
      <w:bookmarkEnd w:id="509"/>
      <w:bookmarkEnd w:id="510"/>
    </w:p>
    <w:p w14:paraId="5F62CDE0" w14:textId="4237893E" w:rsidR="008B7A2D" w:rsidRDefault="00F1749F" w:rsidP="00F1749F">
      <w:r>
        <w:t xml:space="preserve">Deployment to the Xbox </w:t>
      </w:r>
      <w:r w:rsidR="008B7A2D">
        <w:t>One c</w:t>
      </w:r>
      <w:r>
        <w:t xml:space="preserve">onsole can be done manually through </w:t>
      </w:r>
      <w:r w:rsidR="008F47C6">
        <w:t>the</w:t>
      </w:r>
      <w:r>
        <w:t xml:space="preserve"> </w:t>
      </w:r>
      <w:r w:rsidR="008F47C6">
        <w:t>Visual Studio</w:t>
      </w:r>
      <w:r>
        <w:t xml:space="preserve"> </w:t>
      </w:r>
      <w:r w:rsidRPr="00D75E4A">
        <w:rPr>
          <w:b/>
        </w:rPr>
        <w:t>Deploy Solution</w:t>
      </w:r>
      <w:r>
        <w:t xml:space="preserve"> option. However, if you would like to automate the deployment process, </w:t>
      </w:r>
      <w:r w:rsidR="008B7A2D">
        <w:t>you can use XboxConsole to do push deployment to the console.</w:t>
      </w:r>
      <w:r>
        <w:t xml:space="preserve"> Push deployment sends the</w:t>
      </w:r>
      <w:r w:rsidR="008B7A2D">
        <w:t xml:space="preserve"> content of the</w:t>
      </w:r>
      <w:r>
        <w:t xml:space="preserve"> “\loose” </w:t>
      </w:r>
      <w:r w:rsidR="008B7A2D">
        <w:t>folder</w:t>
      </w:r>
      <w:r>
        <w:t xml:space="preserve"> </w:t>
      </w:r>
      <w:r w:rsidR="008B7A2D">
        <w:t xml:space="preserve">(i.e.: files and folders within it) </w:t>
      </w:r>
      <w:r>
        <w:t xml:space="preserve">of an application </w:t>
      </w:r>
      <w:r w:rsidR="008B7A2D">
        <w:t>on the</w:t>
      </w:r>
      <w:r>
        <w:t xml:space="preserve"> PC to the console. </w:t>
      </w:r>
    </w:p>
    <w:p w14:paraId="1343D5BC" w14:textId="755A171C" w:rsidR="00F1749F" w:rsidRDefault="00F1749F" w:rsidP="00F1749F">
      <w:r>
        <w:t xml:space="preserve">To deploy an application </w:t>
      </w:r>
      <w:r w:rsidR="008B7A2D">
        <w:t>using push deployment</w:t>
      </w:r>
      <w:r>
        <w:t>, do the following:</w:t>
      </w:r>
    </w:p>
    <w:p w14:paraId="2C6B43FF" w14:textId="77777777" w:rsidR="00F1749F" w:rsidRPr="00625E82" w:rsidRDefault="00F1749F" w:rsidP="00F1749F">
      <w:pPr>
        <w:autoSpaceDE w:val="0"/>
        <w:autoSpaceDN w:val="0"/>
        <w:adjustRightInd w:val="0"/>
        <w:spacing w:after="0" w:line="240" w:lineRule="auto"/>
        <w:rPr>
          <w:rFonts w:ascii="Consolas" w:hAnsi="Consolas" w:cs="Consolas"/>
          <w:color w:val="000000"/>
          <w:sz w:val="19"/>
          <w:szCs w:val="19"/>
        </w:rPr>
      </w:pPr>
      <w:r>
        <w:tab/>
      </w: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2A1C580B" w14:textId="77777777" w:rsidR="00F1749F" w:rsidRPr="00625E82" w:rsidRDefault="00F1749F" w:rsidP="00F1749F">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000000"/>
          <w:sz w:val="19"/>
          <w:szCs w:val="19"/>
        </w:rPr>
        <w:t>{</w:t>
      </w:r>
    </w:p>
    <w:p w14:paraId="1C6A5FA3" w14:textId="77777777" w:rsidR="00F1749F" w:rsidRPr="00625E82" w:rsidRDefault="00F1749F" w:rsidP="00F1749F">
      <w:pPr>
        <w:autoSpaceDE w:val="0"/>
        <w:autoSpaceDN w:val="0"/>
        <w:adjustRightInd w:val="0"/>
        <w:spacing w:after="0" w:line="240" w:lineRule="auto"/>
        <w:ind w:left="144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gramEnd"/>
      <w:r w:rsidRPr="00625E82">
        <w:rPr>
          <w:rFonts w:ascii="Consolas" w:hAnsi="Consolas" w:cs="Consolas"/>
          <w:color w:val="A31515"/>
          <w:sz w:val="19"/>
          <w:szCs w:val="19"/>
        </w:rPr>
        <w:t>@"c:\temp\test</w:t>
      </w:r>
      <w:r>
        <w:rPr>
          <w:rFonts w:ascii="Consolas" w:hAnsi="Consolas" w:cs="Consolas"/>
          <w:color w:val="A31515"/>
          <w:sz w:val="19"/>
          <w:szCs w:val="19"/>
        </w:rPr>
        <w:t>application</w:t>
      </w:r>
      <w:r w:rsidRPr="00625E82">
        <w:rPr>
          <w:rFonts w:ascii="Consolas" w:hAnsi="Consolas" w:cs="Consolas"/>
          <w:color w:val="A31515"/>
          <w:sz w:val="19"/>
          <w:szCs w:val="19"/>
        </w:rPr>
        <w:t>\</w:t>
      </w:r>
      <w:r>
        <w:rPr>
          <w:rFonts w:ascii="Consolas" w:hAnsi="Consolas" w:cs="Consolas"/>
          <w:color w:val="A31515"/>
          <w:sz w:val="19"/>
          <w:szCs w:val="19"/>
        </w:rPr>
        <w:t>loose</w:t>
      </w:r>
      <w:r w:rsidRPr="00625E82">
        <w:rPr>
          <w:rFonts w:ascii="Consolas" w:hAnsi="Consolas" w:cs="Consolas"/>
          <w:color w:val="A31515"/>
          <w:sz w:val="19"/>
          <w:szCs w:val="19"/>
        </w:rPr>
        <w:t>"</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w:t>
      </w:r>
    </w:p>
    <w:p w14:paraId="37E3A830"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000000"/>
          <w:sz w:val="19"/>
          <w:szCs w:val="19"/>
        </w:rPr>
        <w:t>}</w:t>
      </w:r>
    </w:p>
    <w:p w14:paraId="6439C94C" w14:textId="77777777" w:rsidR="00E3014C" w:rsidRDefault="008B7A2D" w:rsidP="00E3014C">
      <w:r>
        <w:t>The first argument</w:t>
      </w:r>
      <w:r w:rsidR="003073A1">
        <w:t xml:space="preserve"> to the </w:t>
      </w:r>
      <w:r w:rsidR="003073A1" w:rsidRPr="00D75E4A">
        <w:rPr>
          <w:rFonts w:ascii="Consolas" w:hAnsi="Consolas" w:cs="Consolas"/>
          <w:color w:val="000000"/>
          <w:sz w:val="19"/>
          <w:szCs w:val="19"/>
          <w:highlight w:val="white"/>
        </w:rPr>
        <w:t>DeployPushAsync</w:t>
      </w:r>
      <w:r>
        <w:t xml:space="preserve"> takes a path to the “\loose” folder. The entire content of that folder will be deployed to the console. </w:t>
      </w:r>
      <w:r w:rsidR="00E3014C">
        <w:t xml:space="preserve">The second argument specifies whether extra files not present in </w:t>
      </w:r>
      <w:r w:rsidR="00E3014C" w:rsidRPr="00F255FC">
        <w:rPr>
          <w:rFonts w:ascii="Consolas" w:hAnsi="Consolas" w:cs="Consolas"/>
          <w:color w:val="000000"/>
          <w:sz w:val="19"/>
          <w:szCs w:val="19"/>
          <w:highlight w:val="white"/>
        </w:rPr>
        <w:t>deployFilePath</w:t>
      </w:r>
      <w:r w:rsidR="00E3014C">
        <w:t xml:space="preserve"> should be removed – </w:t>
      </w:r>
      <w:r w:rsidR="00E3014C" w:rsidRPr="005F3472">
        <w:rPr>
          <w:rFonts w:ascii="Consolas" w:hAnsi="Consolas" w:cs="Consolas"/>
          <w:color w:val="0000FF"/>
          <w:sz w:val="19"/>
          <w:szCs w:val="19"/>
        </w:rPr>
        <w:t>true</w:t>
      </w:r>
      <w:r w:rsidR="00E3014C">
        <w:t xml:space="preserve"> means extra files will be removed and </w:t>
      </w:r>
      <w:r w:rsidR="00E3014C">
        <w:rPr>
          <w:rFonts w:ascii="Consolas" w:hAnsi="Consolas" w:cs="Consolas"/>
          <w:color w:val="0000FF"/>
          <w:sz w:val="19"/>
          <w:szCs w:val="19"/>
        </w:rPr>
        <w:t>fa</w:t>
      </w:r>
      <w:r w:rsidR="00E3014C" w:rsidRPr="005F3472">
        <w:rPr>
          <w:rFonts w:ascii="Consolas" w:hAnsi="Consolas" w:cs="Consolas"/>
          <w:color w:val="0000FF"/>
          <w:sz w:val="19"/>
          <w:szCs w:val="19"/>
        </w:rPr>
        <w:t>lse</w:t>
      </w:r>
      <w:r w:rsidR="00E3014C">
        <w:t xml:space="preserve"> means extra files are not removed.</w:t>
      </w:r>
    </w:p>
    <w:p w14:paraId="33B80737" w14:textId="10A69B03" w:rsidR="00F1749F" w:rsidRDefault="00F1749F" w:rsidP="00F1749F">
      <w:r>
        <w:t xml:space="preserve">The </w:t>
      </w:r>
      <w:r>
        <w:rPr>
          <w:rFonts w:ascii="Consolas" w:hAnsi="Consolas" w:cs="Consolas"/>
          <w:color w:val="000000"/>
          <w:sz w:val="19"/>
          <w:szCs w:val="19"/>
          <w:highlight w:val="white"/>
        </w:rPr>
        <w:t>DeployPushAsync</w:t>
      </w:r>
      <w:r>
        <w:t xml:space="preserve"> method is asynchronous</w:t>
      </w:r>
      <w:r w:rsidR="00E3014C">
        <w:t xml:space="preserve">, utilizing the </w:t>
      </w:r>
      <w:hyperlink r:id="rId16" w:history="1">
        <w:r w:rsidR="00E3014C" w:rsidRPr="00535B87">
          <w:rPr>
            <w:rStyle w:val="Hyperlink"/>
          </w:rPr>
          <w:t>TAP pattern</w:t>
        </w:r>
      </w:hyperlink>
      <w:r w:rsidR="00E3014C">
        <w:t>.</w:t>
      </w:r>
      <w:r>
        <w:t xml:space="preserve"> XboxConsole provides </w:t>
      </w:r>
      <w:r w:rsidR="00E3014C">
        <w:t>4</w:t>
      </w:r>
      <w:r>
        <w:t xml:space="preserve"> overloads for </w:t>
      </w:r>
      <w:r w:rsidR="00E3014C">
        <w:t>this</w:t>
      </w:r>
      <w:r>
        <w:t xml:space="preserve"> method</w:t>
      </w:r>
      <w:r w:rsidR="00E3014C">
        <w:t>:</w:t>
      </w:r>
    </w:p>
    <w:p w14:paraId="6294EFB5" w14:textId="77777777" w:rsidR="00E3014C" w:rsidRDefault="00E3014C" w:rsidP="00E3014C">
      <w:pPr>
        <w:pStyle w:val="ListParagraph"/>
        <w:numPr>
          <w:ilvl w:val="0"/>
          <w:numId w:val="28"/>
        </w:numPr>
        <w:spacing w:after="0"/>
      </w:pPr>
      <w:r>
        <w:t>Normal:</w:t>
      </w:r>
    </w:p>
    <w:p w14:paraId="35F9914A" w14:textId="77777777" w:rsidR="00F1749F" w:rsidRPr="008F3491" w:rsidRDefault="00F1749F" w:rsidP="00E7157C">
      <w:pPr>
        <w:spacing w:before="160"/>
        <w:ind w:left="720"/>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DeployPushAsync(</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deployFilePath,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removeExtraFiles)</w:t>
      </w:r>
    </w:p>
    <w:p w14:paraId="17F8673E" w14:textId="77777777" w:rsidR="00E3014C" w:rsidRDefault="00E3014C" w:rsidP="00E3014C">
      <w:pPr>
        <w:pStyle w:val="ListParagraph"/>
        <w:numPr>
          <w:ilvl w:val="0"/>
          <w:numId w:val="28"/>
        </w:numPr>
        <w:spacing w:after="0" w:line="240" w:lineRule="auto"/>
      </w:pPr>
      <w:r>
        <w:t>With Progress Reporting:</w:t>
      </w:r>
    </w:p>
    <w:p w14:paraId="2F9D6B9F" w14:textId="77777777" w:rsidR="00E3014C" w:rsidRPr="005F3472" w:rsidRDefault="00F1749F" w:rsidP="00E3014C">
      <w:pPr>
        <w:spacing w:before="160" w:line="240" w:lineRule="auto"/>
        <w:ind w:left="720"/>
      </w:pP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DeployPushAsync(</w:t>
      </w:r>
      <w:proofErr w:type="gramEnd"/>
    </w:p>
    <w:p w14:paraId="45369225" w14:textId="77777777" w:rsidR="00E3014C" w:rsidRDefault="00F1749F" w:rsidP="00E3014C">
      <w:pPr>
        <w:spacing w:after="0"/>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deployFilePath,</w:t>
      </w:r>
    </w:p>
    <w:p w14:paraId="5991780C" w14:textId="629573FE" w:rsidR="00E3014C" w:rsidRDefault="00F1749F" w:rsidP="00E3014C">
      <w:pPr>
        <w:spacing w:after="0"/>
        <w:ind w:left="21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removeExtraFiles,</w:t>
      </w:r>
    </w:p>
    <w:p w14:paraId="3CB73FB3" w14:textId="1A8FB011" w:rsidR="00E3014C" w:rsidRDefault="00F1749F" w:rsidP="00E3014C">
      <w:pPr>
        <w:spacing w:after="0"/>
        <w:ind w:left="2160"/>
        <w:rPr>
          <w:rFonts w:ascii="Consolas" w:hAnsi="Consolas" w:cs="Consolas"/>
          <w:color w:val="000000"/>
          <w:sz w:val="19"/>
          <w:szCs w:val="19"/>
          <w:highlight w:val="white"/>
        </w:rPr>
      </w:pPr>
      <w:r>
        <w:rPr>
          <w:rFonts w:ascii="Consolas" w:hAnsi="Consolas" w:cs="Consolas"/>
          <w:color w:val="2B91AF"/>
          <w:sz w:val="19"/>
          <w:szCs w:val="19"/>
          <w:highlight w:val="white"/>
        </w:rPr>
        <w:t>IProgress</w:t>
      </w:r>
      <w:r>
        <w:rPr>
          <w:rFonts w:ascii="Consolas" w:hAnsi="Consolas" w:cs="Consolas"/>
          <w:color w:val="000000"/>
          <w:sz w:val="19"/>
          <w:szCs w:val="19"/>
          <w:highlight w:val="white"/>
        </w:rPr>
        <w:t>&lt;</w:t>
      </w:r>
      <w:r>
        <w:rPr>
          <w:rFonts w:ascii="Consolas" w:hAnsi="Consolas" w:cs="Consolas"/>
          <w:color w:val="2B91AF"/>
          <w:sz w:val="19"/>
          <w:szCs w:val="19"/>
          <w:highlight w:val="white"/>
        </w:rPr>
        <w:t>XboxDeploymentMetric</w:t>
      </w:r>
      <w:r>
        <w:rPr>
          <w:rFonts w:ascii="Consolas" w:hAnsi="Consolas" w:cs="Consolas"/>
          <w:color w:val="000000"/>
          <w:sz w:val="19"/>
          <w:szCs w:val="19"/>
          <w:highlight w:val="white"/>
        </w:rPr>
        <w:t>&gt; progressMetric,</w:t>
      </w:r>
    </w:p>
    <w:p w14:paraId="5D13799C" w14:textId="15623905" w:rsidR="00E3014C" w:rsidRDefault="00F1749F" w:rsidP="00E3014C">
      <w:pPr>
        <w:spacing w:after="0"/>
        <w:ind w:left="2160"/>
        <w:rPr>
          <w:rFonts w:ascii="Consolas" w:hAnsi="Consolas" w:cs="Consolas"/>
          <w:color w:val="000000"/>
          <w:sz w:val="19"/>
          <w:szCs w:val="19"/>
          <w:highlight w:val="white"/>
        </w:rPr>
      </w:pPr>
      <w:r>
        <w:rPr>
          <w:rFonts w:ascii="Consolas" w:hAnsi="Consolas" w:cs="Consolas"/>
          <w:color w:val="2B91AF"/>
          <w:sz w:val="19"/>
          <w:szCs w:val="19"/>
          <w:highlight w:val="white"/>
        </w:rPr>
        <w:t>IProgress</w:t>
      </w:r>
      <w:r>
        <w:rPr>
          <w:rFonts w:ascii="Consolas" w:hAnsi="Consolas" w:cs="Consolas"/>
          <w:color w:val="000000"/>
          <w:sz w:val="19"/>
          <w:szCs w:val="19"/>
          <w:highlight w:val="white"/>
        </w:rPr>
        <w:t>&lt;</w:t>
      </w:r>
      <w:r>
        <w:rPr>
          <w:rFonts w:ascii="Consolas" w:hAnsi="Consolas" w:cs="Consolas"/>
          <w:color w:val="2B91AF"/>
          <w:sz w:val="19"/>
          <w:szCs w:val="19"/>
          <w:highlight w:val="white"/>
        </w:rPr>
        <w:t>XboxDeploymentError</w:t>
      </w:r>
      <w:r>
        <w:rPr>
          <w:rFonts w:ascii="Consolas" w:hAnsi="Consolas" w:cs="Consolas"/>
          <w:color w:val="000000"/>
          <w:sz w:val="19"/>
          <w:szCs w:val="19"/>
          <w:highlight w:val="white"/>
        </w:rPr>
        <w:t>&gt; progressError,</w:t>
      </w:r>
    </w:p>
    <w:p w14:paraId="42478239" w14:textId="74323B2C" w:rsidR="00F1749F" w:rsidRDefault="00F1749F" w:rsidP="00E7157C">
      <w:pPr>
        <w:ind w:left="2160"/>
      </w:pPr>
      <w:r>
        <w:rPr>
          <w:rFonts w:ascii="Consolas" w:hAnsi="Consolas" w:cs="Consolas"/>
          <w:color w:val="2B91AF"/>
          <w:sz w:val="19"/>
          <w:szCs w:val="19"/>
          <w:highlight w:val="white"/>
        </w:rPr>
        <w:t>IProgress</w:t>
      </w:r>
      <w:r>
        <w:rPr>
          <w:rFonts w:ascii="Consolas" w:hAnsi="Consolas" w:cs="Consolas"/>
          <w:color w:val="000000"/>
          <w:sz w:val="19"/>
          <w:szCs w:val="19"/>
          <w:highlight w:val="white"/>
        </w:rPr>
        <w:t>&lt;</w:t>
      </w:r>
      <w:r>
        <w:rPr>
          <w:rFonts w:ascii="Consolas" w:hAnsi="Consolas" w:cs="Consolas"/>
          <w:color w:val="2B91AF"/>
          <w:sz w:val="19"/>
          <w:szCs w:val="19"/>
          <w:highlight w:val="white"/>
        </w:rPr>
        <w:t>XboxDeploymentExtraFile</w:t>
      </w:r>
      <w:r>
        <w:rPr>
          <w:rFonts w:ascii="Consolas" w:hAnsi="Consolas" w:cs="Consolas"/>
          <w:color w:val="000000"/>
          <w:sz w:val="19"/>
          <w:szCs w:val="19"/>
          <w:highlight w:val="white"/>
        </w:rPr>
        <w:t>&gt; progressExtraFile)</w:t>
      </w:r>
    </w:p>
    <w:p w14:paraId="18588EA8" w14:textId="77777777" w:rsidR="00E3014C" w:rsidRDefault="00E3014C" w:rsidP="00E3014C">
      <w:pPr>
        <w:pStyle w:val="ListParagraph"/>
        <w:numPr>
          <w:ilvl w:val="0"/>
          <w:numId w:val="28"/>
        </w:numPr>
        <w:spacing w:after="0"/>
      </w:pPr>
      <w:r>
        <w:t>With Cancellation:</w:t>
      </w:r>
    </w:p>
    <w:p w14:paraId="18656EB8" w14:textId="4614F654" w:rsidR="00E3014C" w:rsidRPr="005F3472" w:rsidRDefault="00E3014C" w:rsidP="00E3014C">
      <w:pPr>
        <w:spacing w:before="160"/>
        <w:ind w:left="72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proofErr w:type="gramStart"/>
      <w:r w:rsidR="00F1749F">
        <w:rPr>
          <w:rFonts w:ascii="Consolas" w:hAnsi="Consolas" w:cs="Consolas"/>
          <w:color w:val="000000"/>
          <w:sz w:val="19"/>
          <w:szCs w:val="19"/>
          <w:highlight w:val="white"/>
        </w:rPr>
        <w:t>DeployPushAsync</w:t>
      </w:r>
      <w:r w:rsidRPr="005F3472">
        <w:rPr>
          <w:rFonts w:ascii="Consolas" w:hAnsi="Consolas" w:cs="Consolas"/>
          <w:color w:val="000000"/>
          <w:sz w:val="19"/>
          <w:szCs w:val="19"/>
          <w:highlight w:val="white"/>
        </w:rPr>
        <w:t>(</w:t>
      </w:r>
      <w:proofErr w:type="gramEnd"/>
    </w:p>
    <w:p w14:paraId="0655385A" w14:textId="77777777" w:rsidR="00E3014C" w:rsidRDefault="00E3014C" w:rsidP="00E3014C">
      <w:pPr>
        <w:spacing w:after="0"/>
        <w:ind w:left="180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deployFilePath,</w:t>
      </w:r>
    </w:p>
    <w:p w14:paraId="0E5F8E52" w14:textId="77777777" w:rsidR="00E3014C" w:rsidRDefault="00E3014C" w:rsidP="00E3014C">
      <w:pPr>
        <w:spacing w:after="0"/>
        <w:ind w:left="180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removeExtraFiles,</w:t>
      </w:r>
    </w:p>
    <w:p w14:paraId="02E3870E" w14:textId="77777777" w:rsidR="00E3014C" w:rsidRDefault="00E3014C" w:rsidP="00E3014C">
      <w:pPr>
        <w:ind w:left="1800"/>
      </w:pPr>
      <w:r w:rsidRPr="005F3472">
        <w:rPr>
          <w:rFonts w:ascii="Consolas" w:hAnsi="Consolas" w:cs="Consolas"/>
          <w:color w:val="2B91AF"/>
          <w:sz w:val="19"/>
          <w:szCs w:val="19"/>
          <w:highlight w:val="white"/>
        </w:rPr>
        <w:t>CancellationToken</w:t>
      </w:r>
      <w:r w:rsidRPr="005F3472">
        <w:rPr>
          <w:rFonts w:ascii="Consolas" w:hAnsi="Consolas" w:cs="Consolas"/>
          <w:color w:val="000000"/>
          <w:sz w:val="19"/>
          <w:szCs w:val="19"/>
          <w:highlight w:val="white"/>
        </w:rPr>
        <w:t xml:space="preserve"> cancellationToken)</w:t>
      </w:r>
    </w:p>
    <w:p w14:paraId="6DC0DE74" w14:textId="77777777" w:rsidR="00E3014C" w:rsidRDefault="00E3014C" w:rsidP="00E3014C">
      <w:pPr>
        <w:pStyle w:val="ListParagraph"/>
        <w:numPr>
          <w:ilvl w:val="0"/>
          <w:numId w:val="28"/>
        </w:numPr>
        <w:spacing w:after="0"/>
      </w:pPr>
      <w:r>
        <w:t>With Progress Reporting and Cancellation:</w:t>
      </w:r>
    </w:p>
    <w:p w14:paraId="1B22F517" w14:textId="77777777" w:rsidR="00E3014C" w:rsidRPr="005F3472" w:rsidRDefault="00E3014C" w:rsidP="00E3014C">
      <w:pPr>
        <w:spacing w:before="160"/>
        <w:ind w:left="360" w:firstLine="360"/>
      </w:pPr>
      <w:r w:rsidRPr="005F3472">
        <w:rPr>
          <w:rFonts w:ascii="Consolas" w:hAnsi="Consolas" w:cs="Consolas"/>
          <w:color w:val="2B91AF"/>
          <w:sz w:val="19"/>
          <w:szCs w:val="19"/>
          <w:highlight w:val="white"/>
        </w:rPr>
        <w:t>Task</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XboxPackage</w:t>
      </w:r>
      <w:r w:rsidRPr="005F3472">
        <w:rPr>
          <w:rFonts w:ascii="Consolas" w:hAnsi="Consolas" w:cs="Consolas"/>
          <w:color w:val="000000"/>
          <w:sz w:val="19"/>
          <w:szCs w:val="19"/>
          <w:highlight w:val="white"/>
        </w:rPr>
        <w:t xml:space="preserve">&gt; </w:t>
      </w:r>
      <w:proofErr w:type="gramStart"/>
      <w:r w:rsidRPr="005F3472">
        <w:rPr>
          <w:rFonts w:ascii="Consolas" w:hAnsi="Consolas" w:cs="Consolas"/>
          <w:color w:val="000000"/>
          <w:sz w:val="19"/>
          <w:szCs w:val="19"/>
          <w:highlight w:val="white"/>
        </w:rPr>
        <w:t>DeployPushAsync(</w:t>
      </w:r>
      <w:proofErr w:type="gramEnd"/>
    </w:p>
    <w:p w14:paraId="272141F5" w14:textId="77777777" w:rsidR="00E3014C" w:rsidRDefault="00E3014C" w:rsidP="00E3014C">
      <w:pPr>
        <w:spacing w:after="0"/>
        <w:ind w:left="144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lastRenderedPageBreak/>
        <w:t>string</w:t>
      </w:r>
      <w:proofErr w:type="gramEnd"/>
      <w:r>
        <w:rPr>
          <w:rFonts w:ascii="Consolas" w:hAnsi="Consolas" w:cs="Consolas"/>
          <w:color w:val="000000"/>
          <w:sz w:val="19"/>
          <w:szCs w:val="19"/>
          <w:highlight w:val="white"/>
        </w:rPr>
        <w:t xml:space="preserve"> deployFilePath,</w:t>
      </w:r>
    </w:p>
    <w:p w14:paraId="41EC1C3C" w14:textId="77777777" w:rsidR="00E3014C" w:rsidRDefault="00E3014C" w:rsidP="00E3014C">
      <w:pPr>
        <w:spacing w:after="0"/>
        <w:ind w:left="1440"/>
        <w:rPr>
          <w:rFonts w:ascii="Consolas" w:hAnsi="Consolas" w:cs="Consolas"/>
          <w:color w:val="000000"/>
          <w:sz w:val="19"/>
          <w:szCs w:val="19"/>
          <w:highlight w:val="white"/>
        </w:rPr>
      </w:pPr>
      <w:proofErr w:type="gramStart"/>
      <w:r w:rsidRPr="005F3472">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removeExtraFiles,</w:t>
      </w:r>
    </w:p>
    <w:p w14:paraId="1A040789" w14:textId="77777777" w:rsidR="00E3014C" w:rsidRDefault="00E3014C" w:rsidP="00E3014C">
      <w:pPr>
        <w:spacing w:after="0"/>
        <w:ind w:left="1440"/>
        <w:rPr>
          <w:rFonts w:ascii="Consolas" w:hAnsi="Consolas" w:cs="Consolas"/>
          <w:color w:val="2B91AF"/>
          <w:sz w:val="19"/>
          <w:szCs w:val="19"/>
          <w:highlight w:val="white"/>
        </w:rPr>
      </w:pPr>
      <w:r w:rsidRPr="005F3472">
        <w:rPr>
          <w:rFonts w:ascii="Consolas" w:hAnsi="Consolas" w:cs="Consolas"/>
          <w:color w:val="2B91AF"/>
          <w:sz w:val="19"/>
          <w:szCs w:val="19"/>
          <w:highlight w:val="white"/>
        </w:rPr>
        <w:t>CancellationToken</w:t>
      </w:r>
      <w:r w:rsidRPr="005F3472">
        <w:rPr>
          <w:rFonts w:ascii="Consolas" w:hAnsi="Consolas" w:cs="Consolas"/>
          <w:color w:val="000000"/>
          <w:sz w:val="19"/>
          <w:szCs w:val="19"/>
          <w:highlight w:val="white"/>
        </w:rPr>
        <w:t xml:space="preserve"> cancellationToken,</w:t>
      </w:r>
    </w:p>
    <w:p w14:paraId="27A1CF2A"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XboxDeploymentMetric</w:t>
      </w:r>
      <w:r>
        <w:rPr>
          <w:rFonts w:ascii="Consolas" w:hAnsi="Consolas" w:cs="Consolas"/>
          <w:color w:val="000000"/>
          <w:sz w:val="19"/>
          <w:szCs w:val="19"/>
          <w:highlight w:val="white"/>
        </w:rPr>
        <w:t>&gt; progressMetric,</w:t>
      </w:r>
    </w:p>
    <w:p w14:paraId="0595412C" w14:textId="77777777" w:rsidR="00E3014C" w:rsidRDefault="00E3014C" w:rsidP="00E3014C">
      <w:pPr>
        <w:spacing w:after="0"/>
        <w:ind w:left="1440"/>
        <w:rPr>
          <w:rFonts w:ascii="Consolas" w:hAnsi="Consolas" w:cs="Consolas"/>
          <w:color w:val="000000"/>
          <w:sz w:val="19"/>
          <w:szCs w:val="19"/>
          <w:highlight w:val="white"/>
        </w:rPr>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XboxDeploymentError</w:t>
      </w:r>
      <w:r>
        <w:rPr>
          <w:rFonts w:ascii="Consolas" w:hAnsi="Consolas" w:cs="Consolas"/>
          <w:color w:val="000000"/>
          <w:sz w:val="19"/>
          <w:szCs w:val="19"/>
          <w:highlight w:val="white"/>
        </w:rPr>
        <w:t>&gt; progressError,</w:t>
      </w:r>
    </w:p>
    <w:p w14:paraId="49F1F054" w14:textId="77777777" w:rsidR="00E3014C" w:rsidRDefault="00E3014C" w:rsidP="00E3014C">
      <w:pPr>
        <w:ind w:left="1440"/>
      </w:pPr>
      <w:r w:rsidRPr="005F3472">
        <w:rPr>
          <w:rFonts w:ascii="Consolas" w:hAnsi="Consolas" w:cs="Consolas"/>
          <w:color w:val="2B91AF"/>
          <w:sz w:val="19"/>
          <w:szCs w:val="19"/>
          <w:highlight w:val="white"/>
        </w:rPr>
        <w:t>IProgress</w:t>
      </w:r>
      <w:r w:rsidRPr="005F3472">
        <w:rPr>
          <w:rFonts w:ascii="Consolas" w:hAnsi="Consolas" w:cs="Consolas"/>
          <w:color w:val="000000"/>
          <w:sz w:val="19"/>
          <w:szCs w:val="19"/>
          <w:highlight w:val="white"/>
        </w:rPr>
        <w:t>&lt;</w:t>
      </w:r>
      <w:r w:rsidRPr="005F3472">
        <w:rPr>
          <w:rFonts w:ascii="Consolas" w:hAnsi="Consolas" w:cs="Consolas"/>
          <w:color w:val="2B91AF"/>
          <w:sz w:val="19"/>
          <w:szCs w:val="19"/>
          <w:highlight w:val="white"/>
        </w:rPr>
        <w:t>XboxDeploymentExtraFile</w:t>
      </w:r>
      <w:r w:rsidRPr="005F3472">
        <w:rPr>
          <w:rFonts w:ascii="Consolas" w:hAnsi="Consolas" w:cs="Consolas"/>
          <w:color w:val="000000"/>
          <w:sz w:val="19"/>
          <w:szCs w:val="19"/>
          <w:highlight w:val="white"/>
        </w:rPr>
        <w:t>&gt; progressExtraFile)</w:t>
      </w:r>
    </w:p>
    <w:p w14:paraId="619D9AF5" w14:textId="77777777" w:rsidR="00E3014C" w:rsidRDefault="00E3014C" w:rsidP="00E3014C">
      <w:pPr>
        <w:pStyle w:val="Heading3"/>
      </w:pPr>
      <w:bookmarkStart w:id="511" w:name="_Toc396983544"/>
      <w:bookmarkStart w:id="512" w:name="_Toc401655201"/>
      <w:bookmarkStart w:id="513" w:name="_Toc404263562"/>
      <w:bookmarkStart w:id="514" w:name="_Toc404586301"/>
      <w:bookmarkStart w:id="515" w:name="_Toc405276859"/>
      <w:r>
        <w:t>Progress Reporting</w:t>
      </w:r>
      <w:bookmarkEnd w:id="511"/>
      <w:bookmarkEnd w:id="512"/>
      <w:bookmarkEnd w:id="513"/>
      <w:bookmarkEnd w:id="514"/>
      <w:bookmarkEnd w:id="515"/>
    </w:p>
    <w:p w14:paraId="4C5BA357" w14:textId="7DA34A4C" w:rsidR="00F1749F" w:rsidRDefault="00E3014C" w:rsidP="00F1749F">
      <w:r>
        <w:rPr>
          <w:rFonts w:ascii="Consolas" w:hAnsi="Consolas" w:cs="Consolas"/>
          <w:color w:val="000000"/>
          <w:sz w:val="19"/>
          <w:szCs w:val="19"/>
          <w:highlight w:val="white"/>
        </w:rPr>
        <w:t>DeployPushAsync</w:t>
      </w:r>
      <w:r>
        <w:t xml:space="preserve"> overloads that support </w:t>
      </w:r>
      <w:r w:rsidRPr="005F3472">
        <w:rPr>
          <w:b/>
        </w:rPr>
        <w:t>progress reporting</w:t>
      </w:r>
      <w:r>
        <w:t xml:space="preserve"> accept</w:t>
      </w:r>
      <w:r w:rsidR="00F1749F">
        <w:t xml:space="preserve"> several </w:t>
      </w:r>
      <w:r w:rsidR="00F1749F">
        <w:rPr>
          <w:rFonts w:ascii="Consolas" w:hAnsi="Consolas" w:cs="Consolas"/>
          <w:color w:val="000000"/>
          <w:sz w:val="19"/>
          <w:szCs w:val="19"/>
          <w:highlight w:val="white"/>
        </w:rPr>
        <w:t>System.</w:t>
      </w:r>
      <w:r w:rsidR="00F1749F" w:rsidRPr="007A37D7">
        <w:rPr>
          <w:rFonts w:ascii="Consolas" w:hAnsi="Consolas" w:cs="Consolas"/>
          <w:color w:val="2B91AF"/>
          <w:sz w:val="19"/>
          <w:szCs w:val="19"/>
          <w:highlight w:val="white"/>
        </w:rPr>
        <w:t>IProgress</w:t>
      </w:r>
      <w:r w:rsidR="00F1749F" w:rsidRPr="007A37D7">
        <w:rPr>
          <w:rFonts w:ascii="Consolas" w:hAnsi="Consolas" w:cs="Consolas"/>
          <w:color w:val="000000"/>
          <w:sz w:val="19"/>
          <w:szCs w:val="19"/>
          <w:highlight w:val="white"/>
        </w:rPr>
        <w:t>&lt;</w:t>
      </w:r>
      <w:r w:rsidR="00F1749F">
        <w:rPr>
          <w:rFonts w:ascii="Consolas" w:hAnsi="Consolas" w:cs="Consolas"/>
          <w:color w:val="2B91AF"/>
          <w:sz w:val="19"/>
          <w:szCs w:val="19"/>
          <w:highlight w:val="white"/>
        </w:rPr>
        <w:t>T</w:t>
      </w:r>
      <w:r w:rsidR="00F1749F" w:rsidRPr="007A37D7">
        <w:rPr>
          <w:rFonts w:ascii="Consolas" w:hAnsi="Consolas" w:cs="Consolas"/>
          <w:color w:val="000000"/>
          <w:sz w:val="19"/>
          <w:szCs w:val="19"/>
          <w:highlight w:val="white"/>
        </w:rPr>
        <w:t>&gt;</w:t>
      </w:r>
      <w:r w:rsidR="00F1749F">
        <w:t xml:space="preserve"> arguments to report the progress of the deployment</w:t>
      </w:r>
      <w:r>
        <w:t xml:space="preserve">. Pass </w:t>
      </w:r>
      <w:r w:rsidRPr="00E7157C">
        <w:rPr>
          <w:rFonts w:ascii="Consolas" w:hAnsi="Consolas" w:cs="Consolas"/>
          <w:color w:val="0000FF"/>
          <w:sz w:val="20"/>
          <w:szCs w:val="20"/>
          <w:highlight w:val="white"/>
        </w:rPr>
        <w:t>null</w:t>
      </w:r>
      <w:r>
        <w:t xml:space="preserve"> for </w:t>
      </w:r>
      <w:r w:rsidR="00F1749F">
        <w:t xml:space="preserve">any of </w:t>
      </w:r>
      <w:r>
        <w:t>these arguments when that type of reporting is not required:</w:t>
      </w:r>
    </w:p>
    <w:p w14:paraId="72962A40" w14:textId="77777777" w:rsidR="00F1749F" w:rsidRDefault="00F1749F" w:rsidP="00F1749F">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XboxDeploymentMetric</w:t>
      </w:r>
      <w:r w:rsidRPr="007A37D7">
        <w:rPr>
          <w:rFonts w:ascii="Consolas" w:hAnsi="Consolas" w:cs="Consolas"/>
          <w:color w:val="000000"/>
          <w:sz w:val="19"/>
          <w:szCs w:val="19"/>
          <w:highlight w:val="white"/>
        </w:rPr>
        <w:t>&gt; progressMetric</w:t>
      </w:r>
      <w:r>
        <w:t xml:space="preserve"> argument provides progress reports about various metrics of the transfer, e.g. the percentage of bytes that have been transferred. </w:t>
      </w:r>
    </w:p>
    <w:p w14:paraId="05DFDDCD" w14:textId="77777777" w:rsidR="00F1749F" w:rsidRDefault="00F1749F" w:rsidP="00F1749F">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XboxDeploymentError</w:t>
      </w:r>
      <w:r w:rsidRPr="007A37D7">
        <w:rPr>
          <w:rFonts w:ascii="Consolas" w:hAnsi="Consolas" w:cs="Consolas"/>
          <w:color w:val="000000"/>
          <w:sz w:val="19"/>
          <w:szCs w:val="19"/>
          <w:highlight w:val="white"/>
        </w:rPr>
        <w:t>&gt; progressError</w:t>
      </w:r>
      <w:r>
        <w:t xml:space="preserve"> argument provides reports about errors. </w:t>
      </w:r>
    </w:p>
    <w:p w14:paraId="784CC162" w14:textId="77777777" w:rsidR="00F1749F" w:rsidRDefault="00F1749F" w:rsidP="00F1749F">
      <w:pPr>
        <w:pStyle w:val="ListParagraph"/>
        <w:numPr>
          <w:ilvl w:val="0"/>
          <w:numId w:val="27"/>
        </w:numPr>
      </w:pPr>
      <w:r>
        <w:t xml:space="preserve">The </w:t>
      </w:r>
      <w:r w:rsidRPr="007A37D7">
        <w:rPr>
          <w:rFonts w:ascii="Consolas" w:hAnsi="Consolas" w:cs="Consolas"/>
          <w:color w:val="2B91AF"/>
          <w:sz w:val="19"/>
          <w:szCs w:val="19"/>
          <w:highlight w:val="white"/>
        </w:rPr>
        <w:t>IProgress</w:t>
      </w:r>
      <w:r w:rsidRPr="007A37D7">
        <w:rPr>
          <w:rFonts w:ascii="Consolas" w:hAnsi="Consolas" w:cs="Consolas"/>
          <w:color w:val="000000"/>
          <w:sz w:val="19"/>
          <w:szCs w:val="19"/>
          <w:highlight w:val="white"/>
        </w:rPr>
        <w:t>&lt;</w:t>
      </w:r>
      <w:r w:rsidRPr="007A37D7">
        <w:rPr>
          <w:rFonts w:ascii="Consolas" w:hAnsi="Consolas" w:cs="Consolas"/>
          <w:color w:val="2B91AF"/>
          <w:sz w:val="19"/>
          <w:szCs w:val="19"/>
          <w:highlight w:val="white"/>
        </w:rPr>
        <w:t>XboxDeploymentExtraFile</w:t>
      </w:r>
      <w:r w:rsidRPr="007A37D7">
        <w:rPr>
          <w:rFonts w:ascii="Consolas" w:hAnsi="Consolas" w:cs="Consolas"/>
          <w:color w:val="000000"/>
          <w:sz w:val="19"/>
          <w:szCs w:val="19"/>
          <w:highlight w:val="white"/>
        </w:rPr>
        <w:t>&gt; progressExtraFile</w:t>
      </w:r>
      <w:r>
        <w:t xml:space="preserve"> argument provides reports about any extra files of the same that might already exist in the console but are not in the deployment.</w:t>
      </w:r>
    </w:p>
    <w:p w14:paraId="33A3CA7B" w14:textId="77777777" w:rsidR="00F1749F" w:rsidRDefault="00F1749F" w:rsidP="00F1749F">
      <w:pPr>
        <w:rPr>
          <w:rFonts w:ascii="Consolas" w:hAnsi="Consolas" w:cs="Consolas"/>
          <w:color w:val="000000"/>
          <w:sz w:val="19"/>
          <w:szCs w:val="19"/>
        </w:rPr>
      </w:pPr>
      <w:r w:rsidRPr="007A37D7">
        <w:t xml:space="preserve">The </w:t>
      </w:r>
      <w:r>
        <w:t>f</w:t>
      </w:r>
      <w:r w:rsidRPr="007A37D7">
        <w:t>ollowing is an exampl</w:t>
      </w:r>
      <w:r>
        <w:t>e of how to use these progress arguments.</w:t>
      </w:r>
    </w:p>
    <w:p w14:paraId="7B4688C8" w14:textId="77777777" w:rsidR="00697F3D" w:rsidRDefault="00697F3D" w:rsidP="00697F3D">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XboxDeploymentMetric from handler that gets called on progress updates</w:t>
      </w:r>
    </w:p>
    <w:p w14:paraId="5BFA60B5"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XboxDeploymentMetric</w:t>
      </w:r>
      <w:r w:rsidRPr="00625E82">
        <w:rPr>
          <w:rFonts w:ascii="Consolas" w:hAnsi="Consolas" w:cs="Consolas"/>
          <w:color w:val="000000"/>
          <w:sz w:val="19"/>
          <w:szCs w:val="19"/>
        </w:rPr>
        <w:t xml:space="preserve">&gt; metric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XboxDeploymentMetric</w:t>
      </w:r>
      <w:proofErr w:type="gramStart"/>
      <w:r w:rsidRPr="00625E82">
        <w:rPr>
          <w:rFonts w:ascii="Consolas" w:hAnsi="Consolas" w:cs="Consolas"/>
          <w:color w:val="000000"/>
          <w:sz w:val="19"/>
          <w:szCs w:val="19"/>
        </w:rPr>
        <w:t>&gt;(</w:t>
      </w:r>
      <w:proofErr w:type="gramEnd"/>
    </w:p>
    <w:p w14:paraId="2D9BB085" w14:textId="77777777" w:rsidR="00F1749F" w:rsidRPr="00625E82" w:rsidRDefault="00F1749F" w:rsidP="00E7157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625E82">
        <w:rPr>
          <w:rFonts w:ascii="Consolas" w:hAnsi="Consolas" w:cs="Consolas"/>
          <w:color w:val="000000"/>
          <w:sz w:val="19"/>
          <w:szCs w:val="19"/>
        </w:rPr>
        <w:t>m</w:t>
      </w:r>
      <w:proofErr w:type="gramEnd"/>
      <w:r w:rsidRPr="00625E82">
        <w:rPr>
          <w:rFonts w:ascii="Consolas" w:hAnsi="Consolas" w:cs="Consolas"/>
          <w:color w:val="000000"/>
          <w:sz w:val="19"/>
          <w:szCs w:val="19"/>
        </w:rPr>
        <w:t xml:space="preserve"> =&gt; </w:t>
      </w:r>
      <w:r w:rsidRPr="00625E82">
        <w:rPr>
          <w:rFonts w:ascii="Consolas" w:hAnsi="Consolas" w:cs="Consolas"/>
          <w:color w:val="2B91AF"/>
          <w:sz w:val="19"/>
          <w:szCs w:val="19"/>
        </w:rPr>
        <w:t>Console</w:t>
      </w:r>
      <w:r w:rsidRPr="00625E82">
        <w:rPr>
          <w:rFonts w:ascii="Consolas" w:hAnsi="Consolas" w:cs="Consolas"/>
          <w:color w:val="000000"/>
          <w:sz w:val="19"/>
          <w:szCs w:val="19"/>
        </w:rPr>
        <w:t xml:space="preserve">.WriteLine(m.TotalBytesTransferred + </w:t>
      </w:r>
      <w:r w:rsidRPr="00625E82">
        <w:rPr>
          <w:rFonts w:ascii="Consolas" w:hAnsi="Consolas" w:cs="Consolas"/>
          <w:color w:val="A31515"/>
          <w:sz w:val="19"/>
          <w:szCs w:val="19"/>
        </w:rPr>
        <w:t>" bytes transferred."</w:t>
      </w:r>
      <w:r w:rsidRPr="00625E82">
        <w:rPr>
          <w:rFonts w:ascii="Consolas" w:hAnsi="Consolas" w:cs="Consolas"/>
          <w:color w:val="000000"/>
          <w:sz w:val="19"/>
          <w:szCs w:val="19"/>
        </w:rPr>
        <w:t>));</w:t>
      </w:r>
    </w:p>
    <w:p w14:paraId="1A8711B3"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4ABEC962"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XboxDeploymentError from handler that gets called on error</w:t>
      </w:r>
    </w:p>
    <w:p w14:paraId="144087C6"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XboxDeploymentError</w:t>
      </w:r>
      <w:r w:rsidRPr="00625E82">
        <w:rPr>
          <w:rFonts w:ascii="Consolas" w:hAnsi="Consolas" w:cs="Consolas"/>
          <w:color w:val="000000"/>
          <w:sz w:val="19"/>
          <w:szCs w:val="19"/>
        </w:rPr>
        <w:t xml:space="preserve">&gt; error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XboxDeploymentError</w:t>
      </w:r>
      <w:proofErr w:type="gramStart"/>
      <w:r w:rsidRPr="00625E82">
        <w:rPr>
          <w:rFonts w:ascii="Consolas" w:hAnsi="Consolas" w:cs="Consolas"/>
          <w:color w:val="000000"/>
          <w:sz w:val="19"/>
          <w:szCs w:val="19"/>
        </w:rPr>
        <w:t>&gt;(</w:t>
      </w:r>
      <w:proofErr w:type="gramEnd"/>
    </w:p>
    <w:p w14:paraId="48CF9E01" w14:textId="77777777" w:rsidR="00F1749F" w:rsidRPr="00625E82" w:rsidRDefault="00F1749F" w:rsidP="00E7157C">
      <w:pPr>
        <w:autoSpaceDE w:val="0"/>
        <w:autoSpaceDN w:val="0"/>
        <w:adjustRightInd w:val="0"/>
        <w:spacing w:after="0" w:line="240" w:lineRule="auto"/>
        <w:ind w:left="1440"/>
        <w:rPr>
          <w:rFonts w:ascii="Consolas" w:hAnsi="Consolas" w:cs="Consolas"/>
          <w:color w:val="000000"/>
          <w:sz w:val="19"/>
          <w:szCs w:val="19"/>
        </w:rPr>
      </w:pPr>
      <w:proofErr w:type="gramStart"/>
      <w:r w:rsidRPr="00625E82">
        <w:rPr>
          <w:rFonts w:ascii="Consolas" w:hAnsi="Consolas" w:cs="Consolas"/>
          <w:color w:val="000000"/>
          <w:sz w:val="19"/>
          <w:szCs w:val="19"/>
        </w:rPr>
        <w:t>e</w:t>
      </w:r>
      <w:proofErr w:type="gramEnd"/>
      <w:r w:rsidRPr="00625E82">
        <w:rPr>
          <w:rFonts w:ascii="Consolas" w:hAnsi="Consolas" w:cs="Consolas"/>
          <w:color w:val="000000"/>
          <w:sz w:val="19"/>
          <w:szCs w:val="19"/>
        </w:rPr>
        <w:t xml:space="preserve"> =&gt; </w:t>
      </w:r>
      <w:r w:rsidRPr="00625E82">
        <w:rPr>
          <w:rFonts w:ascii="Consolas" w:hAnsi="Consolas" w:cs="Consolas"/>
          <w:color w:val="2B91AF"/>
          <w:sz w:val="19"/>
          <w:szCs w:val="19"/>
        </w:rPr>
        <w:t>Console</w:t>
      </w:r>
      <w:r w:rsidRPr="00625E82">
        <w:rPr>
          <w:rFonts w:ascii="Consolas" w:hAnsi="Consolas" w:cs="Consolas"/>
          <w:color w:val="000000"/>
          <w:sz w:val="19"/>
          <w:szCs w:val="19"/>
        </w:rPr>
        <w:t>.WriteLine(</w:t>
      </w:r>
      <w:r w:rsidRPr="00625E82">
        <w:rPr>
          <w:rFonts w:ascii="Consolas" w:hAnsi="Consolas" w:cs="Consolas"/>
          <w:color w:val="A31515"/>
          <w:sz w:val="19"/>
          <w:szCs w:val="19"/>
        </w:rPr>
        <w:t>"There was an error during deployment: "</w:t>
      </w:r>
      <w:r w:rsidRPr="00625E82">
        <w:rPr>
          <w:rFonts w:ascii="Consolas" w:hAnsi="Consolas" w:cs="Consolas"/>
          <w:color w:val="000000"/>
          <w:sz w:val="19"/>
          <w:szCs w:val="19"/>
        </w:rPr>
        <w:t xml:space="preserve"> + e.ErrorCode));</w:t>
      </w:r>
    </w:p>
    <w:p w14:paraId="0A820055" w14:textId="77777777" w:rsidR="00697F3D" w:rsidRDefault="00697F3D" w:rsidP="00697F3D">
      <w:pPr>
        <w:autoSpaceDE w:val="0"/>
        <w:autoSpaceDN w:val="0"/>
        <w:adjustRightInd w:val="0"/>
        <w:spacing w:after="0" w:line="240" w:lineRule="auto"/>
        <w:ind w:left="720"/>
        <w:rPr>
          <w:rFonts w:ascii="Consolas" w:hAnsi="Consolas" w:cs="Consolas"/>
          <w:color w:val="000000"/>
          <w:sz w:val="19"/>
          <w:szCs w:val="19"/>
        </w:rPr>
      </w:pPr>
    </w:p>
    <w:p w14:paraId="385369C3" w14:textId="77777777" w:rsidR="00697F3D" w:rsidRPr="00625E82" w:rsidRDefault="00697F3D" w:rsidP="00697F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Using</w:t>
      </w:r>
      <w:proofErr w:type="gramEnd"/>
      <w:r>
        <w:rPr>
          <w:rFonts w:ascii="Consolas" w:hAnsi="Consolas" w:cs="Consolas"/>
          <w:color w:val="008000"/>
          <w:sz w:val="19"/>
          <w:szCs w:val="19"/>
        </w:rPr>
        <w:t xml:space="preserve"> XboxDeploymentExtraFile from handler for extra files found in destination</w:t>
      </w:r>
    </w:p>
    <w:p w14:paraId="730D301C" w14:textId="77777777" w:rsidR="00697F3D" w:rsidRDefault="00F1749F" w:rsidP="00697F3D">
      <w:pPr>
        <w:autoSpaceDE w:val="0"/>
        <w:autoSpaceDN w:val="0"/>
        <w:adjustRightInd w:val="0"/>
        <w:spacing w:after="0" w:line="240" w:lineRule="auto"/>
        <w:ind w:left="720"/>
        <w:rPr>
          <w:rFonts w:ascii="Consolas" w:hAnsi="Consolas" w:cs="Consolas"/>
          <w:color w:val="000000"/>
          <w:sz w:val="19"/>
          <w:szCs w:val="19"/>
        </w:rPr>
      </w:pP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XboxDeploymentExtraFile</w:t>
      </w:r>
      <w:r w:rsidRPr="00625E82">
        <w:rPr>
          <w:rFonts w:ascii="Consolas" w:hAnsi="Consolas" w:cs="Consolas"/>
          <w:color w:val="000000"/>
          <w:sz w:val="19"/>
          <w:szCs w:val="19"/>
        </w:rPr>
        <w:t xml:space="preserve">&gt; extraFile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Progress</w:t>
      </w:r>
      <w:r w:rsidRPr="00625E82">
        <w:rPr>
          <w:rFonts w:ascii="Consolas" w:hAnsi="Consolas" w:cs="Consolas"/>
          <w:color w:val="000000"/>
          <w:sz w:val="19"/>
          <w:szCs w:val="19"/>
        </w:rPr>
        <w:t>&lt;</w:t>
      </w:r>
      <w:r w:rsidRPr="00625E82">
        <w:rPr>
          <w:rFonts w:ascii="Consolas" w:hAnsi="Consolas" w:cs="Consolas"/>
          <w:color w:val="2B91AF"/>
          <w:sz w:val="19"/>
          <w:szCs w:val="19"/>
        </w:rPr>
        <w:t>XboxDeploymentExtraFile</w:t>
      </w:r>
      <w:proofErr w:type="gramStart"/>
      <w:r w:rsidRPr="00625E82">
        <w:rPr>
          <w:rFonts w:ascii="Consolas" w:hAnsi="Consolas" w:cs="Consolas"/>
          <w:color w:val="000000"/>
          <w:sz w:val="19"/>
          <w:szCs w:val="19"/>
        </w:rPr>
        <w:t>&gt;(</w:t>
      </w:r>
      <w:proofErr w:type="gramEnd"/>
    </w:p>
    <w:p w14:paraId="5FED7556" w14:textId="77777777" w:rsidR="00F1749F" w:rsidRPr="00625E82" w:rsidRDefault="00F1749F" w:rsidP="00E7157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625E82">
        <w:rPr>
          <w:rFonts w:ascii="Consolas" w:hAnsi="Consolas" w:cs="Consolas"/>
          <w:color w:val="000000"/>
          <w:sz w:val="19"/>
          <w:szCs w:val="19"/>
        </w:rPr>
        <w:t>f</w:t>
      </w:r>
      <w:proofErr w:type="gramEnd"/>
      <w:r w:rsidRPr="00625E82">
        <w:rPr>
          <w:rFonts w:ascii="Consolas" w:hAnsi="Consolas" w:cs="Consolas"/>
          <w:color w:val="000000"/>
          <w:sz w:val="19"/>
          <w:szCs w:val="19"/>
        </w:rPr>
        <w:t xml:space="preserve"> =&gt; </w:t>
      </w:r>
      <w:r w:rsidRPr="00625E82">
        <w:rPr>
          <w:rFonts w:ascii="Consolas" w:hAnsi="Consolas" w:cs="Consolas"/>
          <w:color w:val="2B91AF"/>
          <w:sz w:val="19"/>
          <w:szCs w:val="19"/>
        </w:rPr>
        <w:t>Console</w:t>
      </w:r>
      <w:r w:rsidRPr="00625E82">
        <w:rPr>
          <w:rFonts w:ascii="Consolas" w:hAnsi="Consolas" w:cs="Consolas"/>
          <w:color w:val="000000"/>
          <w:sz w:val="19"/>
          <w:szCs w:val="19"/>
        </w:rPr>
        <w:t>.WriteLine(</w:t>
      </w:r>
      <w:r w:rsidRPr="00625E82">
        <w:rPr>
          <w:rFonts w:ascii="Consolas" w:hAnsi="Consolas" w:cs="Consolas"/>
          <w:color w:val="A31515"/>
          <w:sz w:val="19"/>
          <w:szCs w:val="19"/>
        </w:rPr>
        <w:t>"An extra file was found: "</w:t>
      </w:r>
      <w:r w:rsidRPr="00625E82">
        <w:rPr>
          <w:rFonts w:ascii="Consolas" w:hAnsi="Consolas" w:cs="Consolas"/>
          <w:color w:val="000000"/>
          <w:sz w:val="19"/>
          <w:szCs w:val="19"/>
        </w:rPr>
        <w:t xml:space="preserve"> + f.FilePath));</w:t>
      </w:r>
    </w:p>
    <w:p w14:paraId="33BB5071" w14:textId="77777777" w:rsidR="00F1749F" w:rsidRDefault="00F1749F" w:rsidP="00F1749F">
      <w:pPr>
        <w:autoSpaceDE w:val="0"/>
        <w:autoSpaceDN w:val="0"/>
        <w:adjustRightInd w:val="0"/>
        <w:spacing w:after="0" w:line="240" w:lineRule="auto"/>
        <w:rPr>
          <w:rFonts w:ascii="Consolas" w:hAnsi="Consolas" w:cs="Consolas"/>
          <w:color w:val="000000"/>
          <w:sz w:val="19"/>
          <w:szCs w:val="19"/>
        </w:rPr>
      </w:pPr>
    </w:p>
    <w:p w14:paraId="2FE4D860" w14:textId="70676B4F" w:rsidR="003073A1" w:rsidRPr="00625E82" w:rsidRDefault="003073A1" w:rsidP="00F17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rPr>
        <w:t>Deploying</w:t>
      </w:r>
      <w:proofErr w:type="gramEnd"/>
      <w:r>
        <w:rPr>
          <w:rFonts w:ascii="Consolas" w:hAnsi="Consolas" w:cs="Consolas"/>
          <w:color w:val="008000"/>
          <w:sz w:val="19"/>
          <w:szCs w:val="19"/>
        </w:rPr>
        <w:t xml:space="preserve"> with all progress objects enabled</w:t>
      </w:r>
    </w:p>
    <w:p w14:paraId="3409BD9E"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metric, error, extraFile);</w:t>
      </w:r>
    </w:p>
    <w:p w14:paraId="74BC2392" w14:textId="63BCD5DF" w:rsidR="00F1749F" w:rsidRDefault="00F1749F" w:rsidP="00F1749F">
      <w:r>
        <w:t>If you only wanted the metric</w:t>
      </w:r>
      <w:r w:rsidR="00016585">
        <w:t>’</w:t>
      </w:r>
      <w:r>
        <w:t xml:space="preserve">s </w:t>
      </w:r>
      <w:r w:rsidR="00016585">
        <w:t xml:space="preserve">progress, </w:t>
      </w:r>
      <w:r>
        <w:t>you could do t</w:t>
      </w:r>
      <w:r w:rsidRPr="007A37D7">
        <w:t xml:space="preserve">he </w:t>
      </w:r>
      <w:r>
        <w:t>following:</w:t>
      </w:r>
    </w:p>
    <w:p w14:paraId="70AD9BAF" w14:textId="77777777" w:rsidR="00F1749F" w:rsidRDefault="00F1749F" w:rsidP="00F1749F">
      <w:pPr>
        <w:ind w:left="720"/>
        <w:rPr>
          <w:rFonts w:ascii="Consolas" w:hAnsi="Consolas" w:cs="Consolas"/>
          <w:color w:val="000000"/>
          <w:sz w:val="19"/>
          <w:szCs w:val="19"/>
        </w:rPr>
      </w:pPr>
      <w:r w:rsidRPr="00625E82">
        <w:rPr>
          <w:rFonts w:ascii="Consolas" w:hAnsi="Consolas" w:cs="Consolas"/>
          <w:color w:val="2B91AF"/>
          <w:sz w:val="19"/>
          <w:szCs w:val="19"/>
        </w:rPr>
        <w:t>XboxPackage</w:t>
      </w:r>
      <w:r w:rsidRPr="00625E82">
        <w:rPr>
          <w:rFonts w:ascii="Consolas" w:hAnsi="Consolas" w:cs="Consolas"/>
          <w:color w:val="000000"/>
          <w:sz w:val="19"/>
          <w:szCs w:val="19"/>
        </w:rPr>
        <w:t xml:space="preserve"> package = </w:t>
      </w:r>
      <w:r w:rsidRPr="00625E82">
        <w:rPr>
          <w:rFonts w:ascii="Consolas" w:hAnsi="Consolas" w:cs="Consolas"/>
          <w:color w:val="0000FF"/>
          <w:sz w:val="19"/>
          <w:szCs w:val="19"/>
        </w:rPr>
        <w:t>await</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c.DeployPushAsync(</w:t>
      </w:r>
      <w:proofErr w:type="gramEnd"/>
      <w:r w:rsidRPr="00625E82">
        <w:rPr>
          <w:rFonts w:ascii="Consolas" w:hAnsi="Consolas" w:cs="Consolas"/>
          <w:color w:val="A31515"/>
          <w:sz w:val="19"/>
          <w:szCs w:val="19"/>
        </w:rPr>
        <w:t>@"c:\temp\testpackage\"</w:t>
      </w:r>
      <w:r w:rsidRPr="00625E82">
        <w:rPr>
          <w:rFonts w:ascii="Consolas" w:hAnsi="Consolas" w:cs="Consolas"/>
          <w:color w:val="000000"/>
          <w:sz w:val="19"/>
          <w:szCs w:val="19"/>
        </w:rPr>
        <w:t xml:space="preserve">, </w:t>
      </w:r>
      <w:r w:rsidRPr="00625E82">
        <w:rPr>
          <w:rFonts w:ascii="Consolas" w:hAnsi="Consolas" w:cs="Consolas"/>
          <w:color w:val="0000FF"/>
          <w:sz w:val="19"/>
          <w:szCs w:val="19"/>
        </w:rPr>
        <w:t>true</w:t>
      </w:r>
      <w:r w:rsidRPr="00625E82">
        <w:rPr>
          <w:rFonts w:ascii="Consolas" w:hAnsi="Consolas" w:cs="Consolas"/>
          <w:color w:val="000000"/>
          <w:sz w:val="19"/>
          <w:szCs w:val="19"/>
        </w:rPr>
        <w:t xml:space="preserve">, metric, </w:t>
      </w:r>
      <w:r>
        <w:rPr>
          <w:rFonts w:ascii="Consolas" w:hAnsi="Consolas" w:cs="Consolas"/>
          <w:color w:val="0000FF"/>
          <w:sz w:val="19"/>
          <w:szCs w:val="19"/>
          <w:highlight w:val="white"/>
        </w:rPr>
        <w:t>null</w:t>
      </w:r>
      <w:r w:rsidRPr="00625E82">
        <w:rPr>
          <w:rFonts w:ascii="Consolas" w:hAnsi="Consolas" w:cs="Consolas"/>
          <w:color w:val="000000"/>
          <w:sz w:val="19"/>
          <w:szCs w:val="19"/>
        </w:rPr>
        <w:t xml:space="preserve">, </w:t>
      </w:r>
      <w:r>
        <w:rPr>
          <w:rFonts w:ascii="Consolas" w:hAnsi="Consolas" w:cs="Consolas"/>
          <w:color w:val="0000FF"/>
          <w:sz w:val="19"/>
          <w:szCs w:val="19"/>
          <w:highlight w:val="white"/>
        </w:rPr>
        <w:t>null</w:t>
      </w:r>
      <w:r w:rsidRPr="00625E82">
        <w:rPr>
          <w:rFonts w:ascii="Consolas" w:hAnsi="Consolas" w:cs="Consolas"/>
          <w:color w:val="000000"/>
          <w:sz w:val="19"/>
          <w:szCs w:val="19"/>
        </w:rPr>
        <w:t>);</w:t>
      </w:r>
    </w:p>
    <w:p w14:paraId="4F3A8E52" w14:textId="77777777" w:rsidR="00F1749F" w:rsidRDefault="00F1749F" w:rsidP="00F1749F">
      <w:r>
        <w:rPr>
          <w:b/>
        </w:rPr>
        <w:t>Notes</w:t>
      </w:r>
      <w:r>
        <w:t>:</w:t>
      </w:r>
    </w:p>
    <w:p w14:paraId="1472C279" w14:textId="575150B8" w:rsidR="00F1749F" w:rsidRPr="00551E21" w:rsidRDefault="00F1749F" w:rsidP="00E7157C">
      <w:pPr>
        <w:pStyle w:val="ListParagraph"/>
        <w:numPr>
          <w:ilvl w:val="0"/>
          <w:numId w:val="45"/>
        </w:numPr>
        <w:autoSpaceDE w:val="0"/>
        <w:autoSpaceDN w:val="0"/>
        <w:adjustRightInd w:val="0"/>
        <w:spacing w:after="0" w:line="240" w:lineRule="auto"/>
        <w:rPr>
          <w:rFonts w:ascii="Consolas" w:hAnsi="Consolas" w:cs="Consolas"/>
          <w:color w:val="000000"/>
          <w:sz w:val="19"/>
          <w:szCs w:val="19"/>
          <w:highlight w:val="white"/>
        </w:rPr>
      </w:pPr>
      <w:r>
        <w:t xml:space="preserve">To use the progress arguments, make sure you include a </w:t>
      </w:r>
      <w:r w:rsidRPr="00E7157C">
        <w:rPr>
          <w:rFonts w:ascii="Consolas" w:hAnsi="Consolas" w:cs="Consolas"/>
          <w:color w:val="0000FF"/>
          <w:sz w:val="20"/>
          <w:szCs w:val="20"/>
          <w:highlight w:val="white"/>
        </w:rPr>
        <w:t>using</w:t>
      </w:r>
      <w:r>
        <w:t xml:space="preserve"> statement </w:t>
      </w:r>
      <w:r w:rsidR="00B9544F">
        <w:t xml:space="preserve">in your project </w:t>
      </w:r>
      <w:r>
        <w:t xml:space="preserve">to </w:t>
      </w:r>
      <w:r w:rsidRPr="00551E21">
        <w:rPr>
          <w:rFonts w:ascii="Consolas" w:hAnsi="Consolas" w:cs="Consolas"/>
          <w:color w:val="000000"/>
          <w:sz w:val="19"/>
          <w:szCs w:val="19"/>
          <w:highlight w:val="white"/>
        </w:rPr>
        <w:t>Microsoft.Internal.GamesTest.Xbox.Deployment</w:t>
      </w:r>
      <w:r>
        <w:t>.</w:t>
      </w:r>
    </w:p>
    <w:p w14:paraId="0F87F863" w14:textId="590049CD" w:rsidR="00F1749F" w:rsidRDefault="00F1749F">
      <w:pPr>
        <w:pStyle w:val="ListParagraph"/>
        <w:numPr>
          <w:ilvl w:val="0"/>
          <w:numId w:val="10"/>
        </w:numPr>
        <w:autoSpaceDE w:val="0"/>
        <w:autoSpaceDN w:val="0"/>
        <w:adjustRightInd w:val="0"/>
        <w:spacing w:after="0" w:line="240" w:lineRule="auto"/>
      </w:pPr>
      <w:r>
        <w:t xml:space="preserve">You can deploy on top of an application that is already deployed to </w:t>
      </w:r>
      <w:r w:rsidR="00697F3D">
        <w:t xml:space="preserve">the </w:t>
      </w:r>
      <w:r>
        <w:t>console. In this case, the progress arguments would report on changes to the existing deployment.</w:t>
      </w:r>
      <w:r w:rsidR="00E920DB" w:rsidDel="00E920DB">
        <w:t xml:space="preserve"> </w:t>
      </w:r>
    </w:p>
    <w:p w14:paraId="01C1AC56" w14:textId="684AB701" w:rsidR="00A37B87" w:rsidRDefault="00A37B87">
      <w:r>
        <w:br w:type="page"/>
      </w:r>
    </w:p>
    <w:p w14:paraId="23815583" w14:textId="2DF6423A" w:rsidR="004D287D" w:rsidRDefault="004D287D" w:rsidP="00945D32">
      <w:pPr>
        <w:pStyle w:val="Heading3"/>
        <w:rPr>
          <w:highlight w:val="white"/>
        </w:rPr>
      </w:pPr>
      <w:bookmarkStart w:id="516" w:name="_Toc401655202"/>
      <w:bookmarkStart w:id="517" w:name="_Toc404263563"/>
      <w:bookmarkStart w:id="518" w:name="_Toc404586302"/>
      <w:bookmarkStart w:id="519" w:name="_Toc405276860"/>
      <w:r>
        <w:rPr>
          <w:highlight w:val="white"/>
        </w:rPr>
        <w:lastRenderedPageBreak/>
        <w:t>Deploy</w:t>
      </w:r>
      <w:r w:rsidR="00460856">
        <w:rPr>
          <w:highlight w:val="white"/>
        </w:rPr>
        <w:t>ment</w:t>
      </w:r>
      <w:r>
        <w:rPr>
          <w:highlight w:val="white"/>
        </w:rPr>
        <w:t xml:space="preserve"> Cancellation</w:t>
      </w:r>
      <w:bookmarkEnd w:id="516"/>
      <w:bookmarkEnd w:id="517"/>
      <w:bookmarkEnd w:id="518"/>
      <w:bookmarkEnd w:id="519"/>
    </w:p>
    <w:p w14:paraId="0F3FD18F" w14:textId="76D75C33" w:rsidR="00E920DB" w:rsidRDefault="009C020A" w:rsidP="00E7157C">
      <w:pPr>
        <w:autoSpaceDE w:val="0"/>
        <w:autoSpaceDN w:val="0"/>
        <w:adjustRightInd w:val="0"/>
        <w:spacing w:after="0" w:line="240" w:lineRule="auto"/>
      </w:pPr>
      <w:r w:rsidRPr="00E7157C">
        <w:rPr>
          <w:rFonts w:ascii="Consolas" w:hAnsi="Consolas" w:cs="Consolas"/>
          <w:color w:val="000000"/>
          <w:sz w:val="20"/>
          <w:szCs w:val="20"/>
          <w:highlight w:val="white"/>
        </w:rPr>
        <w:t>DeployPushAsync</w:t>
      </w:r>
      <w:r>
        <w:t xml:space="preserve"> overloads that support </w:t>
      </w:r>
      <w:r w:rsidR="00854F02" w:rsidRPr="00945D32">
        <w:rPr>
          <w:b/>
        </w:rPr>
        <w:t>cancellation</w:t>
      </w:r>
      <w:r>
        <w:t xml:space="preserve"> accept </w:t>
      </w:r>
      <w:r w:rsidR="00854F02">
        <w:t>a</w:t>
      </w:r>
      <w:r>
        <w:t xml:space="preserve"> </w:t>
      </w:r>
      <w:r w:rsidR="00854F02" w:rsidRPr="00E7157C">
        <w:rPr>
          <w:rFonts w:ascii="Consolas" w:hAnsi="Consolas" w:cs="Consolas"/>
          <w:color w:val="2B91AF"/>
          <w:sz w:val="20"/>
          <w:szCs w:val="20"/>
        </w:rPr>
        <w:t>CancellationToken</w:t>
      </w:r>
      <w:r w:rsidR="00A37B87">
        <w:t xml:space="preserve">. This </w:t>
      </w:r>
      <w:r w:rsidR="00854F02">
        <w:t>allow</w:t>
      </w:r>
      <w:r w:rsidR="00A37B87">
        <w:t>s</w:t>
      </w:r>
      <w:r w:rsidR="00854F02">
        <w:t xml:space="preserve"> the user to request the asynchronous operation to be cancelled</w:t>
      </w:r>
      <w:r w:rsidR="004C0B16">
        <w:t xml:space="preserve"> by calling </w:t>
      </w:r>
      <w:proofErr w:type="gramStart"/>
      <w:r w:rsidR="00A37B87">
        <w:rPr>
          <w:rFonts w:ascii="Consolas" w:hAnsi="Consolas" w:cs="Consolas"/>
          <w:color w:val="000000"/>
          <w:sz w:val="19"/>
          <w:szCs w:val="19"/>
          <w:highlight w:val="white"/>
        </w:rPr>
        <w:t>Cancel</w:t>
      </w:r>
      <w:r w:rsidR="00A37B87" w:rsidRPr="00F255FC">
        <w:rPr>
          <w:rFonts w:ascii="Consolas" w:hAnsi="Consolas" w:cs="Consolas"/>
          <w:color w:val="000000"/>
          <w:sz w:val="19"/>
          <w:szCs w:val="19"/>
          <w:highlight w:val="white"/>
        </w:rPr>
        <w:t>(</w:t>
      </w:r>
      <w:proofErr w:type="gramEnd"/>
      <w:r w:rsidR="00A37B87">
        <w:rPr>
          <w:rFonts w:ascii="Consolas" w:hAnsi="Consolas" w:cs="Consolas"/>
          <w:color w:val="000000"/>
          <w:sz w:val="19"/>
          <w:szCs w:val="19"/>
        </w:rPr>
        <w:t>)</w:t>
      </w:r>
      <w:r w:rsidR="00E55A88">
        <w:rPr>
          <w:rFonts w:ascii="Consolas" w:hAnsi="Consolas" w:cs="Consolas"/>
          <w:color w:val="000000"/>
          <w:sz w:val="19"/>
          <w:szCs w:val="19"/>
        </w:rPr>
        <w:t xml:space="preserve"> </w:t>
      </w:r>
      <w:r w:rsidR="004C0B16">
        <w:t>on the token</w:t>
      </w:r>
      <w:r w:rsidR="00E3754F">
        <w:t xml:space="preserve"> source (also see </w:t>
      </w:r>
      <w:hyperlink r:id="rId17" w:history="1">
        <w:r w:rsidR="00E3754F" w:rsidRPr="00E3754F">
          <w:rPr>
            <w:rStyle w:val="Hyperlink"/>
          </w:rPr>
          <w:t>MSDN example</w:t>
        </w:r>
      </w:hyperlink>
      <w:r w:rsidR="00E3754F">
        <w:t>)</w:t>
      </w:r>
      <w:r w:rsidR="004C0B16">
        <w:t>:</w:t>
      </w:r>
    </w:p>
    <w:p w14:paraId="332AF5FC" w14:textId="15F8479B" w:rsidR="004C0B16" w:rsidRDefault="004C0B16" w:rsidP="00945D32">
      <w:pPr>
        <w:spacing w:before="160" w:after="0"/>
        <w:ind w:left="720"/>
      </w:pPr>
      <w:bookmarkStart w:id="520" w:name="_Toc382485459"/>
      <w:bookmarkStart w:id="521" w:name="_Toc387829354"/>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r w:rsidRPr="00F255FC">
        <w:rPr>
          <w:rFonts w:ascii="Consolas" w:hAnsi="Consolas" w:cs="Consolas"/>
          <w:color w:val="000000"/>
          <w:sz w:val="19"/>
          <w:szCs w:val="19"/>
          <w:highlight w:val="white"/>
        </w:rPr>
        <w:t xml:space="preserve"> </w:t>
      </w:r>
      <w:r>
        <w:rPr>
          <w:rFonts w:ascii="Consolas" w:hAnsi="Consolas" w:cs="Consolas"/>
          <w:color w:val="000000"/>
          <w:sz w:val="19"/>
          <w:szCs w:val="19"/>
        </w:rPr>
        <w:t>token</w:t>
      </w:r>
      <w:r w:rsidR="00A37B87">
        <w:rPr>
          <w:rFonts w:ascii="Consolas" w:hAnsi="Consolas" w:cs="Consolas"/>
          <w:color w:val="000000"/>
          <w:sz w:val="19"/>
          <w:szCs w:val="19"/>
        </w:rPr>
        <w:t>Source</w:t>
      </w:r>
      <w:r>
        <w:rPr>
          <w:rFonts w:ascii="Consolas" w:hAnsi="Consolas" w:cs="Consolas"/>
          <w:color w:val="000000"/>
          <w:sz w:val="19"/>
          <w:szCs w:val="19"/>
        </w:rPr>
        <w:t xml:space="preserve"> = </w:t>
      </w:r>
      <w:r w:rsidR="00A37B87">
        <w:rPr>
          <w:rFonts w:ascii="Consolas" w:hAnsi="Consolas" w:cs="Consolas"/>
          <w:color w:val="0000FF"/>
          <w:sz w:val="19"/>
          <w:szCs w:val="19"/>
          <w:highlight w:val="white"/>
        </w:rPr>
        <w:t>new</w:t>
      </w:r>
      <w:r w:rsidR="00A37B87" w:rsidRPr="00F255FC">
        <w:rPr>
          <w:rFonts w:ascii="Consolas" w:hAnsi="Consolas" w:cs="Consolas"/>
          <w:color w:val="000000"/>
          <w:sz w:val="19"/>
          <w:szCs w:val="19"/>
          <w:highlight w:val="white"/>
        </w:rPr>
        <w:t xml:space="preserve"> </w:t>
      </w:r>
      <w:proofErr w:type="gramStart"/>
      <w:r w:rsidRPr="00F255FC">
        <w:rPr>
          <w:rFonts w:ascii="Consolas" w:hAnsi="Consolas" w:cs="Consolas"/>
          <w:color w:val="2B91AF"/>
          <w:sz w:val="19"/>
          <w:szCs w:val="19"/>
          <w:highlight w:val="white"/>
        </w:rPr>
        <w:t>CancellationToken</w:t>
      </w:r>
      <w:r w:rsidR="00A37B87">
        <w:rPr>
          <w:rFonts w:ascii="Consolas" w:hAnsi="Consolas" w:cs="Consolas"/>
          <w:color w:val="2B91AF"/>
          <w:sz w:val="19"/>
          <w:szCs w:val="19"/>
          <w:highlight w:val="white"/>
        </w:rPr>
        <w:t>Source</w:t>
      </w:r>
      <w:r w:rsidRPr="00F255FC">
        <w:rPr>
          <w:rFonts w:ascii="Consolas" w:hAnsi="Consolas" w:cs="Consolas"/>
          <w:color w:val="000000"/>
          <w:sz w:val="19"/>
          <w:szCs w:val="19"/>
          <w:highlight w:val="white"/>
        </w:rPr>
        <w:t>(</w:t>
      </w:r>
      <w:proofErr w:type="gramEnd"/>
      <w:r>
        <w:rPr>
          <w:rFonts w:ascii="Consolas" w:hAnsi="Consolas" w:cs="Consolas"/>
          <w:color w:val="000000"/>
          <w:sz w:val="19"/>
          <w:szCs w:val="19"/>
        </w:rPr>
        <w:t>);</w:t>
      </w:r>
    </w:p>
    <w:p w14:paraId="3628D599" w14:textId="32A35945" w:rsidR="004C0B16" w:rsidRDefault="0088309D" w:rsidP="00945D32">
      <w:pPr>
        <w:spacing w:before="160" w:after="0"/>
        <w:ind w:left="720"/>
        <w:rPr>
          <w:rFonts w:ascii="Consolas" w:hAnsi="Consolas" w:cs="Consolas"/>
          <w:color w:val="000000"/>
          <w:sz w:val="19"/>
          <w:szCs w:val="19"/>
        </w:rPr>
      </w:pPr>
      <w:r w:rsidRPr="00F255FC">
        <w:rPr>
          <w:rFonts w:ascii="Consolas" w:hAnsi="Consolas" w:cs="Consolas"/>
          <w:color w:val="2B91AF"/>
          <w:sz w:val="19"/>
          <w:szCs w:val="19"/>
          <w:highlight w:val="white"/>
        </w:rPr>
        <w:t>Task</w:t>
      </w:r>
      <w:r w:rsidRPr="00F255FC">
        <w:rPr>
          <w:rFonts w:ascii="Consolas" w:hAnsi="Consolas" w:cs="Consolas"/>
          <w:color w:val="000000"/>
          <w:sz w:val="19"/>
          <w:szCs w:val="19"/>
          <w:highlight w:val="white"/>
        </w:rPr>
        <w:t>&lt;</w:t>
      </w:r>
      <w:r w:rsidRPr="00F255FC">
        <w:rPr>
          <w:rFonts w:ascii="Consolas" w:hAnsi="Consolas" w:cs="Consolas"/>
          <w:color w:val="2B91AF"/>
          <w:sz w:val="19"/>
          <w:szCs w:val="19"/>
          <w:highlight w:val="white"/>
        </w:rPr>
        <w:t>XboxPackage</w:t>
      </w:r>
      <w:r w:rsidRPr="00F255FC">
        <w:rPr>
          <w:rFonts w:ascii="Consolas" w:hAnsi="Consolas" w:cs="Consolas"/>
          <w:color w:val="000000"/>
          <w:sz w:val="19"/>
          <w:szCs w:val="19"/>
          <w:highlight w:val="white"/>
        </w:rPr>
        <w:t xml:space="preserve">&gt; </w:t>
      </w:r>
      <w:r>
        <w:rPr>
          <w:rFonts w:ascii="Consolas" w:hAnsi="Consolas" w:cs="Consolas"/>
          <w:color w:val="000000"/>
          <w:sz w:val="19"/>
          <w:szCs w:val="19"/>
        </w:rPr>
        <w:t>deployTask</w:t>
      </w:r>
      <w:r w:rsidR="00E3754F" w:rsidRPr="00625E82">
        <w:rPr>
          <w:rFonts w:ascii="Consolas" w:hAnsi="Consolas" w:cs="Consolas"/>
          <w:color w:val="000000"/>
          <w:sz w:val="19"/>
          <w:szCs w:val="19"/>
        </w:rPr>
        <w:t xml:space="preserve"> = </w:t>
      </w:r>
      <w:proofErr w:type="gramStart"/>
      <w:r w:rsidR="00E3754F" w:rsidRPr="00625E82">
        <w:rPr>
          <w:rFonts w:ascii="Consolas" w:hAnsi="Consolas" w:cs="Consolas"/>
          <w:color w:val="000000"/>
          <w:sz w:val="19"/>
          <w:szCs w:val="19"/>
        </w:rPr>
        <w:t>x</w:t>
      </w:r>
      <w:r w:rsidR="00E3754F">
        <w:rPr>
          <w:rFonts w:ascii="Consolas" w:hAnsi="Consolas" w:cs="Consolas"/>
          <w:color w:val="000000"/>
          <w:sz w:val="19"/>
          <w:szCs w:val="19"/>
        </w:rPr>
        <w:t>bc.</w:t>
      </w:r>
      <w:r w:rsidR="004C0B16" w:rsidRPr="00F255FC">
        <w:rPr>
          <w:rFonts w:ascii="Consolas" w:hAnsi="Consolas" w:cs="Consolas"/>
          <w:color w:val="000000"/>
          <w:sz w:val="19"/>
          <w:szCs w:val="19"/>
          <w:highlight w:val="white"/>
        </w:rPr>
        <w:t>DeployPushAsync(</w:t>
      </w:r>
      <w:proofErr w:type="gramEnd"/>
    </w:p>
    <w:p w14:paraId="7058C86C" w14:textId="70DFC9CA" w:rsidR="004C0B16" w:rsidRDefault="004C0B16" w:rsidP="00945D32">
      <w:pPr>
        <w:spacing w:after="0"/>
        <w:ind w:left="720" w:firstLine="720"/>
        <w:rPr>
          <w:rFonts w:ascii="Consolas" w:hAnsi="Consolas" w:cs="Consolas"/>
          <w:color w:val="000000"/>
          <w:sz w:val="19"/>
          <w:szCs w:val="19"/>
        </w:rPr>
      </w:pPr>
      <w:r w:rsidRPr="007242C0">
        <w:rPr>
          <w:rFonts w:ascii="Consolas" w:hAnsi="Consolas" w:cs="Consolas"/>
          <w:color w:val="A31515"/>
          <w:sz w:val="19"/>
          <w:szCs w:val="19"/>
        </w:rPr>
        <w:t>@"c:\temp\testapplication\loose"</w:t>
      </w:r>
      <w:r w:rsidRPr="007242C0">
        <w:rPr>
          <w:rFonts w:ascii="Consolas" w:hAnsi="Consolas" w:cs="Consolas"/>
          <w:color w:val="000000"/>
          <w:sz w:val="19"/>
          <w:szCs w:val="19"/>
        </w:rPr>
        <w:t>,</w:t>
      </w:r>
      <w:r w:rsidR="00A37B87">
        <w:rPr>
          <w:rFonts w:ascii="Consolas" w:hAnsi="Consolas" w:cs="Consolas"/>
          <w:color w:val="000000"/>
          <w:sz w:val="19"/>
          <w:szCs w:val="19"/>
        </w:rPr>
        <w:t xml:space="preserve"> </w:t>
      </w:r>
      <w:r>
        <w:rPr>
          <w:rFonts w:ascii="Consolas" w:hAnsi="Consolas" w:cs="Consolas"/>
          <w:color w:val="0000FF"/>
          <w:sz w:val="19"/>
          <w:szCs w:val="19"/>
        </w:rPr>
        <w:t>true</w:t>
      </w:r>
      <w:r w:rsidR="00A37B87" w:rsidRPr="00F255FC">
        <w:rPr>
          <w:rFonts w:ascii="Consolas" w:hAnsi="Consolas" w:cs="Consolas"/>
          <w:color w:val="000000"/>
          <w:sz w:val="19"/>
          <w:szCs w:val="19"/>
          <w:highlight w:val="white"/>
        </w:rPr>
        <w:t>,</w:t>
      </w:r>
      <w:r w:rsidR="00A37B87">
        <w:rPr>
          <w:rFonts w:ascii="Consolas" w:hAnsi="Consolas" w:cs="Consolas"/>
          <w:color w:val="000000"/>
          <w:sz w:val="19"/>
          <w:szCs w:val="19"/>
          <w:highlight w:val="white"/>
        </w:rPr>
        <w:t xml:space="preserve"> token</w:t>
      </w:r>
      <w:r w:rsidR="00A37B87">
        <w:rPr>
          <w:rFonts w:ascii="Consolas" w:hAnsi="Consolas" w:cs="Consolas"/>
          <w:color w:val="000000"/>
          <w:sz w:val="19"/>
          <w:szCs w:val="19"/>
        </w:rPr>
        <w:t>Source.Token);</w:t>
      </w:r>
    </w:p>
    <w:p w14:paraId="607AD687" w14:textId="77777777" w:rsidR="00E3754F" w:rsidRDefault="00E3754F" w:rsidP="00945D32">
      <w:pPr>
        <w:spacing w:after="0"/>
        <w:ind w:firstLine="720"/>
        <w:rPr>
          <w:rFonts w:ascii="Consolas" w:hAnsi="Consolas" w:cs="Consolas"/>
          <w:color w:val="000000"/>
          <w:sz w:val="19"/>
          <w:szCs w:val="19"/>
        </w:rPr>
      </w:pPr>
    </w:p>
    <w:p w14:paraId="1D149499" w14:textId="74E68898" w:rsidR="0088309D" w:rsidRDefault="00E3754F" w:rsidP="00945D32">
      <w:pPr>
        <w:spacing w:after="0"/>
        <w:ind w:firstLine="720"/>
        <w:rPr>
          <w:rFonts w:ascii="Consolas" w:hAnsi="Consolas" w:cs="Consolas"/>
          <w:color w:val="000000"/>
          <w:sz w:val="19"/>
          <w:szCs w:val="19"/>
          <w:highlight w:val="white"/>
        </w:rPr>
      </w:pPr>
      <w:proofErr w:type="gramStart"/>
      <w:r>
        <w:rPr>
          <w:rFonts w:ascii="Consolas" w:hAnsi="Consolas" w:cs="Consolas"/>
          <w:color w:val="000000"/>
          <w:sz w:val="19"/>
          <w:szCs w:val="19"/>
        </w:rPr>
        <w:t>tokenSource.</w:t>
      </w:r>
      <w:r>
        <w:rPr>
          <w:rFonts w:ascii="Consolas" w:hAnsi="Consolas" w:cs="Consolas"/>
          <w:color w:val="000000"/>
          <w:sz w:val="19"/>
          <w:szCs w:val="19"/>
          <w:highlight w:val="white"/>
        </w:rPr>
        <w:t>Cancel(</w:t>
      </w:r>
      <w:proofErr w:type="gramEnd"/>
      <w:r>
        <w:rPr>
          <w:rFonts w:ascii="Consolas" w:hAnsi="Consolas" w:cs="Consolas"/>
          <w:color w:val="000000"/>
          <w:sz w:val="19"/>
          <w:szCs w:val="19"/>
          <w:highlight w:val="white"/>
        </w:rPr>
        <w:t>);</w:t>
      </w:r>
    </w:p>
    <w:p w14:paraId="546C0D17" w14:textId="3F812DC3" w:rsidR="00EF6D8E" w:rsidRDefault="00EF6D8E" w:rsidP="00945D32">
      <w:pPr>
        <w:spacing w:after="0"/>
        <w:ind w:firstLine="720"/>
        <w:rPr>
          <w:rFonts w:ascii="Consolas" w:hAnsi="Consolas" w:cs="Consolas"/>
          <w:color w:val="000000"/>
          <w:sz w:val="19"/>
          <w:szCs w:val="19"/>
          <w:highlight w:val="white"/>
        </w:rPr>
      </w:pPr>
    </w:p>
    <w:p w14:paraId="4CFA75AC" w14:textId="1839A247" w:rsidR="00EF6D8E" w:rsidRPr="00945D32" w:rsidRDefault="009963F2" w:rsidP="00945D32">
      <w:pPr>
        <w:spacing w:after="0"/>
        <w:rPr>
          <w:rFonts w:ascii="Consolas" w:hAnsi="Consolas" w:cs="Consolas"/>
          <w:color w:val="000000"/>
          <w:sz w:val="19"/>
          <w:szCs w:val="19"/>
          <w:highlight w:val="white"/>
        </w:rPr>
      </w:pPr>
      <w:r>
        <w:t>As described in the MSDN article linked above, w</w:t>
      </w:r>
      <w:r w:rsidR="00EF6D8E">
        <w:t>aiting o</w:t>
      </w:r>
      <w:r>
        <w:t>n a task when</w:t>
      </w:r>
      <w:r w:rsidR="00EF6D8E">
        <w:t xml:space="preserve"> it transitions to </w:t>
      </w:r>
      <w:r w:rsidR="00EF6D8E">
        <w:rPr>
          <w:rFonts w:ascii="Consolas" w:hAnsi="Consolas" w:cs="Consolas"/>
          <w:color w:val="000000"/>
          <w:sz w:val="19"/>
          <w:szCs w:val="19"/>
          <w:highlight w:val="white"/>
        </w:rPr>
        <w:t xml:space="preserve">Canceled </w:t>
      </w:r>
      <w:r w:rsidR="00EF6D8E">
        <w:t>state will throw</w:t>
      </w:r>
      <w:r>
        <w:t xml:space="preserve"> a</w:t>
      </w:r>
      <w:r w:rsidR="00EF6D8E">
        <w:t xml:space="preserve"> </w:t>
      </w:r>
      <w:r w:rsidR="00EF6D8E">
        <w:rPr>
          <w:rFonts w:ascii="Consolas" w:hAnsi="Consolas" w:cs="Consolas"/>
          <w:color w:val="2B91AF"/>
          <w:sz w:val="19"/>
          <w:szCs w:val="19"/>
          <w:highlight w:val="white"/>
        </w:rPr>
        <w:t>TaskCanceledException.Task</w:t>
      </w:r>
      <w:r w:rsidR="00EF6D8E" w:rsidRPr="00EF6D8E">
        <w:t xml:space="preserve"> </w:t>
      </w:r>
      <w:r w:rsidR="00EF6D8E">
        <w:t>exception</w:t>
      </w:r>
      <w:r>
        <w:t xml:space="preserve">. If the calling code does not wait on the task, the task status will simply be set to </w:t>
      </w:r>
      <w:r w:rsidRPr="00945D32">
        <w:rPr>
          <w:rFonts w:ascii="Consolas" w:hAnsi="Consolas" w:cs="Consolas"/>
          <w:color w:val="000000"/>
          <w:sz w:val="19"/>
          <w:szCs w:val="19"/>
          <w:highlight w:val="white"/>
        </w:rPr>
        <w:t>Canceled</w:t>
      </w:r>
      <w:r>
        <w:t xml:space="preserve"> and </w:t>
      </w:r>
      <w:hyperlink r:id="rId18" w:history="1">
        <w:r w:rsidRPr="002506DB">
          <w:rPr>
            <w:rStyle w:val="Hyperlink"/>
          </w:rPr>
          <w:t>continuations</w:t>
        </w:r>
      </w:hyperlink>
      <w:r>
        <w:t xml:space="preserve"> will be executed unless the task continuation options specify</w:t>
      </w:r>
      <w:r w:rsidR="00717DDB">
        <w:t xml:space="preserve"> as</w:t>
      </w:r>
      <w:r>
        <w:t xml:space="preserve"> </w:t>
      </w:r>
      <w:r>
        <w:rPr>
          <w:rFonts w:ascii="Consolas" w:hAnsi="Consolas" w:cs="Consolas"/>
          <w:color w:val="2B91AF"/>
          <w:sz w:val="19"/>
          <w:szCs w:val="19"/>
          <w:highlight w:val="white"/>
        </w:rPr>
        <w:t>NotOnCanceled</w:t>
      </w:r>
      <w:r>
        <w:t>.</w:t>
      </w:r>
    </w:p>
    <w:p w14:paraId="18D969D8" w14:textId="4A1D5B0D" w:rsidR="00B75ECB" w:rsidRDefault="00B75ECB" w:rsidP="00F5302C">
      <w:pPr>
        <w:pStyle w:val="Heading1"/>
      </w:pPr>
      <w:bookmarkStart w:id="522" w:name="_Toc401655204"/>
      <w:bookmarkStart w:id="523" w:name="_Toc404263565"/>
      <w:bookmarkStart w:id="524" w:name="_Toc404586303"/>
      <w:bookmarkStart w:id="525" w:name="_Toc405276861"/>
      <w:r>
        <w:t xml:space="preserve">How to register a package </w:t>
      </w:r>
      <w:r w:rsidR="00890317">
        <w:t xml:space="preserve">located </w:t>
      </w:r>
      <w:r w:rsidR="00067ACE">
        <w:t>on TitleScratch drive</w:t>
      </w:r>
      <w:bookmarkEnd w:id="522"/>
      <w:bookmarkEnd w:id="523"/>
      <w:bookmarkEnd w:id="524"/>
      <w:bookmarkEnd w:id="525"/>
    </w:p>
    <w:p w14:paraId="41F5BE15" w14:textId="6E738191" w:rsidR="00B75ECB" w:rsidRDefault="00B75ECB">
      <w:r>
        <w:t xml:space="preserve">To facilitate faster switching between different versions of the same </w:t>
      </w:r>
      <w:r w:rsidR="00DC6F4D">
        <w:t>application</w:t>
      </w:r>
      <w:r>
        <w:t xml:space="preserve"> on Xbox One, keep loose files </w:t>
      </w:r>
      <w:r w:rsidR="0055414B">
        <w:t>for each package in</w:t>
      </w:r>
      <w:r>
        <w:t xml:space="preserve"> folders on the </w:t>
      </w:r>
      <w:r w:rsidRPr="00F5302C">
        <w:rPr>
          <w:b/>
        </w:rPr>
        <w:t>TitleScratch</w:t>
      </w:r>
      <w:r>
        <w:t xml:space="preserve"> drive</w:t>
      </w:r>
      <w:r w:rsidR="0055414B">
        <w:t xml:space="preserve"> </w:t>
      </w:r>
      <w:r w:rsidR="002721C3">
        <w:t>then</w:t>
      </w:r>
      <w:r w:rsidR="0055414B">
        <w:t xml:space="preserve"> </w:t>
      </w:r>
      <w:r w:rsidR="0055414B" w:rsidRPr="00DC6F4D">
        <w:t>register/unregister</w:t>
      </w:r>
      <w:r w:rsidR="0055414B">
        <w:t xml:space="preserve"> each one as necessary. A registered </w:t>
      </w:r>
      <w:r w:rsidR="0055414B" w:rsidRPr="00F5302C">
        <w:rPr>
          <w:b/>
        </w:rPr>
        <w:t>TitleScratch</w:t>
      </w:r>
      <w:r w:rsidR="0055414B">
        <w:t xml:space="preserve"> package appears in the applications list (or in the collection returned by </w:t>
      </w:r>
      <w:r w:rsidR="0055414B" w:rsidRPr="00F5302C">
        <w:rPr>
          <w:b/>
        </w:rPr>
        <w:t>InstalledPackages</w:t>
      </w:r>
      <w:r w:rsidR="0055414B">
        <w:t xml:space="preserve"> property of XboxConsole)</w:t>
      </w:r>
      <w:r w:rsidR="00DC6F4D">
        <w:t xml:space="preserve"> like any other application</w:t>
      </w:r>
      <w:r w:rsidR="0055414B">
        <w:t xml:space="preserve">. </w:t>
      </w:r>
      <w:r w:rsidR="0055414B" w:rsidRPr="00F5302C">
        <w:rPr>
          <w:b/>
        </w:rPr>
        <w:t>Uninstalling</w:t>
      </w:r>
      <w:r w:rsidR="0055414B">
        <w:t xml:space="preserve"> such a package will remove the associated files on the </w:t>
      </w:r>
      <w:r w:rsidR="0055414B" w:rsidRPr="00F5302C">
        <w:rPr>
          <w:b/>
        </w:rPr>
        <w:t>TitleScratch</w:t>
      </w:r>
      <w:r w:rsidR="0055414B">
        <w:t xml:space="preserve"> drive, which is usually not desired. </w:t>
      </w:r>
      <w:r w:rsidR="002721C3">
        <w:t xml:space="preserve">Instead, </w:t>
      </w:r>
      <w:proofErr w:type="gramStart"/>
      <w:r w:rsidR="0055414B" w:rsidRPr="00F5302C">
        <w:rPr>
          <w:b/>
        </w:rPr>
        <w:t>Unregister</w:t>
      </w:r>
      <w:proofErr w:type="gramEnd"/>
      <w:r w:rsidR="0055414B">
        <w:t xml:space="preserve"> the package to remove it from the applications list</w:t>
      </w:r>
      <w:r w:rsidR="00DC6F4D">
        <w:t xml:space="preserve"> while keeping the files on the</w:t>
      </w:r>
      <w:r w:rsidR="0055414B">
        <w:t xml:space="preserve"> drive.</w:t>
      </w:r>
    </w:p>
    <w:p w14:paraId="01747F9B" w14:textId="34B93842" w:rsidR="006A20F8" w:rsidRDefault="006A20F8">
      <w:r>
        <w:t xml:space="preserve">Use the </w:t>
      </w:r>
      <w:r>
        <w:rPr>
          <w:b/>
        </w:rPr>
        <w:t>Register</w:t>
      </w:r>
      <w:r>
        <w:t xml:space="preserve"> method of XboxConsole to register a package:</w:t>
      </w:r>
    </w:p>
    <w:p w14:paraId="575A7D76" w14:textId="77777777" w:rsidR="002467D7" w:rsidRPr="00625E82" w:rsidRDefault="002467D7" w:rsidP="00F5302C">
      <w:pPr>
        <w:autoSpaceDE w:val="0"/>
        <w:autoSpaceDN w:val="0"/>
        <w:adjustRightInd w:val="0"/>
        <w:spacing w:after="0" w:line="240" w:lineRule="auto"/>
        <w:ind w:left="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458BF5D4" w14:textId="77777777" w:rsidR="002467D7" w:rsidRPr="00625E82" w:rsidRDefault="002467D7" w:rsidP="00F5302C">
      <w:pPr>
        <w:autoSpaceDE w:val="0"/>
        <w:autoSpaceDN w:val="0"/>
        <w:adjustRightInd w:val="0"/>
        <w:spacing w:after="0" w:line="240" w:lineRule="auto"/>
        <w:ind w:firstLine="720"/>
        <w:rPr>
          <w:rFonts w:ascii="Consolas" w:hAnsi="Consolas" w:cs="Consolas"/>
          <w:color w:val="000000"/>
          <w:sz w:val="19"/>
          <w:szCs w:val="19"/>
        </w:rPr>
      </w:pPr>
      <w:r w:rsidRPr="00625E82">
        <w:rPr>
          <w:rFonts w:ascii="Consolas" w:hAnsi="Consolas" w:cs="Consolas"/>
          <w:color w:val="000000"/>
          <w:sz w:val="19"/>
          <w:szCs w:val="19"/>
        </w:rPr>
        <w:t>{</w:t>
      </w:r>
    </w:p>
    <w:p w14:paraId="59944C19" w14:textId="77777777" w:rsidR="002467D7" w:rsidRDefault="002467D7" w:rsidP="00F5302C">
      <w:pPr>
        <w:autoSpaceDE w:val="0"/>
        <w:autoSpaceDN w:val="0"/>
        <w:spacing w:after="0"/>
        <w:ind w:left="720" w:firstLine="720"/>
        <w:rPr>
          <w:rFonts w:ascii="Consolas" w:hAnsi="Consolas" w:cs="Consolas"/>
          <w:color w:val="000000"/>
          <w:sz w:val="19"/>
          <w:szCs w:val="19"/>
        </w:rPr>
      </w:pPr>
      <w:r w:rsidRPr="00625E82">
        <w:rPr>
          <w:rFonts w:ascii="Consolas" w:hAnsi="Consolas" w:cs="Consolas"/>
          <w:color w:val="2B91AF"/>
          <w:sz w:val="19"/>
          <w:szCs w:val="19"/>
        </w:rPr>
        <w:t>Xbox</w:t>
      </w:r>
      <w:r>
        <w:rPr>
          <w:rFonts w:ascii="Consolas" w:hAnsi="Consolas" w:cs="Consolas"/>
          <w:color w:val="2B91AF"/>
          <w:sz w:val="19"/>
          <w:szCs w:val="19"/>
        </w:rPr>
        <w:t xml:space="preserve">Package </w:t>
      </w:r>
      <w:r>
        <w:rPr>
          <w:rFonts w:ascii="Consolas" w:hAnsi="Consolas" w:cs="Consolas"/>
          <w:color w:val="000000"/>
          <w:sz w:val="19"/>
          <w:szCs w:val="19"/>
        </w:rPr>
        <w:t>package =</w:t>
      </w:r>
      <w:r w:rsidRPr="00625E82">
        <w:rPr>
          <w:rFonts w:ascii="Consolas" w:hAnsi="Consolas" w:cs="Consolas"/>
          <w:color w:val="000000"/>
          <w:sz w:val="19"/>
          <w:szCs w:val="19"/>
        </w:rPr>
        <w:t xml:space="preserve"> </w:t>
      </w:r>
      <w:proofErr w:type="gramStart"/>
      <w:r w:rsidRPr="00625E82">
        <w:rPr>
          <w:rFonts w:ascii="Consolas" w:hAnsi="Consolas" w:cs="Consolas"/>
          <w:color w:val="000000"/>
          <w:sz w:val="19"/>
          <w:szCs w:val="19"/>
        </w:rPr>
        <w:t>x</w:t>
      </w:r>
      <w:r>
        <w:rPr>
          <w:rFonts w:ascii="Consolas" w:hAnsi="Consolas" w:cs="Consolas"/>
          <w:color w:val="000000"/>
          <w:sz w:val="19"/>
          <w:szCs w:val="19"/>
        </w:rPr>
        <w:t>b</w:t>
      </w:r>
      <w:r w:rsidRPr="00625E82">
        <w:rPr>
          <w:rFonts w:ascii="Consolas" w:hAnsi="Consolas" w:cs="Consolas"/>
          <w:color w:val="000000"/>
          <w:sz w:val="19"/>
          <w:szCs w:val="19"/>
        </w:rPr>
        <w:t>c</w:t>
      </w:r>
      <w:r w:rsidRPr="00F5302C">
        <w:rPr>
          <w:rFonts w:ascii="Consolas" w:hAnsi="Consolas" w:cs="Consolas"/>
          <w:sz w:val="19"/>
          <w:szCs w:val="19"/>
        </w:rPr>
        <w:t>.</w:t>
      </w:r>
      <w:r w:rsidRPr="002467D7">
        <w:rPr>
          <w:rFonts w:ascii="Consolas" w:hAnsi="Consolas" w:cs="Consolas"/>
          <w:color w:val="000000"/>
          <w:sz w:val="19"/>
          <w:szCs w:val="19"/>
          <w:highlight w:val="white"/>
        </w:rPr>
        <w:t>RegisterPackage</w:t>
      </w:r>
      <w:r>
        <w:rPr>
          <w:rFonts w:ascii="Consolas" w:hAnsi="Consolas" w:cs="Consolas"/>
          <w:color w:val="000000"/>
          <w:sz w:val="19"/>
          <w:szCs w:val="19"/>
          <w:highlight w:val="white"/>
        </w:rPr>
        <w:t>(</w:t>
      </w:r>
      <w:proofErr w:type="gramEnd"/>
    </w:p>
    <w:p w14:paraId="7AB3F67C" w14:textId="6B10A370" w:rsidR="002467D7" w:rsidRDefault="002467D7" w:rsidP="00F5302C">
      <w:pPr>
        <w:autoSpaceDE w:val="0"/>
        <w:autoSpaceDN w:val="0"/>
        <w:spacing w:after="0"/>
        <w:ind w:left="1440" w:firstLine="720"/>
        <w:rPr>
          <w:rFonts w:ascii="Consolas" w:hAnsi="Consolas" w:cs="Consolas"/>
          <w:color w:val="000000"/>
          <w:sz w:val="19"/>
          <w:szCs w:val="19"/>
        </w:rPr>
      </w:pPr>
      <w:proofErr w:type="gramStart"/>
      <w:r w:rsidRPr="00625E82">
        <w:rPr>
          <w:rFonts w:ascii="Consolas" w:hAnsi="Consolas" w:cs="Consolas"/>
          <w:color w:val="0000FF"/>
          <w:sz w:val="19"/>
          <w:szCs w:val="19"/>
        </w:rPr>
        <w:t>new</w:t>
      </w:r>
      <w:proofErr w:type="gramEnd"/>
      <w:r w:rsidRPr="00625E82">
        <w:rPr>
          <w:rFonts w:ascii="Consolas" w:hAnsi="Consolas" w:cs="Consolas"/>
          <w:color w:val="000000"/>
          <w:sz w:val="19"/>
          <w:szCs w:val="19"/>
        </w:rPr>
        <w:t xml:space="preserve"> </w:t>
      </w:r>
      <w:r>
        <w:rPr>
          <w:rFonts w:ascii="Consolas" w:hAnsi="Consolas" w:cs="Consolas"/>
          <w:color w:val="000000"/>
          <w:sz w:val="19"/>
          <w:szCs w:val="19"/>
        </w:rPr>
        <w:t>XboxPath(</w:t>
      </w:r>
      <w:r w:rsidRPr="00625E82">
        <w:rPr>
          <w:rFonts w:ascii="Consolas" w:hAnsi="Consolas" w:cs="Consolas"/>
          <w:color w:val="A31515"/>
          <w:sz w:val="19"/>
          <w:szCs w:val="19"/>
        </w:rPr>
        <w:t>@</w:t>
      </w:r>
      <w:r>
        <w:rPr>
          <w:rFonts w:ascii="Consolas" w:hAnsi="Consolas" w:cs="Consolas"/>
          <w:color w:val="A31515"/>
          <w:sz w:val="19"/>
          <w:szCs w:val="19"/>
        </w:rPr>
        <w:t>"\mygame</w:t>
      </w:r>
      <w:r w:rsidRPr="00625E82">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
    <w:p w14:paraId="79276C4D" w14:textId="6503FC04" w:rsidR="002467D7" w:rsidRPr="00F5302C" w:rsidRDefault="002467D7" w:rsidP="00F5302C">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70821C6B" w14:textId="49636B6B" w:rsidR="002467D7" w:rsidRDefault="002467D7">
      <w:r>
        <w:t xml:space="preserve">This method takes only one parameter, an </w:t>
      </w:r>
      <w:r w:rsidRPr="00F5302C">
        <w:rPr>
          <w:b/>
        </w:rPr>
        <w:t>XboxPath</w:t>
      </w:r>
      <w:r>
        <w:t xml:space="preserve"> containing a relative path to</w:t>
      </w:r>
      <w:r w:rsidR="002721C3">
        <w:t xml:space="preserve"> the</w:t>
      </w:r>
      <w:r>
        <w:t xml:space="preserve"> loose package files on the </w:t>
      </w:r>
      <w:r w:rsidRPr="00F5302C">
        <w:rPr>
          <w:b/>
        </w:rPr>
        <w:t>TitleScratch</w:t>
      </w:r>
      <w:r>
        <w:t xml:space="preserve"> drive. This doesn’t include the root and</w:t>
      </w:r>
      <w:r w:rsidR="003E59B3">
        <w:t xml:space="preserve"> simply starts with a backslash.</w:t>
      </w:r>
    </w:p>
    <w:p w14:paraId="341C175E" w14:textId="7AEFDB70" w:rsidR="006A20F8" w:rsidRDefault="006A20F8">
      <w:r>
        <w:t xml:space="preserve">To </w:t>
      </w:r>
      <w:proofErr w:type="gramStart"/>
      <w:r>
        <w:rPr>
          <w:b/>
        </w:rPr>
        <w:t>Unregister</w:t>
      </w:r>
      <w:proofErr w:type="gramEnd"/>
      <w:r>
        <w:t xml:space="preserve"> a package that has been previously registered (not </w:t>
      </w:r>
      <w:r w:rsidR="00E427BB">
        <w:t>push</w:t>
      </w:r>
      <w:r>
        <w:t>-</w:t>
      </w:r>
      <w:r w:rsidR="00E427BB">
        <w:t>deployed), use</w:t>
      </w:r>
      <w:r>
        <w:t xml:space="preserve"> the </w:t>
      </w:r>
      <w:r>
        <w:rPr>
          <w:b/>
        </w:rPr>
        <w:t>Unregister</w:t>
      </w:r>
      <w:r>
        <w:t xml:space="preserve"> method of the package class</w:t>
      </w:r>
      <w:r w:rsidR="00E427BB">
        <w:t>:</w:t>
      </w:r>
    </w:p>
    <w:p w14:paraId="2F40484F" w14:textId="7746B19A" w:rsidR="002467D7" w:rsidRDefault="002467D7">
      <w:r>
        <w:tab/>
      </w:r>
      <w:proofErr w:type="gramStart"/>
      <w:r>
        <w:rPr>
          <w:rFonts w:ascii="Consolas" w:hAnsi="Consolas" w:cs="Consolas"/>
          <w:color w:val="000000"/>
          <w:sz w:val="19"/>
          <w:szCs w:val="19"/>
        </w:rPr>
        <w:t>package.Unregister(</w:t>
      </w:r>
      <w:proofErr w:type="gramEnd"/>
      <w:r>
        <w:rPr>
          <w:rFonts w:ascii="Consolas" w:hAnsi="Consolas" w:cs="Consolas"/>
          <w:color w:val="000000"/>
          <w:sz w:val="19"/>
          <w:szCs w:val="19"/>
        </w:rPr>
        <w:t>);</w:t>
      </w:r>
    </w:p>
    <w:p w14:paraId="1048E02C" w14:textId="5EC241DC" w:rsidR="00E427BB" w:rsidRDefault="00E427BB">
      <w:r>
        <w:t xml:space="preserve">Attempting to unregister a package deployed with push-deployment will result in an </w:t>
      </w:r>
      <w:r w:rsidRPr="00F5302C">
        <w:rPr>
          <w:b/>
        </w:rPr>
        <w:t>InvalidOperationException</w:t>
      </w:r>
      <w:r>
        <w:t>.</w:t>
      </w:r>
    </w:p>
    <w:p w14:paraId="7FBC18BF" w14:textId="67BDADD8" w:rsidR="00067ACE" w:rsidRDefault="00101B70" w:rsidP="00F5302C">
      <w:pPr>
        <w:pStyle w:val="Heading1"/>
      </w:pPr>
      <w:bookmarkStart w:id="526" w:name="_Toc401655205"/>
      <w:bookmarkStart w:id="527" w:name="_Toc404263566"/>
      <w:bookmarkStart w:id="528" w:name="_Toc404586304"/>
      <w:bookmarkStart w:id="529" w:name="_Toc405276862"/>
      <w:r>
        <w:t>How to get</w:t>
      </w:r>
      <w:r w:rsidR="00067ACE">
        <w:t xml:space="preserve"> available space for application installation</w:t>
      </w:r>
      <w:bookmarkEnd w:id="526"/>
      <w:bookmarkEnd w:id="527"/>
      <w:bookmarkEnd w:id="528"/>
      <w:bookmarkEnd w:id="529"/>
    </w:p>
    <w:p w14:paraId="6869C010" w14:textId="149BC997" w:rsidR="00067ACE" w:rsidRDefault="00067ACE">
      <w:r>
        <w:t xml:space="preserve">To get the space available for </w:t>
      </w:r>
      <w:r w:rsidR="00D26EF7">
        <w:t xml:space="preserve">package installation use the </w:t>
      </w:r>
      <w:r w:rsidR="00D26EF7" w:rsidRPr="00F5302C">
        <w:rPr>
          <w:b/>
        </w:rPr>
        <w:t>GetAvailableSpaceForAppInstallation</w:t>
      </w:r>
      <w:r w:rsidR="00D26EF7">
        <w:t xml:space="preserve"> method of </w:t>
      </w:r>
      <w:r w:rsidR="00D26EF7" w:rsidRPr="00F5302C">
        <w:rPr>
          <w:b/>
        </w:rPr>
        <w:t>XboxConsole</w:t>
      </w:r>
      <w:r w:rsidR="00D26EF7">
        <w:t>:</w:t>
      </w:r>
    </w:p>
    <w:p w14:paraId="5F127B93" w14:textId="77777777" w:rsidR="00D26EF7" w:rsidRPr="00625E82" w:rsidRDefault="00D26EF7" w:rsidP="00D26EF7">
      <w:pPr>
        <w:autoSpaceDE w:val="0"/>
        <w:autoSpaceDN w:val="0"/>
        <w:adjustRightInd w:val="0"/>
        <w:spacing w:after="0" w:line="240" w:lineRule="auto"/>
        <w:ind w:left="720"/>
        <w:rPr>
          <w:rFonts w:ascii="Consolas" w:hAnsi="Consolas" w:cs="Consolas"/>
          <w:color w:val="000000"/>
          <w:sz w:val="19"/>
          <w:szCs w:val="19"/>
        </w:rPr>
      </w:pPr>
      <w:proofErr w:type="gramStart"/>
      <w:r w:rsidRPr="00625E82">
        <w:rPr>
          <w:rFonts w:ascii="Consolas" w:hAnsi="Consolas" w:cs="Consolas"/>
          <w:color w:val="0000FF"/>
          <w:sz w:val="19"/>
          <w:szCs w:val="19"/>
        </w:rPr>
        <w:t>using</w:t>
      </w:r>
      <w:proofErr w:type="gramEnd"/>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 xml:space="preserve"> x</w:t>
      </w:r>
      <w:r>
        <w:rPr>
          <w:rFonts w:ascii="Consolas" w:hAnsi="Consolas" w:cs="Consolas"/>
          <w:color w:val="000000"/>
          <w:sz w:val="19"/>
          <w:szCs w:val="19"/>
        </w:rPr>
        <w:t>b</w:t>
      </w:r>
      <w:r w:rsidRPr="00625E82">
        <w:rPr>
          <w:rFonts w:ascii="Consolas" w:hAnsi="Consolas" w:cs="Consolas"/>
          <w:color w:val="000000"/>
          <w:sz w:val="19"/>
          <w:szCs w:val="19"/>
        </w:rPr>
        <w:t xml:space="preserve">c = </w:t>
      </w:r>
      <w:r w:rsidRPr="00625E82">
        <w:rPr>
          <w:rFonts w:ascii="Consolas" w:hAnsi="Consolas" w:cs="Consolas"/>
          <w:color w:val="0000FF"/>
          <w:sz w:val="19"/>
          <w:szCs w:val="19"/>
        </w:rPr>
        <w:t>new</w:t>
      </w:r>
      <w:r w:rsidRPr="00625E82">
        <w:rPr>
          <w:rFonts w:ascii="Consolas" w:hAnsi="Consolas" w:cs="Consolas"/>
          <w:color w:val="000000"/>
          <w:sz w:val="19"/>
          <w:szCs w:val="19"/>
        </w:rPr>
        <w:t xml:space="preserve"> </w:t>
      </w:r>
      <w:r w:rsidRPr="00625E82">
        <w:rPr>
          <w:rFonts w:ascii="Consolas" w:hAnsi="Consolas" w:cs="Consolas"/>
          <w:color w:val="2B91AF"/>
          <w:sz w:val="19"/>
          <w:szCs w:val="19"/>
        </w:rPr>
        <w:t>XboxConsole</w:t>
      </w:r>
      <w:r w:rsidRPr="00625E82">
        <w:rPr>
          <w:rFonts w:ascii="Consolas" w:hAnsi="Consolas" w:cs="Consolas"/>
          <w:color w:val="000000"/>
          <w:sz w:val="19"/>
          <w:szCs w:val="19"/>
        </w:rPr>
        <w:t>())</w:t>
      </w:r>
    </w:p>
    <w:p w14:paraId="795F7B84" w14:textId="5CC15A62" w:rsidR="00D26EF7" w:rsidRDefault="00D26EF7" w:rsidP="00F5302C">
      <w:pPr>
        <w:autoSpaceDE w:val="0"/>
        <w:autoSpaceDN w:val="0"/>
        <w:adjustRightInd w:val="0"/>
        <w:spacing w:after="0" w:line="240" w:lineRule="auto"/>
        <w:ind w:firstLine="720"/>
        <w:rPr>
          <w:rFonts w:ascii="Consolas" w:hAnsi="Consolas" w:cs="Consolas"/>
          <w:color w:val="000000"/>
          <w:sz w:val="19"/>
          <w:szCs w:val="19"/>
          <w:highlight w:val="white"/>
        </w:rPr>
      </w:pPr>
      <w:r w:rsidRPr="00625E82">
        <w:rPr>
          <w:rFonts w:ascii="Consolas" w:hAnsi="Consolas" w:cs="Consolas"/>
          <w:color w:val="000000"/>
          <w:sz w:val="19"/>
          <w:szCs w:val="19"/>
        </w:rPr>
        <w:t>{</w:t>
      </w:r>
    </w:p>
    <w:p w14:paraId="2130D8F7" w14:textId="508A1D87" w:rsidR="00D26EF7" w:rsidRDefault="00921C56" w:rsidP="00F5302C">
      <w:pPr>
        <w:spacing w:after="0"/>
        <w:ind w:left="720" w:firstLine="720"/>
        <w:rPr>
          <w:rFonts w:ascii="Consolas" w:hAnsi="Consolas" w:cs="Consolas"/>
          <w:color w:val="000000"/>
          <w:sz w:val="19"/>
          <w:szCs w:val="19"/>
        </w:rPr>
      </w:pPr>
      <w:proofErr w:type="gramStart"/>
      <w:r>
        <w:rPr>
          <w:rFonts w:ascii="Consolas" w:hAnsi="Consolas" w:cs="Consolas"/>
          <w:color w:val="2B91AF"/>
          <w:sz w:val="19"/>
          <w:szCs w:val="19"/>
          <w:highlight w:val="white"/>
        </w:rPr>
        <w:t>ulong</w:t>
      </w:r>
      <w:proofErr w:type="gramEnd"/>
      <w:r>
        <w:rPr>
          <w:rFonts w:ascii="Consolas" w:hAnsi="Consolas" w:cs="Consolas"/>
          <w:color w:val="000000"/>
          <w:sz w:val="19"/>
          <w:szCs w:val="19"/>
        </w:rPr>
        <w:t xml:space="preserve"> spaceAvailable = </w:t>
      </w:r>
      <w:r w:rsidR="00D26EF7">
        <w:rPr>
          <w:rFonts w:ascii="Consolas" w:hAnsi="Consolas" w:cs="Consolas"/>
          <w:color w:val="000000"/>
          <w:sz w:val="19"/>
          <w:szCs w:val="19"/>
        </w:rPr>
        <w:t>xbc.</w:t>
      </w:r>
      <w:r w:rsidR="00D26EF7">
        <w:rPr>
          <w:rFonts w:ascii="Consolas" w:hAnsi="Consolas" w:cs="Consolas"/>
          <w:color w:val="000000"/>
          <w:sz w:val="19"/>
          <w:szCs w:val="19"/>
          <w:highlight w:val="white"/>
        </w:rPr>
        <w:t>GetAvailableSpaceForAppInstallation();</w:t>
      </w:r>
    </w:p>
    <w:p w14:paraId="113F15EE" w14:textId="77777777" w:rsidR="00D26EF7" w:rsidRPr="00A21A54" w:rsidRDefault="00D26EF7" w:rsidP="00D26EF7">
      <w:pPr>
        <w:autoSpaceDE w:val="0"/>
        <w:autoSpaceDN w:val="0"/>
        <w:ind w:firstLine="720"/>
        <w:rPr>
          <w:rFonts w:ascii="Consolas" w:hAnsi="Consolas" w:cs="Consolas"/>
          <w:color w:val="000000"/>
          <w:sz w:val="19"/>
          <w:szCs w:val="19"/>
          <w:highlight w:val="white"/>
        </w:rPr>
      </w:pPr>
      <w:r w:rsidRPr="00625E82">
        <w:rPr>
          <w:rFonts w:ascii="Consolas" w:hAnsi="Consolas" w:cs="Consolas"/>
          <w:color w:val="000000"/>
          <w:sz w:val="19"/>
          <w:szCs w:val="19"/>
        </w:rPr>
        <w:lastRenderedPageBreak/>
        <w:t>}</w:t>
      </w:r>
    </w:p>
    <w:p w14:paraId="53BC1F20" w14:textId="3140B42D" w:rsidR="00D26EF7" w:rsidRPr="00067ACE" w:rsidRDefault="00921C56">
      <w:r>
        <w:t>The available space is returned in bytes, as a 64-bit unsigned value.</w:t>
      </w:r>
      <w:r w:rsidR="002657A2">
        <w:t xml:space="preserve"> An example of calculating how much space is required to install a package (for making a comparison to determine whether there is enough space) is provided in </w:t>
      </w:r>
      <w:r w:rsidR="002657A2" w:rsidRPr="00F5302C">
        <w:rPr>
          <w:b/>
        </w:rPr>
        <w:t>XtfGetAvailableSpaceForAppInstallation</w:t>
      </w:r>
      <w:r w:rsidR="002657A2">
        <w:t xml:space="preserve"> topic in XDK documentation.</w:t>
      </w:r>
    </w:p>
    <w:p w14:paraId="164B8D84" w14:textId="5D657D98" w:rsidR="00E204A0" w:rsidRDefault="00623DBD" w:rsidP="00F1749F">
      <w:pPr>
        <w:pStyle w:val="Heading1"/>
      </w:pPr>
      <w:bookmarkStart w:id="530" w:name="_Toc401655206"/>
      <w:bookmarkStart w:id="531" w:name="_Toc404263567"/>
      <w:bookmarkStart w:id="532" w:name="_Toc404586305"/>
      <w:bookmarkStart w:id="533" w:name="_Toc405276863"/>
      <w:r>
        <w:t>How to</w:t>
      </w:r>
      <w:r w:rsidR="00E204A0">
        <w:t xml:space="preserve"> control the lifecycle of </w:t>
      </w:r>
      <w:r>
        <w:t>a</w:t>
      </w:r>
      <w:r w:rsidR="00E204A0">
        <w:t xml:space="preserve"> package on the Xbox </w:t>
      </w:r>
      <w:r>
        <w:t xml:space="preserve">One </w:t>
      </w:r>
      <w:r w:rsidR="00E204A0">
        <w:t>console</w:t>
      </w:r>
      <w:bookmarkEnd w:id="520"/>
      <w:bookmarkEnd w:id="521"/>
      <w:bookmarkEnd w:id="530"/>
      <w:bookmarkEnd w:id="531"/>
      <w:bookmarkEnd w:id="532"/>
      <w:bookmarkEnd w:id="533"/>
    </w:p>
    <w:p w14:paraId="166BEDC5" w14:textId="3D70EFDE" w:rsidR="0086411F" w:rsidRDefault="00E47817" w:rsidP="00C52400">
      <w:r>
        <w:t xml:space="preserve">A package </w:t>
      </w:r>
      <w:r w:rsidR="005569E0">
        <w:t>contains</w:t>
      </w:r>
      <w:r w:rsidR="00CC3409">
        <w:t xml:space="preserve"> a collection </w:t>
      </w:r>
      <w:r>
        <w:t xml:space="preserve">of </w:t>
      </w:r>
      <w:r w:rsidR="005569E0">
        <w:t>applications</w:t>
      </w:r>
      <w:r>
        <w:t xml:space="preserve"> and other resources; an </w:t>
      </w:r>
      <w:r>
        <w:rPr>
          <w:i/>
          <w:iCs/>
        </w:rPr>
        <w:t>app package</w:t>
      </w:r>
      <w:r>
        <w:t xml:space="preserve"> includes a manifest that lists all package components</w:t>
      </w:r>
      <w:r w:rsidR="00CC3409">
        <w:t xml:space="preserve"> and </w:t>
      </w:r>
      <w:r w:rsidR="008D5BB1">
        <w:t>executable</w:t>
      </w:r>
      <w:r w:rsidR="005569E0">
        <w:t xml:space="preserve"> applications</w:t>
      </w:r>
      <w:r>
        <w:t>.</w:t>
      </w:r>
      <w:r w:rsidR="00D61953">
        <w:t xml:space="preserve"> Using </w:t>
      </w:r>
      <w:r w:rsidR="00D61953" w:rsidRPr="00623DBD">
        <w:rPr>
          <w:b/>
        </w:rPr>
        <w:t>XboxConsole</w:t>
      </w:r>
      <w:r w:rsidR="00D61953">
        <w:t>, you can access your package and issue commands to it.</w:t>
      </w:r>
    </w:p>
    <w:p w14:paraId="1544F713" w14:textId="0C48FEB6" w:rsidR="00C52400" w:rsidRDefault="008C79DF" w:rsidP="00C52400">
      <w:r>
        <w:t>While launching is done on a per application basis, all other st</w:t>
      </w:r>
      <w:r w:rsidR="00D726CC">
        <w:t>ates</w:t>
      </w:r>
      <w:r>
        <w:t xml:space="preserve"> are controlled by the package; </w:t>
      </w:r>
      <w:r w:rsidR="00D726CC">
        <w:t>that is, packages are responsible for</w:t>
      </w:r>
      <w:r w:rsidR="005073C4">
        <w:t xml:space="preserve"> suspending, resuming, </w:t>
      </w:r>
      <w:r w:rsidR="00D726CC">
        <w:t xml:space="preserve">constraining, constraining, </w:t>
      </w:r>
      <w:r w:rsidR="005073C4">
        <w:t xml:space="preserve">and terminating </w:t>
      </w:r>
      <w:r w:rsidR="00D726CC">
        <w:t>themselves</w:t>
      </w:r>
      <w:r w:rsidR="005073C4">
        <w:t xml:space="preserve">. To control your package, get a reference to it by querying the </w:t>
      </w:r>
      <w:r w:rsidR="005073C4" w:rsidRPr="005073C4">
        <w:rPr>
          <w:b/>
        </w:rPr>
        <w:t>InstalledPack</w:t>
      </w:r>
      <w:r w:rsidR="00E81672">
        <w:rPr>
          <w:b/>
        </w:rPr>
        <w:t>a</w:t>
      </w:r>
      <w:r w:rsidR="005073C4" w:rsidRPr="005073C4">
        <w:rPr>
          <w:b/>
        </w:rPr>
        <w:t>ges</w:t>
      </w:r>
      <w:r w:rsidR="005073C4">
        <w:t xml:space="preserve"> member of </w:t>
      </w:r>
      <w:r w:rsidR="001C2DDB">
        <w:t xml:space="preserve">an </w:t>
      </w:r>
      <w:r w:rsidR="005073C4" w:rsidRPr="00C94F41">
        <w:rPr>
          <w:b/>
        </w:rPr>
        <w:t>XboxConsole</w:t>
      </w:r>
      <w:r w:rsidR="005073C4">
        <w:t xml:space="preserve"> object. You can iterate through </w:t>
      </w:r>
      <w:r>
        <w:t xml:space="preserve">the </w:t>
      </w:r>
      <w:r w:rsidRPr="00EC25AE">
        <w:rPr>
          <w:b/>
        </w:rPr>
        <w:t>Install</w:t>
      </w:r>
      <w:r w:rsidR="00D726CC">
        <w:rPr>
          <w:b/>
        </w:rPr>
        <w:t>ed</w:t>
      </w:r>
      <w:r w:rsidRPr="00EC25AE">
        <w:rPr>
          <w:b/>
        </w:rPr>
        <w:t>Packages</w:t>
      </w:r>
      <w:r>
        <w:t xml:space="preserve"> enumerable</w:t>
      </w:r>
      <w:r w:rsidR="005073C4">
        <w:t xml:space="preserve"> or look it up by name or ID. </w:t>
      </w:r>
      <w:r w:rsidR="00CC3409">
        <w:t xml:space="preserve">In each </w:t>
      </w:r>
      <w:r w:rsidR="00294838" w:rsidRPr="00C94F41">
        <w:rPr>
          <w:b/>
        </w:rPr>
        <w:t>Xbox</w:t>
      </w:r>
      <w:r w:rsidR="00294838">
        <w:rPr>
          <w:b/>
        </w:rPr>
        <w:t>Package</w:t>
      </w:r>
      <w:r w:rsidR="00CC3409">
        <w:t xml:space="preserve"> is an enumerable </w:t>
      </w:r>
      <w:r>
        <w:t xml:space="preserve">of </w:t>
      </w:r>
      <w:r w:rsidRPr="00EC25AE">
        <w:rPr>
          <w:b/>
        </w:rPr>
        <w:t>XboxApplication</w:t>
      </w:r>
      <w:r>
        <w:t xml:space="preserve"> </w:t>
      </w:r>
      <w:r w:rsidR="00CC3409">
        <w:t>object</w:t>
      </w:r>
      <w:r w:rsidR="00D726CC">
        <w:t>s</w:t>
      </w:r>
      <w:r w:rsidR="00CC3409">
        <w:t xml:space="preserve"> that contains a list of all of the associated application</w:t>
      </w:r>
      <w:r w:rsidR="00294838">
        <w:t>s</w:t>
      </w:r>
      <w:r>
        <w:t xml:space="preserve"> belonging to that package</w:t>
      </w:r>
      <w:r w:rsidR="00294838">
        <w:t xml:space="preserve">. You can iterate through </w:t>
      </w:r>
      <w:r>
        <w:t xml:space="preserve">it or look it up by </w:t>
      </w:r>
      <w:r w:rsidRPr="00EC25AE">
        <w:rPr>
          <w:b/>
        </w:rPr>
        <w:t>ApplicationID</w:t>
      </w:r>
      <w:r>
        <w:t xml:space="preserve"> </w:t>
      </w:r>
      <w:r w:rsidR="00294838">
        <w:t xml:space="preserve">to locate </w:t>
      </w:r>
      <w:r>
        <w:t>the specific</w:t>
      </w:r>
      <w:r w:rsidR="00294838">
        <w:t xml:space="preserve"> application.</w:t>
      </w:r>
    </w:p>
    <w:p w14:paraId="6AEAF273" w14:textId="7E711E72" w:rsidR="008933B2" w:rsidRDefault="008933B2" w:rsidP="00C52400">
      <w:r>
        <w:t xml:space="preserve">This code example shows how to quickly look up an application from a package using the Linq syntax using the package’s </w:t>
      </w:r>
      <w:r>
        <w:rPr>
          <w:b/>
        </w:rPr>
        <w:t>Family</w:t>
      </w:r>
      <w:r w:rsidRPr="005073C4">
        <w:rPr>
          <w:b/>
        </w:rPr>
        <w:t>Name</w:t>
      </w:r>
      <w:r>
        <w:rPr>
          <w:b/>
        </w:rPr>
        <w:t xml:space="preserve">, </w:t>
      </w:r>
      <w:r w:rsidRPr="00717995">
        <w:t>and the application</w:t>
      </w:r>
      <w:r>
        <w:t>’</w:t>
      </w:r>
      <w:r w:rsidRPr="00717995">
        <w:t>s</w:t>
      </w:r>
      <w:r>
        <w:rPr>
          <w:b/>
        </w:rPr>
        <w:t xml:space="preserve"> ApplicationID</w:t>
      </w:r>
      <w:r>
        <w:t xml:space="preserve">. You could use the package’s </w:t>
      </w:r>
      <w:r w:rsidRPr="005167BC">
        <w:rPr>
          <w:b/>
        </w:rPr>
        <w:t>FullName</w:t>
      </w:r>
      <w:r>
        <w:t xml:space="preserve"> or </w:t>
      </w:r>
      <w:r w:rsidR="005B1B59">
        <w:t xml:space="preserve">the application’s </w:t>
      </w:r>
      <w:r w:rsidRPr="005167BC">
        <w:rPr>
          <w:b/>
        </w:rPr>
        <w:t>Aumid</w:t>
      </w:r>
      <w:r>
        <w:t xml:space="preserve"> (Application User Model ID). Once you have a reference to your package and application, you can control the lifecycle accordingly. </w:t>
      </w:r>
    </w:p>
    <w:p w14:paraId="25507663" w14:textId="5F45F382" w:rsidR="0092695B" w:rsidRDefault="001447FB" w:rsidP="0092695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 xml:space="preserve"> xbc = </w:t>
      </w:r>
      <w:r w:rsidR="0092695B">
        <w:rPr>
          <w:rFonts w:ascii="Consolas" w:hAnsi="Consolas" w:cs="Consolas"/>
          <w:color w:val="0000FF"/>
          <w:sz w:val="19"/>
          <w:szCs w:val="19"/>
          <w:highlight w:val="white"/>
        </w:rPr>
        <w:t>new</w:t>
      </w:r>
      <w:r w:rsidR="0092695B">
        <w:rPr>
          <w:rFonts w:ascii="Consolas" w:hAnsi="Consolas" w:cs="Consolas"/>
          <w:color w:val="000000"/>
          <w:sz w:val="19"/>
          <w:szCs w:val="19"/>
          <w:highlight w:val="white"/>
        </w:rPr>
        <w:t xml:space="preserve"> </w:t>
      </w:r>
      <w:r w:rsidR="0092695B">
        <w:rPr>
          <w:rFonts w:ascii="Consolas" w:hAnsi="Consolas" w:cs="Consolas"/>
          <w:color w:val="2B91AF"/>
          <w:sz w:val="19"/>
          <w:szCs w:val="19"/>
          <w:highlight w:val="white"/>
        </w:rPr>
        <w:t>XboxConsole</w:t>
      </w:r>
      <w:r w:rsidR="0092695B">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34E2870E" w14:textId="22C98D84" w:rsidR="001447FB" w:rsidRDefault="001447FB" w:rsidP="0092695B">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78C2210A" w14:textId="0E4BB0F1"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w:t>
      </w:r>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248E600" w14:textId="718BA65D" w:rsidR="00294838"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XboxApplication</w:t>
      </w:r>
      <w:r>
        <w:rPr>
          <w:rFonts w:ascii="Consolas" w:hAnsi="Consolas" w:cs="Consolas"/>
          <w:color w:val="000000"/>
          <w:sz w:val="19"/>
          <w:szCs w:val="19"/>
          <w:highlight w:val="white"/>
        </w:rPr>
        <w:t xml:space="preserve"> a = </w:t>
      </w:r>
      <w:proofErr w:type="gramStart"/>
      <w:r>
        <w:rPr>
          <w:rFonts w:ascii="Consolas" w:hAnsi="Consolas" w:cs="Consolas"/>
          <w:color w:val="000000"/>
          <w:sz w:val="19"/>
          <w:szCs w:val="19"/>
          <w:highlight w:val="white"/>
        </w:rPr>
        <w:t>p.First(</w:t>
      </w:r>
      <w:proofErr w:type="gramEnd"/>
      <w:r>
        <w:rPr>
          <w:rFonts w:ascii="Consolas" w:hAnsi="Consolas" w:cs="Consolas"/>
          <w:color w:val="000000"/>
          <w:sz w:val="19"/>
          <w:szCs w:val="19"/>
          <w:highlight w:val="white"/>
        </w:rPr>
        <w:t xml:space="preserve">app =&gt; app.ApplicationID == </w:t>
      </w:r>
      <w:r w:rsidR="00603385">
        <w:rPr>
          <w:rFonts w:ascii="Consolas" w:hAnsi="Consolas" w:cs="Consolas"/>
          <w:color w:val="A31515"/>
          <w:sz w:val="19"/>
          <w:szCs w:val="19"/>
          <w:highlight w:val="white"/>
        </w:rPr>
        <w:t>"</w:t>
      </w:r>
      <w:r w:rsidRPr="00EC25AE">
        <w:rPr>
          <w:rFonts w:ascii="Consolas" w:hAnsi="Consolas" w:cs="Consolas"/>
          <w:color w:val="A31515"/>
          <w:sz w:val="19"/>
          <w:szCs w:val="19"/>
          <w:highlight w:val="yellow"/>
        </w:rPr>
        <w:t>App</w:t>
      </w:r>
      <w:r w:rsidR="00603385">
        <w:rPr>
          <w:rFonts w:ascii="Consolas" w:hAnsi="Consolas" w:cs="Consolas"/>
          <w:color w:val="A31515"/>
          <w:sz w:val="19"/>
          <w:szCs w:val="19"/>
          <w:highlight w:val="white"/>
        </w:rPr>
        <w:t>"</w:t>
      </w:r>
      <w:r w:rsidR="00E06543" w:rsidRPr="00EC25AE">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4A7A75A4" w14:textId="157A3214" w:rsidR="0092695B" w:rsidRDefault="00294838"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w:t>
      </w:r>
      <w:r w:rsidR="0092695B">
        <w:rPr>
          <w:rFonts w:ascii="Consolas" w:hAnsi="Consolas" w:cs="Consolas"/>
          <w:color w:val="000000"/>
          <w:sz w:val="19"/>
          <w:szCs w:val="19"/>
          <w:highlight w:val="white"/>
        </w:rPr>
        <w:t>.Launch(</w:t>
      </w:r>
      <w:proofErr w:type="gramEnd"/>
      <w:r w:rsidR="0092695B">
        <w:rPr>
          <w:rFonts w:ascii="Consolas" w:hAnsi="Consolas" w:cs="Consolas"/>
          <w:color w:val="000000"/>
          <w:sz w:val="19"/>
          <w:szCs w:val="19"/>
          <w:highlight w:val="white"/>
        </w:rPr>
        <w:t>);</w:t>
      </w:r>
    </w:p>
    <w:p w14:paraId="56FFFBE7" w14:textId="542A6F79"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p.Suspend(</w:t>
      </w:r>
      <w:proofErr w:type="gramEnd"/>
      <w:r>
        <w:rPr>
          <w:rFonts w:ascii="Consolas" w:hAnsi="Consolas" w:cs="Consolas"/>
          <w:color w:val="000000"/>
          <w:sz w:val="19"/>
          <w:szCs w:val="19"/>
          <w:highlight w:val="white"/>
        </w:rPr>
        <w:t>);</w:t>
      </w:r>
    </w:p>
    <w:p w14:paraId="356FB944" w14:textId="7B034D38" w:rsidR="0092695B" w:rsidRDefault="0092695B"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p.Resume(</w:t>
      </w:r>
      <w:proofErr w:type="gramEnd"/>
      <w:r>
        <w:rPr>
          <w:rFonts w:ascii="Consolas" w:hAnsi="Consolas" w:cs="Consolas"/>
          <w:color w:val="000000"/>
          <w:sz w:val="19"/>
          <w:szCs w:val="19"/>
          <w:highlight w:val="white"/>
        </w:rPr>
        <w:t>);</w:t>
      </w:r>
    </w:p>
    <w:p w14:paraId="11E16803" w14:textId="59C688EE"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p.Constrain(</w:t>
      </w:r>
      <w:proofErr w:type="gramEnd"/>
      <w:r>
        <w:rPr>
          <w:rFonts w:ascii="Consolas" w:hAnsi="Consolas" w:cs="Consolas"/>
          <w:color w:val="000000"/>
          <w:sz w:val="19"/>
          <w:szCs w:val="19"/>
          <w:highlight w:val="white"/>
        </w:rPr>
        <w:t>);</w:t>
      </w:r>
    </w:p>
    <w:p w14:paraId="0F6004E6" w14:textId="6C6E2D23" w:rsidR="00B404A0" w:rsidRDefault="00B404A0"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p.Unconstrain(</w:t>
      </w:r>
      <w:proofErr w:type="gramEnd"/>
      <w:r>
        <w:rPr>
          <w:rFonts w:ascii="Consolas" w:hAnsi="Consolas" w:cs="Consolas"/>
          <w:color w:val="000000"/>
          <w:sz w:val="19"/>
          <w:szCs w:val="19"/>
          <w:highlight w:val="white"/>
        </w:rPr>
        <w:t>);</w:t>
      </w:r>
    </w:p>
    <w:p w14:paraId="162EB610" w14:textId="48B65C7F" w:rsidR="0092695B" w:rsidRDefault="0092695B" w:rsidP="005D0E39">
      <w:pPr>
        <w:ind w:left="1440"/>
        <w:rPr>
          <w:rFonts w:ascii="Consolas" w:hAnsi="Consolas" w:cs="Consolas"/>
          <w:color w:val="000000"/>
          <w:sz w:val="19"/>
          <w:szCs w:val="19"/>
        </w:rPr>
      </w:pPr>
      <w:proofErr w:type="gramStart"/>
      <w:r>
        <w:rPr>
          <w:rFonts w:ascii="Consolas" w:hAnsi="Consolas" w:cs="Consolas"/>
          <w:color w:val="000000"/>
          <w:sz w:val="19"/>
          <w:szCs w:val="19"/>
          <w:highlight w:val="white"/>
        </w:rPr>
        <w:t>p.Terminate(</w:t>
      </w:r>
      <w:proofErr w:type="gramEnd"/>
      <w:r>
        <w:rPr>
          <w:rFonts w:ascii="Consolas" w:hAnsi="Consolas" w:cs="Consolas"/>
          <w:color w:val="000000"/>
          <w:sz w:val="19"/>
          <w:szCs w:val="19"/>
          <w:highlight w:val="white"/>
        </w:rPr>
        <w:t>);</w:t>
      </w:r>
    </w:p>
    <w:p w14:paraId="2946BD6C" w14:textId="7F7FA766" w:rsidR="001447FB" w:rsidRDefault="001447FB" w:rsidP="005D0E39">
      <w:pPr>
        <w:tabs>
          <w:tab w:val="left" w:pos="1515"/>
        </w:tabs>
        <w:ind w:left="720"/>
        <w:rPr>
          <w:rFonts w:ascii="Consolas" w:hAnsi="Consolas" w:cs="Consolas"/>
          <w:color w:val="000000"/>
          <w:sz w:val="19"/>
          <w:szCs w:val="19"/>
        </w:rPr>
      </w:pPr>
      <w:r>
        <w:rPr>
          <w:rFonts w:ascii="Consolas" w:hAnsi="Consolas" w:cs="Consolas"/>
          <w:color w:val="000000"/>
          <w:sz w:val="19"/>
          <w:szCs w:val="19"/>
        </w:rPr>
        <w:t>}</w:t>
      </w:r>
      <w:r w:rsidR="005D0E39">
        <w:rPr>
          <w:rFonts w:ascii="Consolas" w:hAnsi="Consolas" w:cs="Consolas"/>
          <w:color w:val="000000"/>
          <w:sz w:val="19"/>
          <w:szCs w:val="19"/>
        </w:rPr>
        <w:tab/>
      </w:r>
    </w:p>
    <w:p w14:paraId="5C5EBAA3" w14:textId="77777777" w:rsidR="007C055E" w:rsidRDefault="007C055E" w:rsidP="007C055E">
      <w:pPr>
        <w:tabs>
          <w:tab w:val="left" w:pos="1515"/>
        </w:tabs>
      </w:pPr>
      <w:r>
        <w:t xml:space="preserve">To launch an application with command line arguments, use the overloaded </w:t>
      </w:r>
      <w:proofErr w:type="gramStart"/>
      <w:r>
        <w:t>Launch(</w:t>
      </w:r>
      <w:proofErr w:type="gramEnd"/>
      <w:r>
        <w:t xml:space="preserve">) method with </w:t>
      </w:r>
      <w:r>
        <w:rPr>
          <w:i/>
        </w:rPr>
        <w:t>arguments</w:t>
      </w:r>
      <w:r>
        <w:t xml:space="preserve"> parameter:</w:t>
      </w:r>
    </w:p>
    <w:p w14:paraId="392AF78D"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a.Launch(</w:t>
      </w:r>
      <w:proofErr w:type="gramEnd"/>
      <w:r>
        <w:rPr>
          <w:rFonts w:ascii="Consolas" w:hAnsi="Consolas" w:cs="Consolas"/>
          <w:color w:val="000000"/>
          <w:sz w:val="19"/>
          <w:szCs w:val="19"/>
          <w:highlight w:val="white"/>
        </w:rPr>
        <w:t>commandLineArguments);</w:t>
      </w:r>
    </w:p>
    <w:p w14:paraId="4067AB1F" w14:textId="77777777" w:rsidR="007C055E" w:rsidRDefault="007C055E" w:rsidP="007C055E">
      <w:pPr>
        <w:autoSpaceDE w:val="0"/>
        <w:autoSpaceDN w:val="0"/>
        <w:adjustRightInd w:val="0"/>
        <w:spacing w:after="0" w:line="240" w:lineRule="auto"/>
        <w:ind w:left="720"/>
        <w:rPr>
          <w:rFonts w:ascii="Consolas" w:hAnsi="Consolas" w:cs="Consolas"/>
          <w:color w:val="000000"/>
          <w:sz w:val="19"/>
          <w:szCs w:val="19"/>
          <w:highlight w:val="white"/>
        </w:rPr>
      </w:pPr>
    </w:p>
    <w:p w14:paraId="36753A1D" w14:textId="71858DE2" w:rsidR="007C055E" w:rsidRDefault="007C055E" w:rsidP="00EB4480">
      <w:pPr>
        <w:tabs>
          <w:tab w:val="left" w:pos="1515"/>
        </w:tabs>
      </w:pPr>
      <w:r>
        <w:t>These will be passed into target application’s OnActivated handler (consult platform documentation for details).</w:t>
      </w:r>
    </w:p>
    <w:p w14:paraId="2E3904B3" w14:textId="28A5075C" w:rsidR="00BD199B" w:rsidRDefault="00BD199B" w:rsidP="00EC25AE">
      <w:pPr>
        <w:pStyle w:val="Heading3"/>
      </w:pPr>
      <w:bookmarkStart w:id="534" w:name="_Toc382485460"/>
      <w:bookmarkStart w:id="535" w:name="_Toc387829355"/>
      <w:bookmarkStart w:id="536" w:name="_Toc401655207"/>
      <w:bookmarkStart w:id="537" w:name="_Toc404263568"/>
      <w:bookmarkStart w:id="538" w:name="_Toc404586306"/>
      <w:bookmarkStart w:id="539" w:name="_Toc405276864"/>
      <w:r>
        <w:t>Separation of</w:t>
      </w:r>
      <w:r w:rsidR="00E65C72">
        <w:t xml:space="preserve"> f</w:t>
      </w:r>
      <w:r>
        <w:t>unctionalit</w:t>
      </w:r>
      <w:r w:rsidR="00E65C72">
        <w:t>y</w:t>
      </w:r>
      <w:bookmarkEnd w:id="534"/>
      <w:bookmarkEnd w:id="535"/>
      <w:bookmarkEnd w:id="536"/>
      <w:bookmarkEnd w:id="537"/>
      <w:bookmarkEnd w:id="538"/>
      <w:bookmarkEnd w:id="539"/>
    </w:p>
    <w:p w14:paraId="7790AEA1" w14:textId="6046AB75" w:rsidR="00E65C72" w:rsidRDefault="00E65C72" w:rsidP="00AE7DD6">
      <w:r>
        <w:t>T</w:t>
      </w:r>
      <w:r w:rsidR="00BD199B">
        <w:t>he division of functionalit</w:t>
      </w:r>
      <w:r>
        <w:t>y</w:t>
      </w:r>
      <w:r w:rsidR="002E1935">
        <w:t xml:space="preserve"> between the </w:t>
      </w:r>
      <w:r w:rsidR="002E1935" w:rsidRPr="00AE7DD6">
        <w:rPr>
          <w:b/>
        </w:rPr>
        <w:t>XboxApplication</w:t>
      </w:r>
      <w:r w:rsidR="002E1935">
        <w:t xml:space="preserve"> and </w:t>
      </w:r>
      <w:r w:rsidR="002E1935" w:rsidRPr="00AE7DD6">
        <w:rPr>
          <w:b/>
        </w:rPr>
        <w:t>XboxPackage</w:t>
      </w:r>
      <w:r w:rsidR="002E1935">
        <w:t xml:space="preserve"> objects</w:t>
      </w:r>
      <w:r>
        <w:t xml:space="preserve"> are explicitly listed in the following table.</w:t>
      </w:r>
    </w:p>
    <w:tbl>
      <w:tblPr>
        <w:tblStyle w:val="GridTable4-Accent5"/>
        <w:tblW w:w="0" w:type="auto"/>
        <w:tblLook w:val="04A0" w:firstRow="1" w:lastRow="0" w:firstColumn="1" w:lastColumn="0" w:noHBand="0" w:noVBand="1"/>
      </w:tblPr>
      <w:tblGrid>
        <w:gridCol w:w="4675"/>
        <w:gridCol w:w="4675"/>
      </w:tblGrid>
      <w:tr w:rsidR="00E65C72" w14:paraId="7491E306" w14:textId="77777777" w:rsidTr="00AE7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4370A4" w14:textId="73FBF625" w:rsidR="00E65C72" w:rsidRDefault="00E65C72">
            <w:r>
              <w:t>XboxPackage</w:t>
            </w:r>
          </w:p>
        </w:tc>
        <w:tc>
          <w:tcPr>
            <w:tcW w:w="4675" w:type="dxa"/>
          </w:tcPr>
          <w:p w14:paraId="16451DB8" w14:textId="241EDB69" w:rsidR="00E65C72" w:rsidRDefault="00E65C72">
            <w:pPr>
              <w:cnfStyle w:val="100000000000" w:firstRow="1" w:lastRow="0" w:firstColumn="0" w:lastColumn="0" w:oddVBand="0" w:evenVBand="0" w:oddHBand="0" w:evenHBand="0" w:firstRowFirstColumn="0" w:firstRowLastColumn="0" w:lastRowFirstColumn="0" w:lastRowLastColumn="0"/>
            </w:pPr>
            <w:r>
              <w:t>XboxApplication</w:t>
            </w:r>
          </w:p>
        </w:tc>
      </w:tr>
      <w:tr w:rsidR="00E65C72" w14:paraId="22FD9D67" w14:textId="77777777" w:rsidTr="00AE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767C74" w14:textId="77777777" w:rsidR="00E65C72" w:rsidRPr="00AE7DD6" w:rsidRDefault="00E65C72" w:rsidP="00E65C72">
            <w:pPr>
              <w:pStyle w:val="ListParagraph"/>
              <w:numPr>
                <w:ilvl w:val="0"/>
                <w:numId w:val="29"/>
              </w:numPr>
              <w:rPr>
                <w:b w:val="0"/>
              </w:rPr>
            </w:pPr>
            <w:r w:rsidRPr="00E65C72">
              <w:lastRenderedPageBreak/>
              <w:t>Suspend()</w:t>
            </w:r>
          </w:p>
          <w:p w14:paraId="5A9139BE" w14:textId="77777777" w:rsidR="00E65C72" w:rsidRPr="00AE7DD6" w:rsidRDefault="00E65C72" w:rsidP="00E65C72">
            <w:pPr>
              <w:pStyle w:val="ListParagraph"/>
              <w:numPr>
                <w:ilvl w:val="0"/>
                <w:numId w:val="29"/>
              </w:numPr>
              <w:rPr>
                <w:b w:val="0"/>
              </w:rPr>
            </w:pPr>
            <w:r w:rsidRPr="00E65C72">
              <w:t>Resume()</w:t>
            </w:r>
          </w:p>
          <w:p w14:paraId="106120CC" w14:textId="280AA18A" w:rsidR="00E65C72" w:rsidRPr="00AE7DD6" w:rsidRDefault="00E65C72" w:rsidP="00E65C72">
            <w:pPr>
              <w:pStyle w:val="ListParagraph"/>
              <w:numPr>
                <w:ilvl w:val="0"/>
                <w:numId w:val="29"/>
              </w:numPr>
              <w:rPr>
                <w:b w:val="0"/>
              </w:rPr>
            </w:pPr>
            <w:r w:rsidRPr="00E65C72">
              <w:t>Constrain()</w:t>
            </w:r>
          </w:p>
          <w:p w14:paraId="7933F7F0" w14:textId="61B685E3" w:rsidR="00E65C72" w:rsidRPr="00AE7DD6" w:rsidRDefault="00E65C72" w:rsidP="00E65C72">
            <w:pPr>
              <w:pStyle w:val="ListParagraph"/>
              <w:numPr>
                <w:ilvl w:val="0"/>
                <w:numId w:val="29"/>
              </w:numPr>
              <w:rPr>
                <w:b w:val="0"/>
              </w:rPr>
            </w:pPr>
            <w:r w:rsidRPr="00E65C72">
              <w:t>Unconstrain</w:t>
            </w:r>
            <w:r w:rsidR="00D05534">
              <w:t>(</w:t>
            </w:r>
            <w:r w:rsidR="00D05534" w:rsidRPr="0028256E">
              <w:t>)</w:t>
            </w:r>
          </w:p>
          <w:p w14:paraId="59BBBD7A" w14:textId="77777777" w:rsidR="00E65C72" w:rsidRPr="00AE7DD6" w:rsidRDefault="00E65C72" w:rsidP="00E65C72">
            <w:pPr>
              <w:pStyle w:val="ListParagraph"/>
              <w:numPr>
                <w:ilvl w:val="0"/>
                <w:numId w:val="29"/>
              </w:numPr>
              <w:rPr>
                <w:b w:val="0"/>
              </w:rPr>
            </w:pPr>
            <w:r w:rsidRPr="00E65C72">
              <w:t>Terminate()</w:t>
            </w:r>
          </w:p>
          <w:p w14:paraId="1260E4F0" w14:textId="77777777" w:rsidR="00E65C72" w:rsidRPr="00EB4480" w:rsidRDefault="00E65C72" w:rsidP="00E65C72">
            <w:pPr>
              <w:pStyle w:val="ListParagraph"/>
              <w:numPr>
                <w:ilvl w:val="0"/>
                <w:numId w:val="29"/>
              </w:numPr>
              <w:rPr>
                <w:b w:val="0"/>
              </w:rPr>
            </w:pPr>
            <w:r w:rsidRPr="00E65C72">
              <w:t>Unsnap()</w:t>
            </w:r>
          </w:p>
          <w:p w14:paraId="43CBAF2A" w14:textId="6D75466E" w:rsidR="00C76BF8" w:rsidRPr="00EB4480" w:rsidRDefault="00C76BF8" w:rsidP="00E65C72">
            <w:pPr>
              <w:pStyle w:val="ListParagraph"/>
              <w:numPr>
                <w:ilvl w:val="0"/>
                <w:numId w:val="29"/>
              </w:numPr>
            </w:pPr>
            <w:r w:rsidRPr="00C76BF8">
              <w:t>Uninstall()</w:t>
            </w:r>
          </w:p>
          <w:p w14:paraId="1BBF4C73" w14:textId="77777777" w:rsidR="00E65C72" w:rsidRDefault="00E65C72"/>
        </w:tc>
        <w:tc>
          <w:tcPr>
            <w:tcW w:w="4675" w:type="dxa"/>
          </w:tcPr>
          <w:p w14:paraId="576FF11A" w14:textId="77777777" w:rsidR="00E65C72" w:rsidRDefault="00E65C72"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w:t>
            </w:r>
          </w:p>
          <w:p w14:paraId="2BA1197A" w14:textId="4776B601" w:rsidR="007C055E" w:rsidRDefault="007C055E" w:rsidP="00E65C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Launch(arguments)</w:t>
            </w:r>
          </w:p>
          <w:p w14:paraId="14E4A794" w14:textId="1695E99E" w:rsidR="00E65C72" w:rsidRDefault="00E65C72" w:rsidP="00AE7DD6">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Snap()</w:t>
            </w:r>
          </w:p>
        </w:tc>
      </w:tr>
    </w:tbl>
    <w:p w14:paraId="1031F6E0" w14:textId="67ACA7F4" w:rsidR="00BD199B" w:rsidRDefault="00BD199B" w:rsidP="00AE7DD6"/>
    <w:p w14:paraId="46A0FBEF" w14:textId="5C761F5E" w:rsidR="008933B2" w:rsidRDefault="008933B2" w:rsidP="00EC25AE">
      <w:pPr>
        <w:pStyle w:val="Heading3"/>
      </w:pPr>
      <w:bookmarkStart w:id="540" w:name="_Toc382485461"/>
      <w:bookmarkStart w:id="541" w:name="_Toc387829356"/>
      <w:bookmarkStart w:id="542" w:name="_Toc401655208"/>
      <w:bookmarkStart w:id="543" w:name="_Toc404263569"/>
      <w:bookmarkStart w:id="544" w:name="_Toc404586307"/>
      <w:bookmarkStart w:id="545" w:name="_Toc405276865"/>
      <w:r>
        <w:t>Registering an event handler for the ExecutionStateChanged event</w:t>
      </w:r>
      <w:bookmarkEnd w:id="540"/>
      <w:bookmarkEnd w:id="541"/>
      <w:bookmarkEnd w:id="542"/>
      <w:bookmarkEnd w:id="543"/>
      <w:bookmarkEnd w:id="544"/>
      <w:bookmarkEnd w:id="545"/>
    </w:p>
    <w:p w14:paraId="440E748A" w14:textId="0B6381F2" w:rsidR="00892C43" w:rsidRDefault="006F50AD" w:rsidP="00892C43">
      <w:r>
        <w:t>On the other hand, if you only wanted to take action on a package whenever there is a state change</w:t>
      </w:r>
      <w:r w:rsidR="00EA349B">
        <w:t>,</w:t>
      </w:r>
      <w:r>
        <w:t xml:space="preserve"> then</w:t>
      </w:r>
      <w:r w:rsidR="00EA349B">
        <w:t xml:space="preserve"> you can</w:t>
      </w:r>
      <w:r>
        <w:t xml:space="preserve"> </w:t>
      </w:r>
      <w:r w:rsidR="00EA349B">
        <w:t xml:space="preserve">register an event handler for the </w:t>
      </w:r>
      <w:r w:rsidR="00EA349B" w:rsidRPr="001D06E5">
        <w:rPr>
          <w:b/>
        </w:rPr>
        <w:t>ExecutionStateChanged</w:t>
      </w:r>
      <w:r w:rsidR="00EA349B">
        <w:t xml:space="preserve"> event. This event relies on the results of a</w:t>
      </w:r>
      <w:r w:rsidR="00892C43">
        <w:t>n asynchronous</w:t>
      </w:r>
      <w:r w:rsidR="00EA349B">
        <w:t xml:space="preserve"> polling thread, which checks the </w:t>
      </w:r>
      <w:r w:rsidR="00EA349B" w:rsidRPr="001D06E5">
        <w:rPr>
          <w:b/>
        </w:rPr>
        <w:t>ExecutionState</w:t>
      </w:r>
      <w:r w:rsidR="00EA349B">
        <w:t xml:space="preserve"> of the associated package once every second</w:t>
      </w:r>
      <w:r w:rsidR="00892C43">
        <w:t xml:space="preserve">. </w:t>
      </w:r>
      <w:r>
        <w:t>Once you</w:t>
      </w:r>
      <w:r w:rsidR="00146C76">
        <w:t>’ve</w:t>
      </w:r>
      <w:r>
        <w:t xml:space="preserve"> registered for the event, whenever the package’s state changes you</w:t>
      </w:r>
      <w:r w:rsidR="00146C76">
        <w:t>r</w:t>
      </w:r>
      <w:r>
        <w:t xml:space="preserve"> tool can </w:t>
      </w:r>
      <w:r w:rsidRPr="001D06E5">
        <w:rPr>
          <w:i/>
        </w:rPr>
        <w:t>“Do Something”</w:t>
      </w:r>
      <w:r>
        <w:t xml:space="preserve"> about it.</w:t>
      </w:r>
    </w:p>
    <w:p w14:paraId="7BA2DC52" w14:textId="77777777" w:rsidR="00892C43" w:rsidRDefault="00892C43" w:rsidP="00892C43">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1EB3372" w14:textId="77777777" w:rsidR="00892C43" w:rsidRDefault="00892C43" w:rsidP="00892C43">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2721676B" w14:textId="13FA9865" w:rsidR="00892C43" w:rsidRDefault="00892C43" w:rsidP="00892C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w:t>
      </w:r>
      <w:r w:rsidR="00F668E0">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78946E4" w14:textId="26796F5A" w:rsidR="00892C43" w:rsidRDefault="00D05534"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themeColor="text1"/>
          <w:sz w:val="19"/>
          <w:szCs w:val="19"/>
          <w:highlight w:val="white"/>
        </w:rPr>
        <w:t>p</w:t>
      </w:r>
      <w:r w:rsidR="00892C43">
        <w:rPr>
          <w:rFonts w:ascii="Consolas" w:hAnsi="Consolas" w:cs="Consolas"/>
          <w:color w:val="0000FF"/>
          <w:sz w:val="19"/>
          <w:szCs w:val="19"/>
          <w:highlight w:val="white"/>
        </w:rPr>
        <w:t>.</w:t>
      </w:r>
      <w:r w:rsidR="00892C43" w:rsidRPr="001D06E5">
        <w:rPr>
          <w:rFonts w:ascii="Consolas" w:hAnsi="Consolas" w:cs="Consolas"/>
          <w:color w:val="000000" w:themeColor="text1"/>
          <w:sz w:val="19"/>
          <w:szCs w:val="19"/>
          <w:highlight w:val="white"/>
        </w:rPr>
        <w:t xml:space="preserve">ExecutionStateChanged </w:t>
      </w:r>
      <w:r w:rsidR="00892C43">
        <w:rPr>
          <w:rFonts w:ascii="Consolas" w:hAnsi="Consolas" w:cs="Consolas"/>
          <w:color w:val="0000FF"/>
          <w:sz w:val="19"/>
          <w:szCs w:val="19"/>
          <w:highlight w:val="white"/>
        </w:rPr>
        <w:t>+=</w:t>
      </w:r>
      <w:r w:rsidR="00892C43">
        <w:rPr>
          <w:rFonts w:ascii="Consolas" w:hAnsi="Consolas" w:cs="Consolas"/>
          <w:color w:val="000000"/>
          <w:sz w:val="19"/>
          <w:szCs w:val="19"/>
          <w:highlight w:val="white"/>
        </w:rPr>
        <w:t xml:space="preserve"> (sender, e) =&gt;</w:t>
      </w:r>
    </w:p>
    <w:p w14:paraId="78717C8E" w14:textId="4DB540F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34C44AB9" w14:textId="3D8A7EFA"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(e.NewState)</w:t>
      </w:r>
    </w:p>
    <w:p w14:paraId="69736DDA" w14:textId="05361397"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14:paraId="0C4A2B73" w14:textId="4F981253"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.Constrained: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5C66056" w14:textId="02BD0471" w:rsidR="001435D2" w:rsidRDefault="00892C43" w:rsidP="001435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.Running: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sidR="001435D2" w:rsidRPr="001435D2">
        <w:rPr>
          <w:rFonts w:ascii="Consolas" w:hAnsi="Consolas" w:cs="Consolas"/>
          <w:color w:val="000000"/>
          <w:sz w:val="19"/>
          <w:szCs w:val="19"/>
          <w:highlight w:val="white"/>
        </w:rPr>
        <w:t xml:space="preserve"> </w:t>
      </w:r>
    </w:p>
    <w:p w14:paraId="147199CC" w14:textId="5F9F66C9" w:rsidR="00892C43" w:rsidRDefault="001435D2"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.Suspending: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525D15E" w14:textId="7DB0BF48"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.Suspended: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DDEE11" w14:textId="445225AF"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.Terminated:</w:t>
      </w:r>
      <w:r w:rsidR="001435D2">
        <w:rPr>
          <w:rFonts w:ascii="Consolas" w:hAnsi="Consolas" w:cs="Consolas"/>
          <w:color w:val="000000"/>
          <w:sz w:val="19"/>
          <w:szCs w:val="19"/>
          <w:highlight w:val="white"/>
        </w:rPr>
        <w:t xml:space="preserve"> /* Do Something */ </w:t>
      </w:r>
      <w:r w:rsidR="008D35CE">
        <w:rPr>
          <w:rFonts w:ascii="Consolas" w:hAnsi="Consolas" w:cs="Consolas"/>
          <w:color w:val="0000FF"/>
          <w:sz w:val="19"/>
          <w:szCs w:val="19"/>
          <w:highlight w:val="white"/>
        </w:rPr>
        <w:t>break</w:t>
      </w:r>
      <w:r w:rsidR="001435D2">
        <w:rPr>
          <w:rFonts w:ascii="Consolas" w:hAnsi="Consolas" w:cs="Consolas"/>
          <w:color w:val="000000"/>
          <w:sz w:val="19"/>
          <w:szCs w:val="19"/>
          <w:highlight w:val="white"/>
        </w:rPr>
        <w:t>;</w:t>
      </w:r>
    </w:p>
    <w:p w14:paraId="3B030A19" w14:textId="255BB119" w:rsidR="00892C43" w:rsidRDefault="00892C43" w:rsidP="00892C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PackageExecutionState</w:t>
      </w:r>
      <w:r>
        <w:rPr>
          <w:rFonts w:ascii="Consolas" w:hAnsi="Consolas" w:cs="Consolas"/>
          <w:color w:val="000000"/>
          <w:sz w:val="19"/>
          <w:szCs w:val="19"/>
          <w:highlight w:val="white"/>
        </w:rPr>
        <w:t xml:space="preserve">.Unknown: /* Do Something */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19A7242" w14:textId="4FB604DA" w:rsidR="00892C43" w:rsidRDefault="00892C43" w:rsidP="001D0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435D2">
        <w:rPr>
          <w:rFonts w:ascii="Consolas" w:hAnsi="Consolas" w:cs="Consolas"/>
          <w:color w:val="000000"/>
          <w:sz w:val="19"/>
          <w:szCs w:val="19"/>
          <w:highlight w:val="white"/>
        </w:rPr>
        <w:tab/>
      </w:r>
      <w:r w:rsidR="001435D2">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6DAC6283" w14:textId="3B164D8E" w:rsidR="00892C43" w:rsidRPr="001D06E5" w:rsidRDefault="001435D2" w:rsidP="001D06E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sidR="00892C43">
        <w:rPr>
          <w:rFonts w:ascii="Consolas" w:hAnsi="Consolas" w:cs="Consolas"/>
          <w:color w:val="000000"/>
          <w:sz w:val="19"/>
          <w:szCs w:val="19"/>
          <w:highlight w:val="white"/>
        </w:rPr>
        <w:t>;</w:t>
      </w:r>
    </w:p>
    <w:p w14:paraId="094C2851" w14:textId="77777777" w:rsidR="00892C43" w:rsidRPr="00F0392A" w:rsidRDefault="00892C43" w:rsidP="001D06E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0C169D2C" w14:textId="1D4F59B8" w:rsidR="00F42315" w:rsidRPr="00F42315" w:rsidRDefault="00F42315" w:rsidP="001D06E5">
      <w:pPr>
        <w:tabs>
          <w:tab w:val="left" w:pos="1515"/>
        </w:tabs>
      </w:pPr>
    </w:p>
    <w:p w14:paraId="190B3904" w14:textId="582EE812" w:rsidR="0092695B" w:rsidRPr="0092695B" w:rsidRDefault="00A85CC0" w:rsidP="00C52400">
      <w:pPr>
        <w:rPr>
          <w:b/>
        </w:rPr>
      </w:pPr>
      <w:r>
        <w:rPr>
          <w:b/>
        </w:rPr>
        <w:t>Notes:</w:t>
      </w:r>
    </w:p>
    <w:p w14:paraId="28B348AD" w14:textId="09A7470A" w:rsidR="0092695B" w:rsidRDefault="0092695B" w:rsidP="0092695B">
      <w:pPr>
        <w:pStyle w:val="ListParagraph"/>
        <w:numPr>
          <w:ilvl w:val="0"/>
          <w:numId w:val="8"/>
        </w:numPr>
      </w:pPr>
      <w:r>
        <w:t xml:space="preserve">The </w:t>
      </w:r>
      <w:r w:rsidRPr="0092695B">
        <w:rPr>
          <w:b/>
        </w:rPr>
        <w:t>FamilyName</w:t>
      </w:r>
      <w:r>
        <w:t xml:space="preserve"> string consists of two different pieces of information concatenated together with underscores. These two information are: </w:t>
      </w:r>
      <w:r w:rsidRPr="0092695B">
        <w:rPr>
          <w:b/>
        </w:rPr>
        <w:t>PckageName_PublisherId</w:t>
      </w:r>
      <w:r>
        <w:t>.</w:t>
      </w:r>
    </w:p>
    <w:p w14:paraId="59C585B5" w14:textId="5D151C5F" w:rsidR="0092695B" w:rsidRDefault="0092695B" w:rsidP="0092695B">
      <w:pPr>
        <w:pStyle w:val="ListParagraph"/>
        <w:numPr>
          <w:ilvl w:val="0"/>
          <w:numId w:val="8"/>
        </w:numPr>
      </w:pPr>
      <w:r>
        <w:t xml:space="preserve">The </w:t>
      </w:r>
      <w:r w:rsidRPr="0011626A">
        <w:rPr>
          <w:b/>
        </w:rPr>
        <w:t>FullName</w:t>
      </w:r>
      <w:r>
        <w:t xml:space="preserve"> string consist of </w:t>
      </w:r>
      <w:r w:rsidR="0011626A">
        <w:t xml:space="preserve">various pieces of information concatenated together with underscores. These pieces of information are: </w:t>
      </w:r>
      <w:r w:rsidR="0011626A" w:rsidRPr="0011626A">
        <w:rPr>
          <w:b/>
        </w:rPr>
        <w:t>PackageName_VersionNumber_ProcessorArchitecture_ResourceId_PublisherId</w:t>
      </w:r>
      <w:r w:rsidR="0011626A">
        <w:t xml:space="preserve">. All pieces of this string are required accept for </w:t>
      </w:r>
      <w:r w:rsidR="0011626A" w:rsidRPr="0011626A">
        <w:rPr>
          <w:b/>
        </w:rPr>
        <w:t>ResourceId</w:t>
      </w:r>
      <w:r w:rsidR="0011626A">
        <w:t>, which can be empty.</w:t>
      </w:r>
    </w:p>
    <w:p w14:paraId="0DEE3E3C" w14:textId="307FFDFC" w:rsidR="0011626A" w:rsidRDefault="005167BC" w:rsidP="0092695B">
      <w:pPr>
        <w:pStyle w:val="ListParagraph"/>
        <w:numPr>
          <w:ilvl w:val="0"/>
          <w:numId w:val="8"/>
        </w:numPr>
      </w:pPr>
      <w:r>
        <w:t xml:space="preserve">The </w:t>
      </w:r>
      <w:r w:rsidRPr="005167BC">
        <w:rPr>
          <w:b/>
        </w:rPr>
        <w:t>Aumid</w:t>
      </w:r>
      <w:r>
        <w:t xml:space="preserve"> string consists of the </w:t>
      </w:r>
      <w:r w:rsidRPr="005167BC">
        <w:rPr>
          <w:b/>
        </w:rPr>
        <w:t>FamilyName</w:t>
      </w:r>
      <w:r>
        <w:t xml:space="preserve"> and </w:t>
      </w:r>
      <w:r w:rsidRPr="005167BC">
        <w:rPr>
          <w:b/>
        </w:rPr>
        <w:t>ApplicationId</w:t>
      </w:r>
      <w:r>
        <w:t xml:space="preserve"> concatenated by an “!”. These two information are: </w:t>
      </w:r>
      <w:r w:rsidRPr="005167BC">
        <w:rPr>
          <w:b/>
        </w:rPr>
        <w:t>FamilyName</w:t>
      </w:r>
      <w:proofErr w:type="gramStart"/>
      <w:r w:rsidRPr="005167BC">
        <w:rPr>
          <w:b/>
        </w:rPr>
        <w:t>!Applicationid</w:t>
      </w:r>
      <w:proofErr w:type="gramEnd"/>
      <w:r>
        <w:t>.</w:t>
      </w:r>
    </w:p>
    <w:p w14:paraId="6AAECE31" w14:textId="4BAFFD0E" w:rsidR="002E1935" w:rsidRDefault="0028256E" w:rsidP="0092695B">
      <w:pPr>
        <w:pStyle w:val="ListParagraph"/>
        <w:numPr>
          <w:ilvl w:val="0"/>
          <w:numId w:val="8"/>
        </w:numPr>
      </w:pPr>
      <w:r>
        <w:t>Only SRA</w:t>
      </w:r>
      <w:r w:rsidR="002E1935">
        <w:t xml:space="preserve"> applications are able to</w:t>
      </w:r>
      <w:r w:rsidR="00E65C72">
        <w:t xml:space="preserve"> be</w:t>
      </w:r>
      <w:r w:rsidR="002E1935">
        <w:t xml:space="preserve"> </w:t>
      </w:r>
      <w:r w:rsidR="00E65C72">
        <w:t>s</w:t>
      </w:r>
      <w:r w:rsidR="002E1935">
        <w:t>nap</w:t>
      </w:r>
      <w:r w:rsidR="00E65C72">
        <w:t>ped</w:t>
      </w:r>
      <w:r w:rsidR="002E1935">
        <w:t xml:space="preserve">. In the event that the user calls </w:t>
      </w:r>
      <w:proofErr w:type="gramStart"/>
      <w:r w:rsidR="002E1935" w:rsidRPr="00AE7DD6">
        <w:rPr>
          <w:b/>
        </w:rPr>
        <w:t>Snap</w:t>
      </w:r>
      <w:proofErr w:type="gramEnd"/>
      <w:r w:rsidR="002E1935">
        <w:t xml:space="preserve"> on an application</w:t>
      </w:r>
      <w:r>
        <w:t xml:space="preserve"> that cannot be snapped</w:t>
      </w:r>
      <w:r w:rsidR="002E1935">
        <w:t xml:space="preserve">, an </w:t>
      </w:r>
      <w:r w:rsidR="002E1935" w:rsidRPr="00AE7DD6">
        <w:rPr>
          <w:b/>
        </w:rPr>
        <w:t>XboxSnapException</w:t>
      </w:r>
      <w:r w:rsidR="002E1935">
        <w:t xml:space="preserve"> will be thrown.</w:t>
      </w:r>
    </w:p>
    <w:p w14:paraId="393F7920" w14:textId="4633E93E" w:rsidR="00B404A0" w:rsidRDefault="00B404A0" w:rsidP="0092695B">
      <w:pPr>
        <w:pStyle w:val="ListParagraph"/>
        <w:numPr>
          <w:ilvl w:val="0"/>
          <w:numId w:val="8"/>
        </w:numPr>
      </w:pPr>
      <w:r>
        <w:t>At any time during the lifecycle of your package, you</w:t>
      </w:r>
      <w:r w:rsidR="00C94F41">
        <w:t xml:space="preserve"> can</w:t>
      </w:r>
      <w:r>
        <w:t xml:space="preserve"> check what state it is in by calling the </w:t>
      </w:r>
      <w:r w:rsidRPr="00B404A0">
        <w:rPr>
          <w:b/>
        </w:rPr>
        <w:t>ExecutionState</w:t>
      </w:r>
      <w:r>
        <w:t xml:space="preserve"> </w:t>
      </w:r>
      <w:r w:rsidR="001C2DDB">
        <w:t>property</w:t>
      </w:r>
      <w:r>
        <w:t>.</w:t>
      </w:r>
    </w:p>
    <w:p w14:paraId="73272585" w14:textId="1F526D41" w:rsidR="00F8492A" w:rsidRDefault="00F8492A" w:rsidP="0092695B">
      <w:pPr>
        <w:pStyle w:val="ListParagraph"/>
        <w:numPr>
          <w:ilvl w:val="0"/>
          <w:numId w:val="8"/>
        </w:numPr>
      </w:pPr>
      <w:r>
        <w:lastRenderedPageBreak/>
        <w:t xml:space="preserve">The </w:t>
      </w:r>
      <w:r w:rsidRPr="001D06E5">
        <w:rPr>
          <w:b/>
        </w:rPr>
        <w:t>XboxPackage</w:t>
      </w:r>
      <w:r>
        <w:t xml:space="preserve"> is in a </w:t>
      </w:r>
      <w:r>
        <w:rPr>
          <w:b/>
        </w:rPr>
        <w:t>Running</w:t>
      </w:r>
      <w:r>
        <w:t xml:space="preserve"> state</w:t>
      </w:r>
      <w:r w:rsidR="00280BEF">
        <w:t xml:space="preserve"> only</w:t>
      </w:r>
      <w:r>
        <w:t xml:space="preserve"> if any of its applications are running.</w:t>
      </w:r>
    </w:p>
    <w:p w14:paraId="02BE045B" w14:textId="77777777" w:rsidR="002C033D" w:rsidRDefault="00A474FA" w:rsidP="0092695B">
      <w:pPr>
        <w:pStyle w:val="ListParagraph"/>
        <w:numPr>
          <w:ilvl w:val="0"/>
          <w:numId w:val="8"/>
        </w:numPr>
      </w:pPr>
      <w:r>
        <w:t xml:space="preserve">The </w:t>
      </w:r>
      <w:r>
        <w:rPr>
          <w:b/>
        </w:rPr>
        <w:t>Suspending</w:t>
      </w:r>
      <w:r>
        <w:t xml:space="preserve"> and </w:t>
      </w:r>
      <w:r>
        <w:rPr>
          <w:b/>
        </w:rPr>
        <w:t>Terminated</w:t>
      </w:r>
      <w:r>
        <w:t xml:space="preserve"> state of an </w:t>
      </w:r>
      <w:r w:rsidRPr="001D06E5">
        <w:rPr>
          <w:b/>
        </w:rPr>
        <w:t>XboxPackage</w:t>
      </w:r>
      <w:r>
        <w:t xml:space="preserve"> only exist for a brief period, so checking for those is not always reliable.</w:t>
      </w:r>
      <w:r w:rsidR="002C033D">
        <w:t xml:space="preserve"> </w:t>
      </w:r>
    </w:p>
    <w:p w14:paraId="64B37305" w14:textId="0BB786EA" w:rsidR="00A474FA" w:rsidRDefault="002C033D" w:rsidP="001D06E5">
      <w:pPr>
        <w:pStyle w:val="ListParagraph"/>
        <w:numPr>
          <w:ilvl w:val="1"/>
          <w:numId w:val="8"/>
        </w:numPr>
      </w:pPr>
      <w:r>
        <w:t xml:space="preserve">Larger applications will remain in the </w:t>
      </w:r>
      <w:r>
        <w:rPr>
          <w:b/>
        </w:rPr>
        <w:t xml:space="preserve">Suspending </w:t>
      </w:r>
      <w:r>
        <w:t xml:space="preserve">state for several seconds, but in general it is more reliable to check for the </w:t>
      </w:r>
      <w:r>
        <w:rPr>
          <w:b/>
        </w:rPr>
        <w:t>Suspended</w:t>
      </w:r>
      <w:r>
        <w:t xml:space="preserve"> state.</w:t>
      </w:r>
    </w:p>
    <w:p w14:paraId="01754A7E" w14:textId="78F5C00E" w:rsidR="002C033D" w:rsidRDefault="002C033D" w:rsidP="001D06E5">
      <w:pPr>
        <w:pStyle w:val="ListParagraph"/>
        <w:numPr>
          <w:ilvl w:val="1"/>
          <w:numId w:val="8"/>
        </w:numPr>
      </w:pPr>
      <w:r>
        <w:t xml:space="preserve">Once an application has been closed, after it leaves the </w:t>
      </w:r>
      <w:r>
        <w:rPr>
          <w:b/>
        </w:rPr>
        <w:t xml:space="preserve">Terminated </w:t>
      </w:r>
      <w:r>
        <w:t xml:space="preserve">state, it enters the </w:t>
      </w:r>
      <w:r>
        <w:rPr>
          <w:b/>
        </w:rPr>
        <w:t>Unknown</w:t>
      </w:r>
      <w:r>
        <w:t xml:space="preserve"> state, so in general these two states can be treated similarly.</w:t>
      </w:r>
    </w:p>
    <w:p w14:paraId="1E58C545" w14:textId="396E5CC1" w:rsidR="00A270CC" w:rsidRDefault="00A270CC" w:rsidP="00EC25AE">
      <w:pPr>
        <w:pStyle w:val="ListParagraph"/>
        <w:numPr>
          <w:ilvl w:val="0"/>
          <w:numId w:val="8"/>
        </w:numPr>
      </w:pPr>
      <w:r>
        <w:t>As a reminder, when a package on the console is launched, suspended, or resumed it does not necessarily enter immediately into the expected state.</w:t>
      </w:r>
    </w:p>
    <w:p w14:paraId="322EFFBF" w14:textId="26C9711B" w:rsidR="00A270CC" w:rsidRDefault="00A270CC">
      <w:pPr>
        <w:pStyle w:val="ListParagraph"/>
        <w:numPr>
          <w:ilvl w:val="1"/>
          <w:numId w:val="8"/>
        </w:numPr>
      </w:pPr>
      <w:r>
        <w:t xml:space="preserve">Packages being launched enter the </w:t>
      </w:r>
      <w:r w:rsidRPr="00EC25AE">
        <w:rPr>
          <w:b/>
        </w:rPr>
        <w:t>Running</w:t>
      </w:r>
      <w:r>
        <w:t xml:space="preserve"> state, then the </w:t>
      </w:r>
      <w:r w:rsidRPr="00EC25AE">
        <w:rPr>
          <w:b/>
        </w:rPr>
        <w:t>Constrained</w:t>
      </w:r>
      <w:r>
        <w:t xml:space="preserve"> state, and then the </w:t>
      </w:r>
      <w:r w:rsidRPr="00EC25AE">
        <w:rPr>
          <w:b/>
        </w:rPr>
        <w:t>Running</w:t>
      </w:r>
      <w:r>
        <w:t xml:space="preserve"> state once again.</w:t>
      </w:r>
    </w:p>
    <w:p w14:paraId="632BFB49" w14:textId="3BB17061" w:rsidR="005F2D78" w:rsidRDefault="00A270CC" w:rsidP="005F2D78">
      <w:pPr>
        <w:pStyle w:val="ListParagraph"/>
        <w:numPr>
          <w:ilvl w:val="1"/>
          <w:numId w:val="8"/>
        </w:numPr>
      </w:pPr>
      <w:r>
        <w:t xml:space="preserve">Packages being suspended enter the </w:t>
      </w:r>
      <w:proofErr w:type="gramStart"/>
      <w:r w:rsidRPr="005F2D78">
        <w:rPr>
          <w:b/>
        </w:rPr>
        <w:t>Constrained</w:t>
      </w:r>
      <w:proofErr w:type="gramEnd"/>
      <w:r>
        <w:t xml:space="preserve"> state before entering the </w:t>
      </w:r>
      <w:r w:rsidRPr="005F2D78">
        <w:rPr>
          <w:b/>
        </w:rPr>
        <w:t>Suspended</w:t>
      </w:r>
      <w:r>
        <w:t xml:space="preserve"> state.Packages being resumed return to the </w:t>
      </w:r>
      <w:r w:rsidRPr="005F2D78">
        <w:rPr>
          <w:b/>
        </w:rPr>
        <w:t>Constrained</w:t>
      </w:r>
      <w:r>
        <w:t xml:space="preserve"> state.</w:t>
      </w:r>
      <w:bookmarkStart w:id="546" w:name="_Toc385239556"/>
      <w:bookmarkStart w:id="547" w:name="_Toc382485462"/>
      <w:r w:rsidR="00EB4480">
        <w:t xml:space="preserve"> </w:t>
      </w:r>
    </w:p>
    <w:p w14:paraId="4674DAC9" w14:textId="29541383" w:rsidR="0027265A" w:rsidRDefault="0027265A" w:rsidP="005F2D78">
      <w:pPr>
        <w:pStyle w:val="Heading1"/>
      </w:pPr>
      <w:bookmarkStart w:id="548" w:name="_Toc387829357"/>
      <w:bookmarkStart w:id="549" w:name="_Toc401655209"/>
      <w:bookmarkStart w:id="550" w:name="_Toc404263570"/>
      <w:bookmarkStart w:id="551" w:name="_Toc404586308"/>
      <w:bookmarkStart w:id="552" w:name="_Toc405276866"/>
      <w:r>
        <w:t>How to uninstall a package</w:t>
      </w:r>
      <w:bookmarkEnd w:id="546"/>
      <w:bookmarkEnd w:id="548"/>
      <w:bookmarkEnd w:id="549"/>
      <w:bookmarkEnd w:id="550"/>
      <w:bookmarkEnd w:id="551"/>
      <w:bookmarkEnd w:id="552"/>
    </w:p>
    <w:p w14:paraId="0BFA23AB" w14:textId="77777777" w:rsidR="0027265A" w:rsidRDefault="0027265A" w:rsidP="0027265A">
      <w:r w:rsidRPr="009E6768">
        <w:t xml:space="preserve">The </w:t>
      </w:r>
      <w:r w:rsidRPr="009E6768">
        <w:rPr>
          <w:b/>
        </w:rPr>
        <w:t>XboxPackage.Uninstall</w:t>
      </w:r>
      <w:r>
        <w:t xml:space="preserve"> method (accepting no arguments) can be used to uninstall a package once its reference has been found in </w:t>
      </w:r>
      <w:r>
        <w:rPr>
          <w:b/>
        </w:rPr>
        <w:t>InstalledPackages</w:t>
      </w:r>
      <w:r>
        <w:t xml:space="preserve"> collection of </w:t>
      </w:r>
      <w:r w:rsidRPr="009E6768">
        <w:rPr>
          <w:b/>
        </w:rPr>
        <w:t>XboxConsole</w:t>
      </w:r>
      <w:r>
        <w:t xml:space="preserve"> object.</w:t>
      </w:r>
    </w:p>
    <w:p w14:paraId="16371803" w14:textId="77777777" w:rsidR="0027265A" w:rsidRDefault="0027265A" w:rsidP="0027265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5AA0EA1A" w14:textId="77777777" w:rsidR="0027265A" w:rsidRDefault="0027265A" w:rsidP="0027265A">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0000"/>
          <w:sz w:val="19"/>
          <w:szCs w:val="19"/>
          <w:highlight w:val="white"/>
        </w:rPr>
        <w:t>{</w:t>
      </w:r>
    </w:p>
    <w:p w14:paraId="6A41DE6E"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package =&gt; package.FamilyName.Contains(</w:t>
      </w:r>
      <w:r>
        <w:rPr>
          <w:rFonts w:ascii="Consolas" w:hAnsi="Consolas" w:cs="Consolas"/>
          <w:color w:val="A31515"/>
          <w:sz w:val="19"/>
          <w:szCs w:val="19"/>
          <w:highlight w:val="white"/>
        </w:rPr>
        <w:t>"XboxConsole.</w:t>
      </w:r>
      <w:r w:rsidRPr="005167BC">
        <w:rPr>
          <w:rFonts w:ascii="Consolas" w:hAnsi="Consolas" w:cs="Consolas"/>
          <w:color w:val="A31515"/>
          <w:sz w:val="19"/>
          <w:szCs w:val="19"/>
          <w:highlight w:val="yellow"/>
        </w:rPr>
        <w:t>XboxSample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BFF0CE1"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
    <w:p w14:paraId="029E1BAA" w14:textId="77777777" w:rsidR="0027265A" w:rsidRDefault="0027265A" w:rsidP="0027265A">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p.Uninstall(</w:t>
      </w:r>
      <w:proofErr w:type="gramEnd"/>
      <w:r>
        <w:rPr>
          <w:rFonts w:ascii="Consolas" w:hAnsi="Consolas" w:cs="Consolas"/>
          <w:color w:val="000000"/>
          <w:sz w:val="19"/>
          <w:szCs w:val="19"/>
        </w:rPr>
        <w:t>);</w:t>
      </w:r>
    </w:p>
    <w:p w14:paraId="2FFDA67D" w14:textId="090C6AFA" w:rsidR="002D56D6" w:rsidRPr="00EB4480" w:rsidRDefault="0027265A" w:rsidP="00EB4480">
      <w:pPr>
        <w:ind w:firstLine="720"/>
      </w:pPr>
      <w:r>
        <w:rPr>
          <w:rFonts w:ascii="Consolas" w:hAnsi="Consolas" w:cs="Consolas"/>
          <w:color w:val="000000"/>
          <w:sz w:val="19"/>
          <w:szCs w:val="19"/>
        </w:rPr>
        <w:t>}</w:t>
      </w:r>
    </w:p>
    <w:p w14:paraId="5786EAB2" w14:textId="7AC800A5" w:rsidR="00D012D2" w:rsidRDefault="00D012D2" w:rsidP="00623DBD">
      <w:pPr>
        <w:pStyle w:val="Heading1"/>
      </w:pPr>
      <w:bookmarkStart w:id="553" w:name="_Toc387829358"/>
      <w:bookmarkStart w:id="554" w:name="_Toc401655210"/>
      <w:bookmarkStart w:id="555" w:name="_Toc404263571"/>
      <w:bookmarkStart w:id="556" w:name="_Toc404586309"/>
      <w:bookmarkStart w:id="557" w:name="_Toc405276867"/>
      <w:r>
        <w:t>How to launch a non-package executable</w:t>
      </w:r>
      <w:bookmarkEnd w:id="547"/>
      <w:bookmarkEnd w:id="553"/>
      <w:bookmarkEnd w:id="554"/>
      <w:bookmarkEnd w:id="555"/>
      <w:bookmarkEnd w:id="556"/>
      <w:bookmarkEnd w:id="557"/>
    </w:p>
    <w:p w14:paraId="0C6925CB" w14:textId="507F9E56" w:rsidR="00D012D2" w:rsidRDefault="00D012D2" w:rsidP="00734524">
      <w:r>
        <w:t>On Xbox One development kits, users are able t</w:t>
      </w:r>
      <w:r w:rsidR="00F87EDE">
        <w:t>o launch more than just packaged</w:t>
      </w:r>
      <w:r>
        <w:t xml:space="preserve"> applications. </w:t>
      </w:r>
      <w:r w:rsidR="00F87EDE">
        <w:t xml:space="preserve">With </w:t>
      </w:r>
      <w:r>
        <w:t xml:space="preserve">the </w:t>
      </w:r>
      <w:r w:rsidRPr="00734524">
        <w:rPr>
          <w:b/>
        </w:rPr>
        <w:t>XboxProcess.Run</w:t>
      </w:r>
      <w:r>
        <w:t xml:space="preserve"> static method, </w:t>
      </w:r>
      <w:r w:rsidR="00F87EDE">
        <w:t xml:space="preserve">the </w:t>
      </w:r>
      <w:r w:rsidR="00F87EDE" w:rsidRPr="00734524">
        <w:rPr>
          <w:b/>
        </w:rPr>
        <w:t>XboxConsole</w:t>
      </w:r>
      <w:r w:rsidR="00F87EDE">
        <w:t xml:space="preserve"> library exposes functionality that enables users to launch any viable executable that exists on the console’s hard drive, in either operating system.</w:t>
      </w:r>
      <w:r w:rsidR="00EF68E2">
        <w:t xml:space="preserve"> The method takes as its parameters an </w:t>
      </w:r>
      <w:r w:rsidR="00EF68E2" w:rsidRPr="00734524">
        <w:rPr>
          <w:b/>
        </w:rPr>
        <w:t>XboxConsole</w:t>
      </w:r>
      <w:r w:rsidR="00EF68E2">
        <w:t xml:space="preserve"> object, the full path of the executable to be launched, the arguments to be supplied to the executable at launch, and </w:t>
      </w:r>
      <w:r w:rsidR="00C40C96">
        <w:t xml:space="preserve">an </w:t>
      </w:r>
      <w:r w:rsidR="00C40C96" w:rsidRPr="00734524">
        <w:rPr>
          <w:b/>
        </w:rPr>
        <w:t>XboxOperatingSystem</w:t>
      </w:r>
      <w:r w:rsidR="007D7DFF" w:rsidRPr="00734524">
        <w:t xml:space="preserve"> enum</w:t>
      </w:r>
      <w:r w:rsidR="00C40C96">
        <w:rPr>
          <w:b/>
        </w:rPr>
        <w:t xml:space="preserve"> </w:t>
      </w:r>
      <w:r w:rsidR="00C40C96">
        <w:t>value.</w:t>
      </w:r>
    </w:p>
    <w:p w14:paraId="056CFD18"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4FA0F865" w14:textId="77777777" w:rsidR="00622EF9" w:rsidRDefault="00622EF9"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59E7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3239795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 xml:space="preserve">, </w:t>
      </w:r>
    </w:p>
    <w:p w14:paraId="5E02CA84"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6307B6E0" w14:textId="7777777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654945AB" w14:textId="39FF8A57" w:rsidR="00622EF9" w:rsidRDefault="00622EF9"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49943021" w14:textId="47029E84" w:rsidR="00622EF9" w:rsidRPr="00734524" w:rsidRDefault="00622EF9"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0DE584E2" w14:textId="77777777" w:rsidR="00EF68E2" w:rsidRDefault="00EF68E2" w:rsidP="00734524"/>
    <w:p w14:paraId="4AEA1F7C" w14:textId="1A0DADF9" w:rsidR="00863678" w:rsidRDefault="00863678" w:rsidP="00734524">
      <w:r>
        <w:t xml:space="preserve">Note that the path to the executable is formatted in accordance with Windows PC standards—that is, it is </w:t>
      </w:r>
      <w:r>
        <w:rPr>
          <w:i/>
        </w:rPr>
        <w:t>not</w:t>
      </w:r>
      <w:r>
        <w:t xml:space="preserve"> formatted like Xbox One package paths, which are prefaced with an ‘X.’</w:t>
      </w:r>
    </w:p>
    <w:p w14:paraId="2D697B5C" w14:textId="7770C6ED" w:rsidR="00EF68E2" w:rsidRDefault="00EF68E2" w:rsidP="00EF68E2">
      <w:r>
        <w:t xml:space="preserve">The </w:t>
      </w:r>
      <w:r w:rsidRPr="00734524">
        <w:rPr>
          <w:b/>
        </w:rPr>
        <w:t>XboxProcess.Run</w:t>
      </w:r>
      <w:r>
        <w:t xml:space="preserve"> method comes with an additional overload that allows users to capture the redirected standard output of the launched application. This overload accepts as its final parameter an </w:t>
      </w:r>
      <w:r w:rsidRPr="00734524">
        <w:rPr>
          <w:b/>
        </w:rPr>
        <w:lastRenderedPageBreak/>
        <w:t>Action&lt;string&gt;</w:t>
      </w:r>
      <w:r>
        <w:t xml:space="preserve"> delegate, where the string parameter corresponds to the output received from the running executable.</w:t>
      </w:r>
      <w:r w:rsidRPr="00EF68E2">
        <w:t xml:space="preserve"> </w:t>
      </w:r>
    </w:p>
    <w:p w14:paraId="42AE4573"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32AB1C21" w14:textId="77777777" w:rsidR="00EF68E2" w:rsidRDefault="00EF68E2" w:rsidP="00EF68E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62DF2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11189C3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 xml:space="preserve">, </w:t>
      </w:r>
    </w:p>
    <w:p w14:paraId="782E904C"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 xml:space="preserve">, </w:t>
      </w:r>
    </w:p>
    <w:p w14:paraId="2D62A008"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 echo Hello World"</w:t>
      </w:r>
      <w:r>
        <w:rPr>
          <w:rFonts w:ascii="Consolas" w:hAnsi="Consolas" w:cs="Consolas"/>
          <w:color w:val="000000"/>
          <w:sz w:val="19"/>
          <w:szCs w:val="19"/>
          <w:highlight w:val="white"/>
        </w:rPr>
        <w:t xml:space="preserve">, </w:t>
      </w:r>
    </w:p>
    <w:p w14:paraId="0DAE766D" w14:textId="77777777"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3BA22674" w14:textId="1A7E3981" w:rsidR="00EF68E2" w:rsidRDefault="00EF68E2" w:rsidP="00EF68E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outputReceived</w:t>
      </w:r>
      <w:proofErr w:type="gramEnd"/>
      <w:r>
        <w:rPr>
          <w:rFonts w:ascii="Consolas" w:hAnsi="Consolas" w:cs="Consolas"/>
          <w:color w:val="000000"/>
          <w:sz w:val="19"/>
          <w:szCs w:val="19"/>
          <w:highlight w:val="white"/>
        </w:rPr>
        <w:t>) =&gt; {</w:t>
      </w:r>
      <w:r>
        <w:rPr>
          <w:rFonts w:ascii="Consolas" w:hAnsi="Consolas" w:cs="Consolas"/>
          <w:color w:val="008000"/>
          <w:sz w:val="19"/>
          <w:szCs w:val="19"/>
          <w:highlight w:val="white"/>
        </w:rPr>
        <w:t>/* Do something with the output */</w:t>
      </w:r>
      <w:r>
        <w:rPr>
          <w:rFonts w:ascii="Consolas" w:hAnsi="Consolas" w:cs="Consolas"/>
          <w:color w:val="000000"/>
          <w:sz w:val="19"/>
          <w:szCs w:val="19"/>
          <w:highlight w:val="white"/>
        </w:rPr>
        <w:t>});</w:t>
      </w:r>
    </w:p>
    <w:p w14:paraId="56A9F7EC" w14:textId="77777777" w:rsidR="00EF68E2" w:rsidRPr="00EE2833" w:rsidRDefault="00EF68E2" w:rsidP="00EF68E2">
      <w:pPr>
        <w:autoSpaceDE w:val="0"/>
        <w:autoSpaceDN w:val="0"/>
        <w:adjustRightInd w:val="0"/>
        <w:spacing w:after="0" w:line="240" w:lineRule="auto"/>
        <w:ind w:firstLine="720"/>
      </w:pPr>
      <w:r>
        <w:rPr>
          <w:rFonts w:ascii="Consolas" w:hAnsi="Consolas" w:cs="Consolas"/>
          <w:color w:val="000000"/>
          <w:sz w:val="19"/>
          <w:szCs w:val="19"/>
          <w:highlight w:val="white"/>
        </w:rPr>
        <w:t>}</w:t>
      </w:r>
    </w:p>
    <w:p w14:paraId="5198F306" w14:textId="77777777" w:rsidR="00EF68E2" w:rsidRDefault="00EF68E2" w:rsidP="00EF68E2"/>
    <w:p w14:paraId="5DBA11F2" w14:textId="724CDBB7" w:rsidR="00622EF9" w:rsidRPr="00734524" w:rsidRDefault="00EF68E2" w:rsidP="00734524">
      <w:r>
        <w:t xml:space="preserve">It is important to note that </w:t>
      </w:r>
      <w:r w:rsidR="00A01397">
        <w:t xml:space="preserve">lifecycle management of the launched executable will be left </w:t>
      </w:r>
      <w:r w:rsidR="00C15387">
        <w:t xml:space="preserve">entirely </w:t>
      </w:r>
      <w:r w:rsidR="00A01397">
        <w:t>up to the user.</w:t>
      </w:r>
      <w:r w:rsidR="00251754">
        <w:t xml:space="preserve"> This means that any executable that does not self-terminate will have to be manually terminated. Fortunately, this can be</w:t>
      </w:r>
      <w:r w:rsidR="00FE1742">
        <w:t xml:space="preserve"> easily</w:t>
      </w:r>
      <w:r w:rsidR="00251754">
        <w:t xml:space="preserve"> accomplished </w:t>
      </w:r>
      <w:r w:rsidR="00D90264">
        <w:t>via</w:t>
      </w:r>
      <w:r w:rsidR="00251754">
        <w:t xml:space="preserve"> the </w:t>
      </w:r>
      <w:r w:rsidR="00D90264">
        <w:t xml:space="preserve">Windows </w:t>
      </w:r>
      <w:r w:rsidR="00251754">
        <w:rPr>
          <w:b/>
        </w:rPr>
        <w:t>kill</w:t>
      </w:r>
      <w:r w:rsidR="00251754">
        <w:t xml:space="preserve"> command.</w:t>
      </w:r>
    </w:p>
    <w:p w14:paraId="73EB983A"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40AEC6D" w14:textId="77777777" w:rsidR="00FE1742" w:rsidRDefault="00251754" w:rsidP="0073452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6767"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20170B8F"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w:t>
      </w:r>
    </w:p>
    <w:p w14:paraId="30F43A04" w14:textId="77777777" w:rsidR="00FE1742" w:rsidRDefault="00251754" w:rsidP="00734524">
      <w:pPr>
        <w:autoSpaceDE w:val="0"/>
        <w:autoSpaceDN w:val="0"/>
        <w:adjustRightInd w:val="0"/>
        <w:spacing w:after="0" w:line="240" w:lineRule="auto"/>
        <w:ind w:left="720" w:firstLine="720"/>
        <w:rPr>
          <w:rFonts w:ascii="Consolas" w:hAnsi="Consolas" w:cs="Consolas"/>
          <w:color w:val="0000FF"/>
          <w:sz w:val="19"/>
          <w:szCs w:val="19"/>
          <w:highlight w:val="white"/>
        </w:rPr>
      </w:pPr>
      <w:r>
        <w:rPr>
          <w:rFonts w:ascii="Consolas" w:hAnsi="Consolas" w:cs="Consolas"/>
          <w:color w:val="A31515"/>
          <w:sz w:val="19"/>
          <w:szCs w:val="19"/>
          <w:highlight w:val="white"/>
        </w:rPr>
        <w:t>@"C:\windows\system32\cmd"</w:t>
      </w:r>
      <w:r>
        <w:rPr>
          <w:rFonts w:ascii="Consolas" w:hAnsi="Consolas" w:cs="Consolas"/>
          <w:color w:val="000000"/>
          <w:sz w:val="19"/>
          <w:szCs w:val="19"/>
          <w:highlight w:val="white"/>
        </w:rPr>
        <w:t>,</w:t>
      </w:r>
      <w:r w:rsidR="00FE1742" w:rsidRPr="00FE1742">
        <w:rPr>
          <w:rFonts w:ascii="Consolas" w:hAnsi="Consolas" w:cs="Consolas"/>
          <w:color w:val="0000FF"/>
          <w:sz w:val="19"/>
          <w:szCs w:val="19"/>
          <w:highlight w:val="white"/>
        </w:rPr>
        <w:t xml:space="preserve"> </w:t>
      </w:r>
    </w:p>
    <w:p w14:paraId="1BFB655E" w14:textId="77777777" w:rsidR="00FE1742" w:rsidRDefault="00FE1742"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r w:rsidR="00251754">
        <w:rPr>
          <w:rFonts w:ascii="Consolas" w:hAnsi="Consolas" w:cs="Consolas"/>
          <w:color w:val="000000"/>
          <w:sz w:val="19"/>
          <w:szCs w:val="19"/>
          <w:highlight w:val="white"/>
        </w:rPr>
        <w:t>,</w:t>
      </w:r>
    </w:p>
    <w:p w14:paraId="3931B0CE" w14:textId="166C8D0F" w:rsidR="00251754"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4258968B" w14:textId="77777777" w:rsidR="00251754" w:rsidRDefault="00251754" w:rsidP="00251754">
      <w:pPr>
        <w:autoSpaceDE w:val="0"/>
        <w:autoSpaceDN w:val="0"/>
        <w:adjustRightInd w:val="0"/>
        <w:spacing w:after="0" w:line="240" w:lineRule="auto"/>
        <w:rPr>
          <w:rFonts w:ascii="Consolas" w:hAnsi="Consolas" w:cs="Consolas"/>
          <w:color w:val="000000"/>
          <w:sz w:val="19"/>
          <w:szCs w:val="19"/>
          <w:highlight w:val="white"/>
        </w:rPr>
      </w:pPr>
    </w:p>
    <w:p w14:paraId="3BBDC79D"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XboxProcess</w:t>
      </w:r>
      <w:r>
        <w:rPr>
          <w:rFonts w:ascii="Consolas" w:hAnsi="Consolas" w:cs="Consolas"/>
          <w:color w:val="000000"/>
          <w:sz w:val="19"/>
          <w:szCs w:val="19"/>
          <w:highlight w:val="white"/>
        </w:rPr>
        <w:t>.Run(</w:t>
      </w:r>
      <w:proofErr w:type="gramEnd"/>
    </w:p>
    <w:p w14:paraId="3D92F48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xbc</w:t>
      </w:r>
      <w:proofErr w:type="gramEnd"/>
      <w:r>
        <w:rPr>
          <w:rFonts w:ascii="Consolas" w:hAnsi="Consolas" w:cs="Consolas"/>
          <w:color w:val="000000"/>
          <w:sz w:val="19"/>
          <w:szCs w:val="19"/>
          <w:highlight w:val="white"/>
        </w:rPr>
        <w:t xml:space="preserve">, </w:t>
      </w:r>
    </w:p>
    <w:p w14:paraId="49C62AA9"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@"C:\windows\system32\kill"</w:t>
      </w:r>
      <w:r>
        <w:rPr>
          <w:rFonts w:ascii="Consolas" w:hAnsi="Consolas" w:cs="Consolas"/>
          <w:color w:val="000000"/>
          <w:sz w:val="19"/>
          <w:szCs w:val="19"/>
          <w:highlight w:val="white"/>
        </w:rPr>
        <w:t xml:space="preserve">, </w:t>
      </w:r>
    </w:p>
    <w:p w14:paraId="302FFA02"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cmd</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14:paraId="5AF108FE" w14:textId="77777777" w:rsidR="00FE1742" w:rsidRDefault="00251754" w:rsidP="0073452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5E3549C0" w14:textId="6BF2E152" w:rsidR="00251754" w:rsidRDefault="00251754" w:rsidP="00734524">
      <w:pPr>
        <w:autoSpaceDE w:val="0"/>
        <w:autoSpaceDN w:val="0"/>
        <w:adjustRightInd w:val="0"/>
        <w:spacing w:after="0" w:line="240" w:lineRule="auto"/>
        <w:ind w:firstLine="720"/>
      </w:pPr>
      <w:r>
        <w:rPr>
          <w:rFonts w:ascii="Consolas" w:hAnsi="Consolas" w:cs="Consolas"/>
          <w:color w:val="000000"/>
          <w:sz w:val="19"/>
          <w:szCs w:val="19"/>
          <w:highlight w:val="white"/>
        </w:rPr>
        <w:t>}</w:t>
      </w:r>
    </w:p>
    <w:p w14:paraId="60BCF269" w14:textId="77777777" w:rsidR="00856159" w:rsidRDefault="00856159" w:rsidP="00734524"/>
    <w:p w14:paraId="7B6DAA16" w14:textId="688824FD" w:rsidR="004A2C4A" w:rsidRDefault="004A2C4A" w:rsidP="00623DBD">
      <w:pPr>
        <w:pStyle w:val="Heading1"/>
      </w:pPr>
      <w:bookmarkStart w:id="558" w:name="_Toc387829359"/>
      <w:bookmarkStart w:id="559" w:name="_Toc401655211"/>
      <w:bookmarkStart w:id="560" w:name="_Toc404263572"/>
      <w:bookmarkStart w:id="561" w:name="_Toc404586310"/>
      <w:bookmarkStart w:id="562" w:name="_Toc382485463"/>
      <w:bookmarkStart w:id="563" w:name="_Toc405276868"/>
      <w:r>
        <w:t>How to copy files</w:t>
      </w:r>
      <w:r w:rsidR="00631400">
        <w:t xml:space="preserve"> and directories</w:t>
      </w:r>
      <w:bookmarkEnd w:id="558"/>
      <w:bookmarkEnd w:id="559"/>
      <w:bookmarkEnd w:id="560"/>
      <w:bookmarkEnd w:id="561"/>
      <w:bookmarkEnd w:id="563"/>
    </w:p>
    <w:p w14:paraId="76B78AFC" w14:textId="1CBA215D" w:rsidR="004A2C4A" w:rsidRPr="009B1108" w:rsidRDefault="004A2C4A" w:rsidP="005575B1">
      <w:r>
        <w:t xml:space="preserve">The </w:t>
      </w:r>
      <w:r w:rsidRPr="00C94F41">
        <w:rPr>
          <w:b/>
        </w:rPr>
        <w:t>XboxConsole</w:t>
      </w:r>
      <w:r>
        <w:t xml:space="preserve"> library mirrors IO operations to that of the .NET library’s </w:t>
      </w:r>
      <w:r w:rsidRPr="0088612D">
        <w:rPr>
          <w:b/>
        </w:rPr>
        <w:t>FileSystemIO</w:t>
      </w:r>
      <w:r>
        <w:t xml:space="preserve">. In the context of the Xbox One console, you can </w:t>
      </w:r>
      <w:r w:rsidRPr="0057458A">
        <w:rPr>
          <w:b/>
        </w:rPr>
        <w:t>Copy</w:t>
      </w:r>
      <w:r>
        <w:t xml:space="preserve"> files</w:t>
      </w:r>
      <w:r w:rsidR="00631400">
        <w:t xml:space="preserve"> and directories</w:t>
      </w:r>
      <w:r>
        <w:t xml:space="preserve"> from your PC to the console and you can also </w:t>
      </w:r>
      <w:r w:rsidRPr="0057458A">
        <w:rPr>
          <w:b/>
        </w:rPr>
        <w:t>Copy</w:t>
      </w:r>
      <w:r>
        <w:t xml:space="preserve"> files</w:t>
      </w:r>
      <w:r w:rsidR="00631400">
        <w:t xml:space="preserve"> and directories</w:t>
      </w:r>
      <w:r>
        <w:t xml:space="preserve"> from the console to your PC. For more information on what other file IO operations are available, see the references for </w:t>
      </w:r>
      <w:r w:rsidRPr="00F51661">
        <w:rPr>
          <w:b/>
        </w:rPr>
        <w:t>XboxFile</w:t>
      </w:r>
      <w:r w:rsidR="00631400">
        <w:t>,</w:t>
      </w:r>
      <w:r>
        <w:t xml:space="preserve"> </w:t>
      </w:r>
      <w:r w:rsidRPr="00F51661">
        <w:rPr>
          <w:b/>
        </w:rPr>
        <w:t>XboxFileInfo</w:t>
      </w:r>
      <w:r w:rsidR="00631400">
        <w:t xml:space="preserve">, </w:t>
      </w:r>
      <w:r w:rsidR="00631400" w:rsidRPr="0005590B">
        <w:rPr>
          <w:b/>
        </w:rPr>
        <w:t>XboxDirectory</w:t>
      </w:r>
      <w:r w:rsidR="00631400">
        <w:t xml:space="preserve"> and </w:t>
      </w:r>
      <w:r w:rsidR="00631400" w:rsidRPr="0005590B">
        <w:rPr>
          <w:b/>
        </w:rPr>
        <w:t>XboxDirectoryInfo</w:t>
      </w:r>
      <w:r w:rsidR="00631400">
        <w:t xml:space="preserve"> </w:t>
      </w:r>
      <w:r>
        <w:t>classes.</w:t>
      </w:r>
    </w:p>
    <w:p w14:paraId="6B80B46D" w14:textId="0F7C2D0E" w:rsidR="00E204A0" w:rsidRDefault="004A2C4A" w:rsidP="005575B1">
      <w:pPr>
        <w:pStyle w:val="Heading2"/>
      </w:pPr>
      <w:bookmarkStart w:id="564" w:name="_Toc387829360"/>
      <w:bookmarkStart w:id="565" w:name="_Toc401655212"/>
      <w:bookmarkStart w:id="566" w:name="_Toc404263573"/>
      <w:bookmarkStart w:id="567" w:name="_Toc404586311"/>
      <w:bookmarkStart w:id="568" w:name="_Toc405276869"/>
      <w:r>
        <w:t>Copying</w:t>
      </w:r>
      <w:r w:rsidR="00E204A0">
        <w:t xml:space="preserve"> </w:t>
      </w:r>
      <w:r>
        <w:t xml:space="preserve">files </w:t>
      </w:r>
      <w:r w:rsidR="0046244B">
        <w:t>to and from the System OS</w:t>
      </w:r>
      <w:bookmarkEnd w:id="562"/>
      <w:bookmarkEnd w:id="564"/>
      <w:bookmarkEnd w:id="565"/>
      <w:bookmarkEnd w:id="566"/>
      <w:bookmarkEnd w:id="567"/>
      <w:bookmarkEnd w:id="568"/>
    </w:p>
    <w:p w14:paraId="0A705F72" w14:textId="2F08F91C" w:rsidR="00F51661" w:rsidRDefault="00533DFB" w:rsidP="003367D7">
      <w:r>
        <w:t xml:space="preserve">The Xbox One </w:t>
      </w:r>
      <w:r w:rsidR="002E5ACC">
        <w:t>runs</w:t>
      </w:r>
      <w:r>
        <w:t xml:space="preserve"> thr</w:t>
      </w:r>
      <w:r w:rsidR="002E5ACC">
        <w:t>ee</w:t>
      </w:r>
      <w:r>
        <w:t xml:space="preserve"> operating systems. When your title </w:t>
      </w:r>
      <w:r w:rsidR="002E5ACC">
        <w:t>is installed</w:t>
      </w:r>
      <w:r>
        <w:t xml:space="preserve">, the Xbox One console stores your package in the SRA </w:t>
      </w:r>
      <w:r w:rsidR="006912DB">
        <w:t>environment</w:t>
      </w:r>
      <w:r>
        <w:t xml:space="preserve">. When this package is launched, the Xbox One console spins up another OS and runs your package in an ERA environment. When you want to access files and directories on the Xbox One console, you must specify which OS environment you want to access via the </w:t>
      </w:r>
      <w:r>
        <w:rPr>
          <w:rFonts w:ascii="Consolas" w:hAnsi="Consolas" w:cs="Consolas"/>
          <w:color w:val="2B91AF"/>
          <w:sz w:val="19"/>
          <w:szCs w:val="19"/>
          <w:highlight w:val="white"/>
        </w:rPr>
        <w:t>XboxPath</w:t>
      </w:r>
      <w:r>
        <w:t xml:space="preserve"> object. The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w:t>
      </w:r>
      <w:r>
        <w:t xml:space="preserve">takes an argument of type </w:t>
      </w:r>
      <w:r>
        <w:rPr>
          <w:rFonts w:ascii="Consolas" w:hAnsi="Consolas" w:cs="Consolas"/>
          <w:color w:val="2B91AF"/>
          <w:sz w:val="19"/>
          <w:szCs w:val="19"/>
          <w:highlight w:val="white"/>
        </w:rPr>
        <w:t>XboxOperatingSystem</w:t>
      </w:r>
      <w:r>
        <w:t xml:space="preserve">. This enumerable specifies which operating system the path should map to. For instance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r>
        <w:t xml:space="preserve"> would map to the SRA system while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would map to the ERA system. This section focuses on copying files within the </w:t>
      </w:r>
      <w:r w:rsidR="002E5ACC">
        <w:t>System OS</w:t>
      </w:r>
      <w:r>
        <w:t xml:space="preserve">. The next section will cover the differences when accessing the </w:t>
      </w:r>
      <w:r w:rsidR="002E5ACC">
        <w:t>Title OS</w:t>
      </w:r>
      <w:r>
        <w:t>.</w:t>
      </w:r>
    </w:p>
    <w:p w14:paraId="1914F584" w14:textId="0196CBAA" w:rsidR="0021036E" w:rsidRDefault="00F51661" w:rsidP="003367D7">
      <w:r>
        <w:lastRenderedPageBreak/>
        <w:t xml:space="preserve">The </w:t>
      </w:r>
      <w:r w:rsidRPr="00C94F41">
        <w:rPr>
          <w:b/>
        </w:rPr>
        <w:t>XboxConsole</w:t>
      </w:r>
      <w:r>
        <w:t xml:space="preserve"> </w:t>
      </w:r>
      <w:r w:rsidR="003C112D">
        <w:t>library</w:t>
      </w:r>
      <w:r w:rsidR="003C112D" w:rsidDel="003C112D">
        <w:t xml:space="preserve"> </w:t>
      </w:r>
      <w:r>
        <w:t xml:space="preserve">provides an </w:t>
      </w:r>
      <w:r w:rsidRPr="00216341">
        <w:rPr>
          <w:b/>
        </w:rPr>
        <w:t>XboxFile</w:t>
      </w:r>
      <w:r>
        <w:t xml:space="preserve"> class with only static member methods while it also offers an </w:t>
      </w:r>
      <w:r w:rsidRPr="00216341">
        <w:rPr>
          <w:b/>
        </w:rPr>
        <w:t>XboxFileInfo</w:t>
      </w:r>
      <w:r>
        <w:t xml:space="preserve"> class that you can instantiate. Depending on your need, you may want to just use a method and not care about keeping track of the instance then you can use the static methods from the </w:t>
      </w:r>
      <w:r w:rsidRPr="00216341">
        <w:rPr>
          <w:b/>
        </w:rPr>
        <w:t>XboxFile</w:t>
      </w:r>
      <w:r>
        <w:t xml:space="preserve"> class, otherwise, use the </w:t>
      </w:r>
      <w:r w:rsidRPr="00216341">
        <w:rPr>
          <w:b/>
        </w:rPr>
        <w:t>XboxFileInfo</w:t>
      </w:r>
      <w:r>
        <w:t xml:space="preserve"> class. While both</w:t>
      </w:r>
      <w:r w:rsidR="0088612D">
        <w:t xml:space="preserve"> </w:t>
      </w:r>
      <w:r w:rsidR="0088612D" w:rsidRPr="0088612D">
        <w:rPr>
          <w:b/>
        </w:rPr>
        <w:t>Copy</w:t>
      </w:r>
      <w:r w:rsidR="0088612D">
        <w:t xml:space="preserve"> methods</w:t>
      </w:r>
      <w:r>
        <w:t xml:space="preserve"> offer similar functionalities, their method signatures are slightly different.</w:t>
      </w:r>
      <w:r w:rsidR="00647044">
        <w:t xml:space="preserve"> </w:t>
      </w:r>
    </w:p>
    <w:p w14:paraId="5F603DB8" w14:textId="541B8425" w:rsidR="0057458A" w:rsidRDefault="00647044" w:rsidP="003367D7">
      <w:r>
        <w:t xml:space="preserve">For example, to copy </w:t>
      </w:r>
      <w:r w:rsidR="00C672B8">
        <w:t xml:space="preserve">a file </w:t>
      </w:r>
      <w:r>
        <w:t>from the PC to the console, the</w:t>
      </w:r>
      <w:r w:rsidR="00F51661">
        <w:t xml:space="preserve"> static</w:t>
      </w:r>
      <w:r>
        <w:t xml:space="preserve"> </w:t>
      </w:r>
      <w:r w:rsidRPr="00647044">
        <w:rPr>
          <w:b/>
        </w:rPr>
        <w:t>Copy</w:t>
      </w:r>
      <w:r>
        <w:t xml:space="preserve"> signature looks like this:</w:t>
      </w:r>
    </w:p>
    <w:p w14:paraId="5742B51A" w14:textId="4389FB3A"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sourceFile,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destinationFile,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3A7CC2B6" w14:textId="3EA96C50" w:rsidR="00647044" w:rsidRDefault="00647044" w:rsidP="003367D7">
      <w:r>
        <w:t>To copy a file from the console to your PC, the</w:t>
      </w:r>
      <w:r w:rsidR="0021036E">
        <w:t xml:space="preserve"> static</w:t>
      </w:r>
      <w:r>
        <w:t xml:space="preserve"> </w:t>
      </w:r>
      <w:r w:rsidRPr="00647044">
        <w:rPr>
          <w:b/>
        </w:rPr>
        <w:t>Copy</w:t>
      </w:r>
      <w:r>
        <w:t xml:space="preserve"> signature looks like this:</w:t>
      </w:r>
    </w:p>
    <w:p w14:paraId="5F4683A0" w14:textId="1F77C7D9" w:rsidR="00647044" w:rsidRDefault="00647044" w:rsidP="00216E3B">
      <w:pPr>
        <w:ind w:left="720"/>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Copy(</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sourceFile,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destinationFile,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console)</w:t>
      </w:r>
    </w:p>
    <w:p w14:paraId="770DCA21" w14:textId="563AA0FB" w:rsidR="00F51661" w:rsidRDefault="00F51661" w:rsidP="003367D7">
      <w:r>
        <w:t xml:space="preserve">In the static </w:t>
      </w:r>
      <w:r w:rsidRPr="0021036E">
        <w:rPr>
          <w:b/>
        </w:rPr>
        <w:t>Copy</w:t>
      </w:r>
      <w:r>
        <w:t xml:space="preserve"> method, the method is overloaded where the direction of the source to destination is determined by the order of the parameter’s type. So, to call this static method in your test tool, simply give it the proper parameters</w:t>
      </w:r>
      <w:r w:rsidR="0021036E">
        <w:t xml:space="preserve">. For example, to copy a file from your </w:t>
      </w:r>
      <w:r w:rsidR="00336BBE">
        <w:t>PC</w:t>
      </w:r>
      <w:r w:rsidR="0021036E">
        <w:t xml:space="preserve"> to the console, call the static method like this:</w:t>
      </w:r>
    </w:p>
    <w:p w14:paraId="0237DD19" w14:textId="110FD8C1" w:rsidR="003851AA" w:rsidRDefault="0021036E" w:rsidP="003851AA">
      <w:pPr>
        <w:autoSpaceDE w:val="0"/>
        <w:autoSpaceDN w:val="0"/>
        <w:adjustRightInd w:val="0"/>
        <w:spacing w:after="0" w:line="240" w:lineRule="auto"/>
        <w:rPr>
          <w:rFonts w:ascii="Consolas" w:hAnsi="Consolas" w:cs="Consolas"/>
          <w:color w:val="000000"/>
          <w:sz w:val="19"/>
          <w:szCs w:val="19"/>
          <w:highlight w:val="white"/>
        </w:rPr>
      </w:pPr>
      <w:r>
        <w:tab/>
      </w:r>
      <w:proofErr w:type="gramStart"/>
      <w:r w:rsidR="000C219F">
        <w:rPr>
          <w:rFonts w:ascii="Consolas" w:hAnsi="Consolas" w:cs="Consolas"/>
          <w:color w:val="0000FF"/>
          <w:sz w:val="19"/>
          <w:szCs w:val="19"/>
          <w:highlight w:val="white"/>
        </w:rPr>
        <w:t>using</w:t>
      </w:r>
      <w:proofErr w:type="gramEnd"/>
      <w:r w:rsidR="000C219F">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 xml:space="preserve"> xbc = </w:t>
      </w:r>
      <w:r w:rsidR="003851AA">
        <w:rPr>
          <w:rFonts w:ascii="Consolas" w:hAnsi="Consolas" w:cs="Consolas"/>
          <w:color w:val="0000FF"/>
          <w:sz w:val="19"/>
          <w:szCs w:val="19"/>
          <w:highlight w:val="white"/>
        </w:rPr>
        <w:t>new</w:t>
      </w:r>
      <w:r w:rsidR="003851AA">
        <w:rPr>
          <w:rFonts w:ascii="Consolas" w:hAnsi="Consolas" w:cs="Consolas"/>
          <w:color w:val="000000"/>
          <w:sz w:val="19"/>
          <w:szCs w:val="19"/>
          <w:highlight w:val="white"/>
        </w:rPr>
        <w:t xml:space="preserve"> </w:t>
      </w:r>
      <w:r w:rsidR="003851AA">
        <w:rPr>
          <w:rFonts w:ascii="Consolas" w:hAnsi="Consolas" w:cs="Consolas"/>
          <w:color w:val="2B91AF"/>
          <w:sz w:val="19"/>
          <w:szCs w:val="19"/>
          <w:highlight w:val="white"/>
        </w:rPr>
        <w:t>XboxConsole</w:t>
      </w:r>
      <w:r w:rsidR="003851AA">
        <w:rPr>
          <w:rFonts w:ascii="Consolas" w:hAnsi="Consolas" w:cs="Consolas"/>
          <w:color w:val="000000"/>
          <w:sz w:val="19"/>
          <w:szCs w:val="19"/>
          <w:highlight w:val="white"/>
        </w:rPr>
        <w:t>()</w:t>
      </w:r>
      <w:r w:rsidR="000C219F">
        <w:rPr>
          <w:rFonts w:ascii="Consolas" w:hAnsi="Consolas" w:cs="Consolas"/>
          <w:color w:val="000000"/>
          <w:sz w:val="19"/>
          <w:szCs w:val="19"/>
          <w:highlight w:val="white"/>
        </w:rPr>
        <w:t>)</w:t>
      </w:r>
    </w:p>
    <w:p w14:paraId="6A86BB6E" w14:textId="4DD14D57" w:rsidR="000C219F" w:rsidRDefault="000C219F" w:rsidP="005D0E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8DB3E9" w14:textId="77777777" w:rsidR="000A3421" w:rsidRDefault="000A3421" w:rsidP="00B274A7">
      <w:pPr>
        <w:autoSpaceDE w:val="0"/>
        <w:autoSpaceDN w:val="0"/>
        <w:adjustRightInd w:val="0"/>
        <w:spacing w:after="0" w:line="240" w:lineRule="auto"/>
        <w:rPr>
          <w:rFonts w:ascii="Consolas" w:hAnsi="Consolas" w:cs="Consolas"/>
          <w:color w:val="2B91AF"/>
          <w:sz w:val="19"/>
          <w:szCs w:val="19"/>
          <w:highlight w:val="white"/>
        </w:rPr>
      </w:pPr>
    </w:p>
    <w:p w14:paraId="67AE9172" w14:textId="069EBD00" w:rsidR="00B274A7" w:rsidRDefault="0021036E" w:rsidP="005D0E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274A7">
        <w:rPr>
          <w:rFonts w:ascii="Consolas" w:hAnsi="Consolas" w:cs="Consolas"/>
          <w:color w:val="008000"/>
          <w:sz w:val="19"/>
          <w:szCs w:val="19"/>
          <w:highlight w:val="white"/>
        </w:rPr>
        <w:t>//Copy from PC to console</w:t>
      </w:r>
    </w:p>
    <w:p w14:paraId="65355280" w14:textId="3CA1501E" w:rsidR="00B274A7" w:rsidRDefault="00B274A7" w:rsidP="005D0E39">
      <w:pPr>
        <w:ind w:left="1440"/>
      </w:pPr>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gramEnd"/>
      <w:r w:rsidR="000A3421">
        <w:rPr>
          <w:rFonts w:ascii="Consolas" w:hAnsi="Consolas" w:cs="Consolas"/>
          <w:color w:val="A31515"/>
          <w:sz w:val="19"/>
          <w:szCs w:val="19"/>
          <w:highlight w:val="white"/>
        </w:rPr>
        <w:t>@"c:\temp\testfile.txt"</w:t>
      </w:r>
      <w:r w:rsidR="000A3421">
        <w:rPr>
          <w:rFonts w:ascii="Consolas" w:hAnsi="Consolas" w:cs="Consolas"/>
          <w:color w:val="000000"/>
          <w:sz w:val="19"/>
          <w:szCs w:val="19"/>
          <w:highlight w:val="white"/>
        </w:rPr>
        <w:t xml:space="preserve">, </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 xbc</w:t>
      </w:r>
      <w:r>
        <w:rPr>
          <w:rFonts w:ascii="Consolas" w:hAnsi="Consolas" w:cs="Consolas"/>
          <w:color w:val="000000"/>
          <w:sz w:val="19"/>
          <w:szCs w:val="19"/>
          <w:highlight w:val="white"/>
        </w:rPr>
        <w:t>);</w:t>
      </w:r>
      <w:r>
        <w:t xml:space="preserve"> </w:t>
      </w:r>
    </w:p>
    <w:p w14:paraId="66A1101E" w14:textId="21F672CC" w:rsidR="001447FB" w:rsidRDefault="001447FB" w:rsidP="00B274A7">
      <w:r>
        <w:tab/>
      </w:r>
      <w:r w:rsidR="000C219F">
        <w:t>}</w:t>
      </w:r>
    </w:p>
    <w:p w14:paraId="7A16FD3B" w14:textId="49AAF555" w:rsidR="00773A8C" w:rsidRDefault="00F51661" w:rsidP="00B274A7">
      <w:r>
        <w:t xml:space="preserve">On the other hand, if you want to use instance </w:t>
      </w:r>
      <w:r w:rsidR="001D51F7">
        <w:t>objects</w:t>
      </w:r>
      <w:r w:rsidR="0021036E">
        <w:t xml:space="preserve"> to copy </w:t>
      </w:r>
      <w:r w:rsidR="00773A8C">
        <w:t>files then you will need to use two objects</w:t>
      </w:r>
      <w:r w:rsidR="00510597">
        <w:t xml:space="preserve"> - depending on the direction of the copy</w:t>
      </w:r>
      <w:r w:rsidR="00E2704C">
        <w:t>.</w:t>
      </w:r>
    </w:p>
    <w:p w14:paraId="27023487" w14:textId="7C2993BC" w:rsidR="00317B1D" w:rsidRDefault="00317B1D" w:rsidP="00317B1D">
      <w:pPr>
        <w:pStyle w:val="ListParagraph"/>
        <w:numPr>
          <w:ilvl w:val="0"/>
          <w:numId w:val="13"/>
        </w:numPr>
      </w:pPr>
      <w:r>
        <w:t xml:space="preserve">If you want to copy files from your PC to the console, create a </w:t>
      </w:r>
      <w:r w:rsidR="001C2DDB" w:rsidRPr="005E4811">
        <w:rPr>
          <w:b/>
        </w:rPr>
        <w:t>System.IO.</w:t>
      </w:r>
      <w:r w:rsidRPr="00773A8C">
        <w:rPr>
          <w:b/>
        </w:rPr>
        <w:t>FileInfo</w:t>
      </w:r>
      <w:r>
        <w:t xml:space="preserve"> object. This is because a </w:t>
      </w:r>
      <w:r w:rsidRPr="001D51F7">
        <w:rPr>
          <w:b/>
        </w:rPr>
        <w:t>FileInfo</w:t>
      </w:r>
      <w:r>
        <w:t xml:space="preserve"> object is an object that represents a file on your PC. It does not know about your </w:t>
      </w:r>
      <w:r w:rsidR="007120C1">
        <w:t>console’s file structure</w:t>
      </w:r>
      <w:r w:rsidR="00336BBE">
        <w:t>s</w:t>
      </w:r>
      <w:r>
        <w:t>. To use this object, you will need to provide a path on the console and a reference to the console object.</w:t>
      </w:r>
    </w:p>
    <w:p w14:paraId="1AA5D84A" w14:textId="77777777" w:rsidR="00317B1D" w:rsidRDefault="00317B1D" w:rsidP="00317B1D">
      <w:pPr>
        <w:pStyle w:val="ListParagraph"/>
      </w:pPr>
    </w:p>
    <w:p w14:paraId="67676007" w14:textId="77777777" w:rsidR="00317B1D" w:rsidRDefault="00317B1D" w:rsidP="00317B1D">
      <w:pPr>
        <w:pStyle w:val="ListParagraph"/>
      </w:pPr>
      <w:r>
        <w:t xml:space="preserve">To use the </w:t>
      </w:r>
      <w:r w:rsidRPr="001D51F7">
        <w:rPr>
          <w:b/>
        </w:rPr>
        <w:t>FileInfo</w:t>
      </w:r>
      <w:r>
        <w:t xml:space="preserve"> object to copy files from the PC to the console, do this:</w:t>
      </w:r>
    </w:p>
    <w:p w14:paraId="6B02B120" w14:textId="77777777" w:rsidR="000A3421" w:rsidRDefault="000A3421" w:rsidP="00317B1D">
      <w:pPr>
        <w:autoSpaceDE w:val="0"/>
        <w:autoSpaceDN w:val="0"/>
        <w:adjustRightInd w:val="0"/>
        <w:spacing w:after="0" w:line="240" w:lineRule="auto"/>
        <w:ind w:left="720"/>
        <w:rPr>
          <w:rFonts w:ascii="Consolas" w:hAnsi="Consolas" w:cs="Consolas"/>
          <w:color w:val="2B91AF"/>
          <w:sz w:val="19"/>
          <w:szCs w:val="19"/>
          <w:highlight w:val="white"/>
        </w:rPr>
      </w:pPr>
      <w:r>
        <w:rPr>
          <w:rFonts w:ascii="Consolas" w:hAnsi="Consolas" w:cs="Consolas"/>
          <w:color w:val="008000"/>
          <w:sz w:val="19"/>
          <w:szCs w:val="19"/>
          <w:highlight w:val="white"/>
        </w:rPr>
        <w:t>//Copy from PC to console</w:t>
      </w:r>
      <w:r>
        <w:rPr>
          <w:rFonts w:ascii="Consolas" w:hAnsi="Consolas" w:cs="Consolas"/>
          <w:color w:val="2B91AF"/>
          <w:sz w:val="19"/>
          <w:szCs w:val="19"/>
          <w:highlight w:val="white"/>
        </w:rPr>
        <w:t xml:space="preserve"> </w:t>
      </w:r>
    </w:p>
    <w:p w14:paraId="03DBE1E2" w14:textId="6152105C" w:rsidR="00317B1D" w:rsidRDefault="00317B1D" w:rsidP="00317B1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FileInfo</w:t>
      </w:r>
      <w:r>
        <w:rPr>
          <w:rFonts w:ascii="Consolas" w:hAnsi="Consolas" w:cs="Consolas"/>
          <w:color w:val="000000"/>
          <w:sz w:val="19"/>
          <w:szCs w:val="19"/>
          <w:highlight w:val="white"/>
        </w:rPr>
        <w:t>(</w:t>
      </w:r>
      <w:proofErr w:type="gramEnd"/>
      <w:r w:rsidR="000A3421">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1FB4199E" w14:textId="77777777" w:rsidR="000A3421" w:rsidRDefault="000A3421" w:rsidP="00317B1D">
      <w:pPr>
        <w:autoSpaceDE w:val="0"/>
        <w:autoSpaceDN w:val="0"/>
        <w:adjustRightInd w:val="0"/>
        <w:spacing w:after="0" w:line="240" w:lineRule="auto"/>
        <w:ind w:left="720"/>
        <w:rPr>
          <w:rFonts w:ascii="Consolas" w:hAnsi="Consolas" w:cs="Consolas"/>
          <w:color w:val="000000"/>
          <w:sz w:val="19"/>
          <w:szCs w:val="19"/>
          <w:highlight w:val="white"/>
        </w:rPr>
      </w:pPr>
    </w:p>
    <w:p w14:paraId="25755FD0" w14:textId="5B51BFFF" w:rsidR="00317B1D" w:rsidRDefault="00317B1D" w:rsidP="00317B1D">
      <w:pPr>
        <w:ind w:left="720"/>
      </w:pPr>
      <w:proofErr w:type="gramStart"/>
      <w:r w:rsidRPr="003F08B7">
        <w:rPr>
          <w:rFonts w:ascii="Consolas" w:hAnsi="Consolas" w:cs="Consolas"/>
          <w:color w:val="000000"/>
          <w:sz w:val="19"/>
          <w:szCs w:val="19"/>
          <w:highlight w:val="white"/>
        </w:rPr>
        <w:t>fileInfo.CopyTo(</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sidRPr="003F08B7">
        <w:rPr>
          <w:rFonts w:ascii="Consolas" w:hAnsi="Consolas" w:cs="Consolas"/>
          <w:color w:val="000000"/>
          <w:sz w:val="19"/>
          <w:szCs w:val="19"/>
          <w:highlight w:val="white"/>
        </w:rPr>
        <w:t>, xbc);</w:t>
      </w:r>
      <w:r>
        <w:rPr>
          <w:rFonts w:ascii="Consolas" w:hAnsi="Consolas" w:cs="Consolas"/>
          <w:color w:val="000000"/>
          <w:sz w:val="19"/>
          <w:szCs w:val="19"/>
        </w:rPr>
        <w:t xml:space="preserve"> </w:t>
      </w:r>
    </w:p>
    <w:p w14:paraId="641118CB" w14:textId="223E935A" w:rsidR="00773A8C" w:rsidRDefault="001D51F7" w:rsidP="00773A8C">
      <w:pPr>
        <w:pStyle w:val="ListParagraph"/>
        <w:numPr>
          <w:ilvl w:val="0"/>
          <w:numId w:val="13"/>
        </w:numPr>
      </w:pPr>
      <w:r>
        <w:t>If you want to copy files from the console to the PC, c</w:t>
      </w:r>
      <w:r w:rsidR="00510597">
        <w:t>reate a</w:t>
      </w:r>
      <w:r w:rsidR="00773A8C">
        <w:t xml:space="preserve">n </w:t>
      </w:r>
      <w:r w:rsidR="00773A8C" w:rsidRPr="00773A8C">
        <w:rPr>
          <w:b/>
        </w:rPr>
        <w:t>XboxFileInfo</w:t>
      </w:r>
      <w:r w:rsidR="00773A8C">
        <w:t xml:space="preserve"> object. Using this object’s </w:t>
      </w:r>
      <w:r w:rsidR="00773A8C" w:rsidRPr="00510597">
        <w:rPr>
          <w:b/>
        </w:rPr>
        <w:t>Copy</w:t>
      </w:r>
      <w:r w:rsidR="00773A8C">
        <w:t xml:space="preserve"> method, all you need to</w:t>
      </w:r>
      <w:r w:rsidR="00510597">
        <w:t xml:space="preserve"> do</w:t>
      </w:r>
      <w:r w:rsidR="00773A8C">
        <w:t xml:space="preserve"> is give it a local path on your PC.</w:t>
      </w:r>
      <w:r w:rsidR="00510597">
        <w:t xml:space="preserve"> This is because an </w:t>
      </w:r>
      <w:r w:rsidR="00510597" w:rsidRPr="001D51F7">
        <w:rPr>
          <w:b/>
        </w:rPr>
        <w:t>XboxFileInfo</w:t>
      </w:r>
      <w:r w:rsidR="00510597">
        <w:t xml:space="preserve"> object represents a file on an Xbox. It does not know about your PC</w:t>
      </w:r>
      <w:r w:rsidR="00336BBE">
        <w:t xml:space="preserve"> file structures</w:t>
      </w:r>
      <w:r w:rsidR="00510597">
        <w:t>.</w:t>
      </w:r>
    </w:p>
    <w:p w14:paraId="6C2F772B" w14:textId="77777777" w:rsidR="00773A8C" w:rsidRDefault="00773A8C" w:rsidP="00773A8C">
      <w:pPr>
        <w:pStyle w:val="ListParagraph"/>
      </w:pPr>
    </w:p>
    <w:p w14:paraId="6B8BE07A" w14:textId="6DF9B598" w:rsidR="001D51F7" w:rsidRDefault="001D51F7" w:rsidP="00773A8C">
      <w:pPr>
        <w:pStyle w:val="ListParagraph"/>
      </w:pPr>
      <w:r>
        <w:t xml:space="preserve">To use the </w:t>
      </w:r>
      <w:r w:rsidRPr="001D51F7">
        <w:rPr>
          <w:b/>
        </w:rPr>
        <w:t>XboxFileInfo</w:t>
      </w:r>
      <w:r>
        <w:t xml:space="preserve"> to copy files from the console to the PC, do this:</w:t>
      </w:r>
    </w:p>
    <w:p w14:paraId="0143DA03" w14:textId="77777777" w:rsidR="000A3421" w:rsidRDefault="000A3421" w:rsidP="000A3421">
      <w:pPr>
        <w:pStyle w:val="ListParagraph"/>
        <w:rPr>
          <w:rFonts w:ascii="Consolas" w:hAnsi="Consolas" w:cs="Consolas"/>
          <w:color w:val="008000"/>
          <w:sz w:val="19"/>
          <w:szCs w:val="19"/>
          <w:highlight w:val="white"/>
        </w:rPr>
      </w:pPr>
    </w:p>
    <w:p w14:paraId="514379FB" w14:textId="4407FB63" w:rsidR="00773A8C" w:rsidRPr="000A3421" w:rsidRDefault="000A3421" w:rsidP="000A3421">
      <w:pPr>
        <w:pStyle w:val="ListParagraph"/>
      </w:pPr>
      <w:r>
        <w:rPr>
          <w:rFonts w:ascii="Consolas" w:hAnsi="Consolas" w:cs="Consolas"/>
          <w:color w:val="008000"/>
          <w:sz w:val="19"/>
          <w:szCs w:val="19"/>
          <w:highlight w:val="white"/>
        </w:rPr>
        <w:t>//Copy from console</w:t>
      </w:r>
      <w:r>
        <w:rPr>
          <w:rFonts w:ascii="Consolas" w:hAnsi="Consolas" w:cs="Consolas"/>
          <w:color w:val="008000"/>
          <w:sz w:val="19"/>
          <w:szCs w:val="19"/>
        </w:rPr>
        <w:t xml:space="preserve"> to PC</w:t>
      </w:r>
    </w:p>
    <w:p w14:paraId="5BDBE2BB" w14:textId="1F356D2C" w:rsidR="002F232B" w:rsidRDefault="003E6F3E" w:rsidP="002F232B">
      <w:pPr>
        <w:pStyle w:val="ListParagraph"/>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XboxFileInfo</w:t>
      </w:r>
      <w:r>
        <w:rPr>
          <w:rFonts w:ascii="Consolas" w:hAnsi="Consolas" w:cs="Consolas"/>
          <w:color w:val="000000"/>
          <w:sz w:val="19"/>
          <w:szCs w:val="19"/>
          <w:highlight w:val="white"/>
        </w:rPr>
        <w:t xml:space="preserve"> xbfileInfo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XboxFileInfo</w:t>
      </w:r>
      <w:r>
        <w:rPr>
          <w:rFonts w:ascii="Consolas" w:hAnsi="Consolas" w:cs="Consolas"/>
          <w:color w:val="000000"/>
          <w:sz w:val="19"/>
          <w:szCs w:val="19"/>
          <w:highlight w:val="white"/>
        </w:rPr>
        <w:t>(</w:t>
      </w:r>
      <w:proofErr w:type="gramEnd"/>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Pr>
          <w:rFonts w:ascii="Consolas" w:hAnsi="Consolas" w:cs="Consolas"/>
          <w:color w:val="000000"/>
          <w:sz w:val="19"/>
          <w:szCs w:val="19"/>
          <w:highlight w:val="white"/>
        </w:rPr>
        <w:t>, xbc);</w:t>
      </w:r>
    </w:p>
    <w:p w14:paraId="230F5EC9" w14:textId="77777777" w:rsidR="000A3421" w:rsidRDefault="000A3421" w:rsidP="002F232B">
      <w:pPr>
        <w:pStyle w:val="ListParagraph"/>
        <w:rPr>
          <w:rFonts w:ascii="Consolas" w:hAnsi="Consolas" w:cs="Consolas"/>
          <w:color w:val="000000"/>
          <w:sz w:val="19"/>
          <w:szCs w:val="19"/>
          <w:highlight w:val="white"/>
        </w:rPr>
      </w:pPr>
    </w:p>
    <w:p w14:paraId="175EA0C8" w14:textId="19E855C4" w:rsidR="00773A8C" w:rsidRDefault="00510597" w:rsidP="00773A8C">
      <w:pPr>
        <w:pStyle w:val="ListParagraph"/>
      </w:pPr>
      <w:proofErr w:type="gramStart"/>
      <w:r>
        <w:rPr>
          <w:rFonts w:ascii="Consolas" w:hAnsi="Consolas" w:cs="Consolas"/>
          <w:color w:val="000000"/>
          <w:sz w:val="19"/>
          <w:szCs w:val="19"/>
          <w:highlight w:val="white"/>
        </w:rPr>
        <w:t>xb</w:t>
      </w:r>
      <w:r w:rsidR="00773A8C">
        <w:rPr>
          <w:rFonts w:ascii="Consolas" w:hAnsi="Consolas" w:cs="Consolas"/>
          <w:color w:val="000000"/>
          <w:sz w:val="19"/>
          <w:szCs w:val="19"/>
          <w:highlight w:val="white"/>
        </w:rPr>
        <w:t>fileInfo.Copy(</w:t>
      </w:r>
      <w:proofErr w:type="gramEnd"/>
      <w:r w:rsidR="000A3421">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sidR="000A3421">
        <w:rPr>
          <w:rFonts w:ascii="Consolas" w:hAnsi="Consolas" w:cs="Consolas"/>
          <w:color w:val="A31515"/>
          <w:sz w:val="19"/>
          <w:szCs w:val="19"/>
          <w:highlight w:val="white"/>
        </w:rPr>
        <w:t>"</w:t>
      </w:r>
      <w:r w:rsidR="00773A8C">
        <w:rPr>
          <w:rFonts w:ascii="Consolas" w:hAnsi="Consolas" w:cs="Consolas"/>
          <w:color w:val="000000"/>
          <w:sz w:val="19"/>
          <w:szCs w:val="19"/>
          <w:highlight w:val="white"/>
        </w:rPr>
        <w:t>);</w:t>
      </w:r>
      <w:r w:rsidR="002F232B">
        <w:rPr>
          <w:rFonts w:ascii="Consolas" w:hAnsi="Consolas" w:cs="Consolas"/>
          <w:color w:val="000000"/>
          <w:sz w:val="19"/>
          <w:szCs w:val="19"/>
        </w:rPr>
        <w:t xml:space="preserve"> </w:t>
      </w:r>
    </w:p>
    <w:p w14:paraId="32C58E8A" w14:textId="3F254C0C" w:rsidR="00510597" w:rsidRDefault="00E2704C" w:rsidP="003367D7">
      <w:r>
        <w:t xml:space="preserve">Once the operation completes successfully, you can check </w:t>
      </w:r>
      <w:r w:rsidR="008C4584">
        <w:t>the respective objects</w:t>
      </w:r>
      <w:r>
        <w:t xml:space="preserve"> to </w:t>
      </w:r>
      <w:r w:rsidR="003C44E7">
        <w:t>verify that the file</w:t>
      </w:r>
      <w:r>
        <w:t xml:space="preserve"> exists</w:t>
      </w:r>
      <w:r w:rsidR="003C44E7">
        <w:t xml:space="preserve"> on the </w:t>
      </w:r>
      <w:r w:rsidR="008C4584">
        <w:t>console</w:t>
      </w:r>
      <w:r>
        <w:t>.</w:t>
      </w:r>
    </w:p>
    <w:p w14:paraId="1172C69B" w14:textId="6C81F665" w:rsidR="00E2704C" w:rsidRDefault="00E2704C" w:rsidP="008C4584">
      <w:pPr>
        <w:pStyle w:val="ListParagraph"/>
        <w:numPr>
          <w:ilvl w:val="0"/>
          <w:numId w:val="14"/>
        </w:numPr>
      </w:pPr>
      <w:r>
        <w:t xml:space="preserve">For the </w:t>
      </w:r>
      <w:r w:rsidRPr="008C4584">
        <w:rPr>
          <w:b/>
        </w:rPr>
        <w:t>XboxFile</w:t>
      </w:r>
      <w:r w:rsidR="008C4584">
        <w:t xml:space="preserve"> object, the static </w:t>
      </w:r>
      <w:r w:rsidR="008C4584" w:rsidRPr="008C4584">
        <w:rPr>
          <w:b/>
        </w:rPr>
        <w:t>Exists</w:t>
      </w:r>
      <w:r w:rsidR="008C4584">
        <w:t xml:space="preserve"> method accepts an </w:t>
      </w:r>
      <w:r w:rsidR="008C4584" w:rsidRPr="008C4584">
        <w:rPr>
          <w:b/>
        </w:rPr>
        <w:t>XboxPath</w:t>
      </w:r>
      <w:r w:rsidR="008C4584">
        <w:t xml:space="preserve"> object containing the path to the file on the console, it also takes a reference to the console. You can</w:t>
      </w:r>
      <w:r w:rsidR="003C44E7">
        <w:t xml:space="preserve"> call the static </w:t>
      </w:r>
      <w:r w:rsidR="003C44E7" w:rsidRPr="008C4584">
        <w:rPr>
          <w:b/>
        </w:rPr>
        <w:t>Exists</w:t>
      </w:r>
      <w:r w:rsidR="003C44E7">
        <w:t xml:space="preserve"> method as follows:</w:t>
      </w:r>
    </w:p>
    <w:p w14:paraId="1D4F825B" w14:textId="77777777" w:rsidR="008C4584" w:rsidRDefault="008C4584" w:rsidP="008C4584">
      <w:pPr>
        <w:pStyle w:val="ListParagraph"/>
        <w:rPr>
          <w:rFonts w:ascii="Consolas" w:hAnsi="Consolas" w:cs="Consolas"/>
          <w:color w:val="0000FF"/>
          <w:sz w:val="19"/>
          <w:szCs w:val="19"/>
          <w:highlight w:val="white"/>
        </w:rPr>
      </w:pPr>
    </w:p>
    <w:p w14:paraId="20ECD4BB" w14:textId="247C45F6"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gramEnd"/>
      <w:r w:rsidRPr="008C4584">
        <w:rPr>
          <w:rFonts w:ascii="Consolas" w:hAnsi="Consolas" w:cs="Consolas"/>
          <w:color w:val="2B91AF"/>
          <w:sz w:val="19"/>
          <w:szCs w:val="19"/>
          <w:highlight w:val="white"/>
        </w:rPr>
        <w:t>XboxFile</w:t>
      </w:r>
      <w:r w:rsidRPr="008C4584">
        <w:rPr>
          <w:rFonts w:ascii="Consolas" w:hAnsi="Consolas" w:cs="Consolas"/>
          <w:color w:val="000000"/>
          <w:sz w:val="19"/>
          <w:szCs w:val="19"/>
          <w:highlight w:val="white"/>
        </w:rPr>
        <w:t>.Exists(</w:t>
      </w:r>
      <w:r w:rsidR="000A3421">
        <w:rPr>
          <w:rFonts w:ascii="Consolas" w:hAnsi="Consolas" w:cs="Consolas"/>
          <w:color w:val="0000FF"/>
          <w:sz w:val="19"/>
          <w:szCs w:val="19"/>
          <w:highlight w:val="white"/>
        </w:rPr>
        <w:t>new</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XboxPath</w:t>
      </w:r>
      <w:r w:rsidR="000A3421">
        <w:rPr>
          <w:rFonts w:ascii="Consolas" w:hAnsi="Consolas" w:cs="Consolas"/>
          <w:color w:val="000000"/>
          <w:sz w:val="19"/>
          <w:szCs w:val="19"/>
          <w:highlight w:val="white"/>
        </w:rPr>
        <w:t>(</w:t>
      </w:r>
      <w:r w:rsidR="000A3421">
        <w:rPr>
          <w:rFonts w:ascii="Consolas" w:hAnsi="Consolas" w:cs="Consolas"/>
          <w:color w:val="A31515"/>
          <w:sz w:val="19"/>
          <w:szCs w:val="19"/>
          <w:highlight w:val="white"/>
        </w:rPr>
        <w:t>@"xd:\testdir\testfile.txt"</w:t>
      </w:r>
      <w:r w:rsidR="000A3421">
        <w:rPr>
          <w:rFonts w:ascii="Consolas" w:hAnsi="Consolas" w:cs="Consolas"/>
          <w:color w:val="000000"/>
          <w:sz w:val="19"/>
          <w:szCs w:val="19"/>
          <w:highlight w:val="white"/>
        </w:rPr>
        <w:t xml:space="preserve">, </w:t>
      </w:r>
      <w:r w:rsidR="000A3421">
        <w:rPr>
          <w:rFonts w:ascii="Consolas" w:hAnsi="Consolas" w:cs="Consolas"/>
          <w:color w:val="2B91AF"/>
          <w:sz w:val="19"/>
          <w:szCs w:val="19"/>
          <w:highlight w:val="white"/>
        </w:rPr>
        <w:t>XboxOperatingSystem</w:t>
      </w:r>
      <w:r w:rsidR="000A3421">
        <w:rPr>
          <w:rFonts w:ascii="Consolas" w:hAnsi="Consolas" w:cs="Consolas"/>
          <w:color w:val="000000"/>
          <w:sz w:val="19"/>
          <w:szCs w:val="19"/>
          <w:highlight w:val="white"/>
        </w:rPr>
        <w:t>.System)</w:t>
      </w:r>
      <w:r w:rsidRPr="008C4584">
        <w:rPr>
          <w:rFonts w:ascii="Consolas" w:hAnsi="Consolas" w:cs="Consolas"/>
          <w:color w:val="000000"/>
          <w:sz w:val="19"/>
          <w:szCs w:val="19"/>
          <w:highlight w:val="white"/>
        </w:rPr>
        <w:t>, xbc)</w:t>
      </w:r>
      <w:r w:rsidR="001C18C6" w:rsidRPr="008C4584">
        <w:rPr>
          <w:rFonts w:ascii="Consolas" w:hAnsi="Consolas" w:cs="Consolas"/>
          <w:color w:val="000000"/>
          <w:sz w:val="19"/>
          <w:szCs w:val="19"/>
        </w:rPr>
        <w:t>)</w:t>
      </w:r>
    </w:p>
    <w:p w14:paraId="0E489C4D" w14:textId="77777777" w:rsidR="008C4584" w:rsidRDefault="008C4584" w:rsidP="008C4584">
      <w:pPr>
        <w:pStyle w:val="ListParagraph"/>
      </w:pPr>
    </w:p>
    <w:p w14:paraId="12E92680" w14:textId="639D03E2" w:rsidR="00E2704C" w:rsidRDefault="003C44E7" w:rsidP="008C4584">
      <w:pPr>
        <w:pStyle w:val="ListParagraph"/>
        <w:numPr>
          <w:ilvl w:val="0"/>
          <w:numId w:val="14"/>
        </w:numPr>
      </w:pPr>
      <w:r>
        <w:t xml:space="preserve">For the </w:t>
      </w:r>
      <w:r w:rsidRPr="008C4584">
        <w:rPr>
          <w:b/>
        </w:rPr>
        <w:t>XboxFileInfo</w:t>
      </w:r>
      <w:r>
        <w:t xml:space="preserve"> instance,</w:t>
      </w:r>
      <w:r w:rsidR="008C4584">
        <w:t xml:space="preserve"> calling the </w:t>
      </w:r>
      <w:r w:rsidR="008C4584" w:rsidRPr="008C4584">
        <w:rPr>
          <w:b/>
        </w:rPr>
        <w:t>Exists</w:t>
      </w:r>
      <w:r w:rsidR="008C4584">
        <w:t xml:space="preserve"> member will check if the file exists on the console. You can call</w:t>
      </w:r>
      <w:r>
        <w:t xml:space="preserve"> </w:t>
      </w:r>
      <w:r w:rsidR="008C4584">
        <w:t xml:space="preserve">the </w:t>
      </w:r>
      <w:r w:rsidR="008C4584" w:rsidRPr="008C4584">
        <w:rPr>
          <w:b/>
        </w:rPr>
        <w:t>Exists</w:t>
      </w:r>
      <w:r w:rsidR="008C4584">
        <w:t xml:space="preserve"> member as follows</w:t>
      </w:r>
      <w:r>
        <w:t>:</w:t>
      </w:r>
    </w:p>
    <w:p w14:paraId="52FBB4AF" w14:textId="77777777" w:rsidR="008C4584" w:rsidRDefault="008C4584" w:rsidP="008C4584">
      <w:pPr>
        <w:pStyle w:val="ListParagraph"/>
        <w:rPr>
          <w:rFonts w:ascii="Consolas" w:hAnsi="Consolas" w:cs="Consolas"/>
          <w:color w:val="0000FF"/>
          <w:sz w:val="19"/>
          <w:szCs w:val="19"/>
          <w:highlight w:val="white"/>
        </w:rPr>
      </w:pPr>
    </w:p>
    <w:p w14:paraId="01AAA9AF" w14:textId="79B06ACB" w:rsidR="003C44E7" w:rsidRDefault="003C44E7" w:rsidP="008C4584">
      <w:pPr>
        <w:pStyle w:val="ListParagraph"/>
        <w:rPr>
          <w:rFonts w:ascii="Consolas" w:hAnsi="Consolas" w:cs="Consolas"/>
          <w:color w:val="000000"/>
          <w:sz w:val="19"/>
          <w:szCs w:val="19"/>
        </w:rPr>
      </w:pPr>
      <w:proofErr w:type="gramStart"/>
      <w:r w:rsidRPr="008C4584">
        <w:rPr>
          <w:rFonts w:ascii="Consolas" w:hAnsi="Consolas" w:cs="Consolas"/>
          <w:color w:val="0000FF"/>
          <w:sz w:val="19"/>
          <w:szCs w:val="19"/>
          <w:highlight w:val="white"/>
        </w:rPr>
        <w:t>if</w:t>
      </w:r>
      <w:r w:rsidRPr="008C4584">
        <w:rPr>
          <w:rFonts w:ascii="Consolas" w:hAnsi="Consolas" w:cs="Consolas"/>
          <w:color w:val="000000"/>
          <w:sz w:val="19"/>
          <w:szCs w:val="19"/>
          <w:highlight w:val="white"/>
        </w:rPr>
        <w:t>(</w:t>
      </w:r>
      <w:proofErr w:type="gramEnd"/>
      <w:r w:rsidRPr="008C4584">
        <w:rPr>
          <w:rFonts w:ascii="Consolas" w:hAnsi="Consolas" w:cs="Consolas"/>
          <w:color w:val="000000"/>
          <w:sz w:val="19"/>
          <w:szCs w:val="19"/>
          <w:highlight w:val="white"/>
        </w:rPr>
        <w:t>xbfileInfo.Exists)</w:t>
      </w:r>
    </w:p>
    <w:p w14:paraId="7DF8F5D4" w14:textId="77777777" w:rsidR="008C4584" w:rsidRDefault="008C4584" w:rsidP="008C4584">
      <w:pPr>
        <w:pStyle w:val="ListParagraph"/>
      </w:pPr>
    </w:p>
    <w:p w14:paraId="0A665575" w14:textId="25C7232C" w:rsidR="00E2704C" w:rsidRDefault="003C44E7" w:rsidP="008C4584">
      <w:pPr>
        <w:pStyle w:val="ListParagraph"/>
        <w:numPr>
          <w:ilvl w:val="0"/>
          <w:numId w:val="14"/>
        </w:numPr>
      </w:pPr>
      <w:r>
        <w:t xml:space="preserve">For the </w:t>
      </w:r>
      <w:r w:rsidRPr="008C4584">
        <w:rPr>
          <w:b/>
        </w:rPr>
        <w:t>FileInfo</w:t>
      </w:r>
      <w:r>
        <w:t xml:space="preserve"> instance,</w:t>
      </w:r>
      <w:r w:rsidR="008C4584">
        <w:t xml:space="preserve"> calling the </w:t>
      </w:r>
      <w:r w:rsidR="008C4584" w:rsidRPr="008C4584">
        <w:rPr>
          <w:b/>
        </w:rPr>
        <w:t>Exists</w:t>
      </w:r>
      <w:r w:rsidR="008C4584">
        <w:t xml:space="preserve"> member will check if a file exists on the PC. You can call</w:t>
      </w:r>
      <w:r>
        <w:t xml:space="preserve"> </w:t>
      </w:r>
      <w:r w:rsidR="008C4584">
        <w:t xml:space="preserve">the </w:t>
      </w:r>
      <w:r w:rsidR="008C4584" w:rsidRPr="008C4584">
        <w:rPr>
          <w:b/>
        </w:rPr>
        <w:t>Exists</w:t>
      </w:r>
      <w:r w:rsidR="008C4584">
        <w:t xml:space="preserve"> member as follows</w:t>
      </w:r>
      <w:r>
        <w:t>:</w:t>
      </w:r>
    </w:p>
    <w:p w14:paraId="57E0D026" w14:textId="1FAC9EBC" w:rsidR="003C44E7" w:rsidRDefault="003C44E7" w:rsidP="003367D7">
      <w: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fileInfo.Exists)</w:t>
      </w:r>
    </w:p>
    <w:p w14:paraId="5EC867B8" w14:textId="77777777" w:rsidR="008C4584" w:rsidRPr="008C4584" w:rsidRDefault="008C4584" w:rsidP="003367D7"/>
    <w:p w14:paraId="1528BF2D" w14:textId="53E86EB5" w:rsidR="00C672B8" w:rsidRDefault="00F51661" w:rsidP="003367D7">
      <w:r>
        <w:rPr>
          <w:b/>
        </w:rPr>
        <w:t>Notes</w:t>
      </w:r>
      <w:r w:rsidR="00E5456E">
        <w:t>:</w:t>
      </w:r>
    </w:p>
    <w:p w14:paraId="5830840C" w14:textId="7B88CA40" w:rsidR="001B00FC" w:rsidRPr="001B00FC" w:rsidRDefault="00E5456E" w:rsidP="00C46ECF">
      <w:pPr>
        <w:pStyle w:val="ListParagraph"/>
        <w:numPr>
          <w:ilvl w:val="0"/>
          <w:numId w:val="10"/>
        </w:numPr>
        <w:autoSpaceDE w:val="0"/>
        <w:autoSpaceDN w:val="0"/>
        <w:adjustRightInd w:val="0"/>
        <w:spacing w:after="0" w:line="240" w:lineRule="auto"/>
        <w:rPr>
          <w:rFonts w:ascii="Consolas" w:hAnsi="Consolas" w:cs="Consolas"/>
          <w:color w:val="000000"/>
          <w:sz w:val="19"/>
          <w:szCs w:val="19"/>
          <w:highlight w:val="white"/>
        </w:rPr>
      </w:pPr>
      <w:r>
        <w:t>Make sure you include the</w:t>
      </w:r>
      <w:r w:rsidR="003C44E7">
        <w:t>se</w:t>
      </w:r>
      <w:r>
        <w:t xml:space="preserve"> </w:t>
      </w:r>
      <w:r w:rsidR="00B274A7" w:rsidRPr="001B00FC">
        <w:rPr>
          <w:rFonts w:ascii="Consolas" w:hAnsi="Consolas" w:cs="Consolas"/>
          <w:color w:val="0000FF"/>
          <w:sz w:val="19"/>
          <w:szCs w:val="19"/>
          <w:highlight w:val="white"/>
        </w:rPr>
        <w:t>using</w:t>
      </w:r>
      <w:r w:rsidR="00B274A7" w:rsidRPr="001B00FC">
        <w:rPr>
          <w:rFonts w:ascii="Consolas" w:hAnsi="Consolas" w:cs="Consolas"/>
          <w:color w:val="000000"/>
          <w:sz w:val="19"/>
          <w:szCs w:val="19"/>
          <w:highlight w:val="white"/>
        </w:rPr>
        <w:t xml:space="preserve"> </w:t>
      </w:r>
      <w:r w:rsidR="001B00FC">
        <w:t>statement</w:t>
      </w:r>
      <w:r w:rsidR="003C44E7">
        <w:t>s</w:t>
      </w:r>
      <w:r w:rsidR="001B00FC">
        <w:t>:</w:t>
      </w:r>
    </w:p>
    <w:p w14:paraId="491353E8" w14:textId="77777777" w:rsidR="00511C13" w:rsidRPr="00511C13" w:rsidRDefault="00511C13" w:rsidP="006912DB">
      <w:pPr>
        <w:pStyle w:val="ListParagraph"/>
        <w:numPr>
          <w:ilvl w:val="1"/>
          <w:numId w:val="10"/>
        </w:numPr>
        <w:autoSpaceDE w:val="0"/>
        <w:autoSpaceDN w:val="0"/>
        <w:adjustRightInd w:val="0"/>
        <w:spacing w:after="0" w:line="240" w:lineRule="auto"/>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Microsoft.Internal.GamesTest.Xbox;</w:t>
      </w:r>
    </w:p>
    <w:p w14:paraId="2DFF65C3" w14:textId="0586B76A" w:rsidR="001B00FC" w:rsidRDefault="001B00FC" w:rsidP="006912DB">
      <w:pPr>
        <w:pStyle w:val="ListParagraph"/>
        <w:numPr>
          <w:ilvl w:val="1"/>
          <w:numId w:val="10"/>
        </w:numPr>
        <w:autoSpaceDE w:val="0"/>
        <w:autoSpaceDN w:val="0"/>
        <w:adjustRightInd w:val="0"/>
        <w:spacing w:after="0" w:line="240" w:lineRule="auto"/>
      </w:pPr>
      <w:r w:rsidRPr="001B00FC">
        <w:rPr>
          <w:rFonts w:ascii="Consolas" w:hAnsi="Consolas" w:cs="Consolas"/>
          <w:color w:val="0000FF"/>
          <w:sz w:val="19"/>
          <w:szCs w:val="19"/>
          <w:highlight w:val="white"/>
        </w:rPr>
        <w:t>using</w:t>
      </w:r>
      <w:r w:rsidRPr="001B00FC">
        <w:rPr>
          <w:rFonts w:ascii="Consolas" w:hAnsi="Consolas" w:cs="Consolas"/>
          <w:color w:val="000000"/>
          <w:sz w:val="19"/>
          <w:szCs w:val="19"/>
          <w:highlight w:val="white"/>
        </w:rPr>
        <w:t xml:space="preserve"> Microsoft.Internal.GamesTest.Xbox.IO;</w:t>
      </w:r>
    </w:p>
    <w:p w14:paraId="2C1D86E8" w14:textId="30C2BA28" w:rsidR="000A3421" w:rsidRDefault="006C343D" w:rsidP="000A3421">
      <w:pPr>
        <w:pStyle w:val="ListParagraph"/>
        <w:numPr>
          <w:ilvl w:val="0"/>
          <w:numId w:val="10"/>
        </w:numPr>
      </w:pPr>
      <w:r>
        <w:t xml:space="preserve">When </w:t>
      </w:r>
      <w:r w:rsidR="00FE265D">
        <w:t xml:space="preserve">defining </w:t>
      </w:r>
      <w:r w:rsidR="001C2DDB">
        <w:t xml:space="preserve">a </w:t>
      </w:r>
      <w:r w:rsidR="00FE265D">
        <w:t>directory</w:t>
      </w:r>
      <w:r>
        <w:t xml:space="preserve">, be sure to include the trailing “\”. </w:t>
      </w:r>
      <w:r w:rsidR="000A3421">
        <w:t>For example:</w:t>
      </w:r>
    </w:p>
    <w:p w14:paraId="1E88B1F5" w14:textId="364008B5" w:rsidR="000A3421" w:rsidRDefault="000A3421" w:rsidP="000A3421">
      <w:pPr>
        <w:pStyle w:val="ListParagraph"/>
        <w:rPr>
          <w:rFonts w:ascii="Consolas" w:hAnsi="Consolas" w:cs="Consolas"/>
          <w:color w:val="0000FF"/>
          <w:sz w:val="19"/>
          <w:szCs w:val="19"/>
          <w:highlight w:val="white"/>
        </w:rPr>
      </w:pPr>
      <w:r>
        <w:rPr>
          <w:rFonts w:ascii="Consolas" w:hAnsi="Consolas" w:cs="Consolas"/>
          <w:color w:val="A31515"/>
          <w:sz w:val="19"/>
          <w:szCs w:val="19"/>
          <w:highlight w:val="white"/>
        </w:rPr>
        <w:t>@"c:\temp\</w:t>
      </w:r>
      <w:r w:rsidR="00FE7A6D">
        <w:rPr>
          <w:rFonts w:ascii="Consolas" w:hAnsi="Consolas" w:cs="Consolas"/>
          <w:color w:val="A31515"/>
          <w:sz w:val="19"/>
          <w:szCs w:val="19"/>
          <w:highlight w:val="white"/>
        </w:rPr>
        <w:t>xd\</w:t>
      </w:r>
      <w:r>
        <w:rPr>
          <w:rFonts w:ascii="Consolas" w:hAnsi="Consolas" w:cs="Consolas"/>
          <w:color w:val="A31515"/>
          <w:sz w:val="19"/>
          <w:szCs w:val="19"/>
          <w:highlight w:val="white"/>
        </w:rPr>
        <w:t>"</w:t>
      </w:r>
    </w:p>
    <w:p w14:paraId="2D6B6A60" w14:textId="09C91FE3" w:rsidR="00B274A7" w:rsidRPr="00A85CC0" w:rsidRDefault="000A3421" w:rsidP="000A3421">
      <w:pPr>
        <w:pStyle w:val="ListParagraph"/>
      </w:pPr>
      <w:r>
        <w:rPr>
          <w:rFonts w:ascii="Consolas" w:hAnsi="Consolas" w:cs="Consolas"/>
          <w:color w:val="A31515"/>
          <w:sz w:val="19"/>
          <w:szCs w:val="19"/>
          <w:highlight w:val="white"/>
        </w:rPr>
        <w:t>@"xd</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testdir\"</w:t>
      </w:r>
    </w:p>
    <w:p w14:paraId="7382C3C1" w14:textId="38EBAA83" w:rsidR="00684429" w:rsidRDefault="00684429" w:rsidP="00A85CC0">
      <w:pPr>
        <w:pStyle w:val="ListParagraph"/>
        <w:numPr>
          <w:ilvl w:val="0"/>
          <w:numId w:val="10"/>
        </w:numPr>
      </w:pPr>
      <w:r>
        <w:t xml:space="preserve">You can rename a file on the destination while making a </w:t>
      </w:r>
      <w:r w:rsidRPr="00684429">
        <w:rPr>
          <w:b/>
        </w:rPr>
        <w:t>Copy</w:t>
      </w:r>
      <w:r>
        <w:t>. Instead of providing just a destination folder, provide the full file path. For example:</w:t>
      </w:r>
    </w:p>
    <w:p w14:paraId="4E632B0C" w14:textId="77777777" w:rsidR="00684429" w:rsidRPr="00684429" w:rsidRDefault="00684429" w:rsidP="00684429">
      <w:pPr>
        <w:autoSpaceDE w:val="0"/>
        <w:autoSpaceDN w:val="0"/>
        <w:adjustRightInd w:val="0"/>
        <w:spacing w:after="0" w:line="240" w:lineRule="auto"/>
        <w:ind w:left="720"/>
        <w:rPr>
          <w:rFonts w:ascii="Consolas" w:hAnsi="Consolas" w:cs="Consolas"/>
          <w:color w:val="000000"/>
          <w:sz w:val="19"/>
          <w:szCs w:val="19"/>
          <w:highlight w:val="white"/>
        </w:rPr>
      </w:pPr>
      <w:r w:rsidRPr="00684429">
        <w:rPr>
          <w:rFonts w:ascii="Consolas" w:hAnsi="Consolas" w:cs="Consolas"/>
          <w:color w:val="008000"/>
          <w:sz w:val="19"/>
          <w:szCs w:val="19"/>
          <w:highlight w:val="white"/>
        </w:rPr>
        <w:t>//Copy from PC to console</w:t>
      </w:r>
    </w:p>
    <w:p w14:paraId="7A9CB7C6" w14:textId="77777777" w:rsidR="00684429" w:rsidRDefault="00684429" w:rsidP="00684429">
      <w:pPr>
        <w:ind w:left="720"/>
      </w:pPr>
      <w:proofErr w:type="gramStart"/>
      <w:r w:rsidRPr="00684429">
        <w:rPr>
          <w:rFonts w:ascii="Consolas" w:hAnsi="Consolas" w:cs="Consolas"/>
          <w:color w:val="2B91AF"/>
          <w:sz w:val="19"/>
          <w:szCs w:val="19"/>
          <w:highlight w:val="white"/>
        </w:rPr>
        <w:t>XboxFile</w:t>
      </w:r>
      <w:r w:rsidRPr="00684429">
        <w:rPr>
          <w:rFonts w:ascii="Consolas" w:hAnsi="Consolas" w:cs="Consolas"/>
          <w:color w:val="000000"/>
          <w:sz w:val="19"/>
          <w:szCs w:val="19"/>
          <w:highlight w:val="white"/>
        </w:rPr>
        <w:t>.Copy(</w:t>
      </w:r>
      <w:proofErr w:type="gramEnd"/>
      <w:r w:rsidRPr="00684429">
        <w:rPr>
          <w:rFonts w:ascii="Consolas" w:hAnsi="Consolas" w:cs="Consolas"/>
          <w:color w:val="A31515"/>
          <w:sz w:val="19"/>
          <w:szCs w:val="19"/>
          <w:highlight w:val="white"/>
        </w:rPr>
        <w:t>@"c:\temp\</w:t>
      </w:r>
      <w:r w:rsidRPr="00684429">
        <w:rPr>
          <w:rFonts w:ascii="Consolas" w:hAnsi="Consolas" w:cs="Consolas"/>
          <w:color w:val="A31515"/>
          <w:sz w:val="19"/>
          <w:szCs w:val="19"/>
          <w:highlight w:val="yellow"/>
        </w:rPr>
        <w:t>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0000FF"/>
          <w:sz w:val="19"/>
          <w:szCs w:val="19"/>
          <w:highlight w:val="white"/>
        </w:rPr>
        <w:t>new</w:t>
      </w:r>
      <w:r w:rsidRPr="00684429">
        <w:rPr>
          <w:rFonts w:ascii="Consolas" w:hAnsi="Consolas" w:cs="Consolas"/>
          <w:color w:val="000000"/>
          <w:sz w:val="19"/>
          <w:szCs w:val="19"/>
          <w:highlight w:val="white"/>
        </w:rPr>
        <w:t xml:space="preserve"> </w:t>
      </w:r>
      <w:r w:rsidRPr="00684429">
        <w:rPr>
          <w:rFonts w:ascii="Consolas" w:hAnsi="Consolas" w:cs="Consolas"/>
          <w:color w:val="2B91AF"/>
          <w:sz w:val="19"/>
          <w:szCs w:val="19"/>
          <w:highlight w:val="white"/>
        </w:rPr>
        <w:t>XboxPath</w:t>
      </w:r>
      <w:r w:rsidRPr="00684429">
        <w:rPr>
          <w:rFonts w:ascii="Consolas" w:hAnsi="Consolas" w:cs="Consolas"/>
          <w:color w:val="000000"/>
          <w:sz w:val="19"/>
          <w:szCs w:val="19"/>
          <w:highlight w:val="white"/>
        </w:rPr>
        <w:t>(</w:t>
      </w:r>
      <w:r w:rsidRPr="00684429">
        <w:rPr>
          <w:rFonts w:ascii="Consolas" w:hAnsi="Consolas" w:cs="Consolas"/>
          <w:color w:val="A31515"/>
          <w:sz w:val="19"/>
          <w:szCs w:val="19"/>
          <w:highlight w:val="white"/>
        </w:rPr>
        <w:t>@"xd:\testdir\</w:t>
      </w:r>
      <w:r w:rsidRPr="00684429">
        <w:rPr>
          <w:rFonts w:ascii="Consolas" w:hAnsi="Consolas" w:cs="Consolas"/>
          <w:color w:val="A31515"/>
          <w:sz w:val="19"/>
          <w:szCs w:val="19"/>
          <w:highlight w:val="yellow"/>
        </w:rPr>
        <w:t>mytestfile.txt</w:t>
      </w:r>
      <w:r w:rsidRPr="00684429">
        <w:rPr>
          <w:rFonts w:ascii="Consolas" w:hAnsi="Consolas" w:cs="Consolas"/>
          <w:color w:val="A31515"/>
          <w:sz w:val="19"/>
          <w:szCs w:val="19"/>
          <w:highlight w:val="white"/>
        </w:rPr>
        <w:t>"</w:t>
      </w:r>
      <w:r w:rsidRPr="00684429">
        <w:rPr>
          <w:rFonts w:ascii="Consolas" w:hAnsi="Consolas" w:cs="Consolas"/>
          <w:color w:val="000000"/>
          <w:sz w:val="19"/>
          <w:szCs w:val="19"/>
          <w:highlight w:val="white"/>
        </w:rPr>
        <w:t xml:space="preserve">, </w:t>
      </w:r>
      <w:r w:rsidRPr="00684429">
        <w:rPr>
          <w:rFonts w:ascii="Consolas" w:hAnsi="Consolas" w:cs="Consolas"/>
          <w:color w:val="2B91AF"/>
          <w:sz w:val="19"/>
          <w:szCs w:val="19"/>
          <w:highlight w:val="white"/>
        </w:rPr>
        <w:t>XboxOperatingSystem</w:t>
      </w:r>
      <w:r w:rsidRPr="00684429">
        <w:rPr>
          <w:rFonts w:ascii="Consolas" w:hAnsi="Consolas" w:cs="Consolas"/>
          <w:color w:val="000000"/>
          <w:sz w:val="19"/>
          <w:szCs w:val="19"/>
          <w:highlight w:val="white"/>
        </w:rPr>
        <w:t>.System), xbc);</w:t>
      </w:r>
    </w:p>
    <w:p w14:paraId="6B8FFB33" w14:textId="576B1C02" w:rsidR="00A85CC0" w:rsidRDefault="00A85CC0" w:rsidP="00A85CC0">
      <w:pPr>
        <w:pStyle w:val="ListParagraph"/>
        <w:numPr>
          <w:ilvl w:val="0"/>
          <w:numId w:val="10"/>
        </w:numPr>
      </w:pPr>
      <w:r>
        <w:t xml:space="preserve">Be sure to catch and handle exceptions gracefully; such as </w:t>
      </w:r>
      <w:r w:rsidRPr="00A85CC0">
        <w:rPr>
          <w:b/>
        </w:rPr>
        <w:t>FileNotFoundException</w:t>
      </w:r>
      <w:proofErr w:type="gramStart"/>
      <w:r w:rsidR="00511C13">
        <w:rPr>
          <w:b/>
        </w:rPr>
        <w:t>,</w:t>
      </w:r>
      <w:r>
        <w:t xml:space="preserve"> </w:t>
      </w:r>
      <w:r w:rsidR="00511C13">
        <w:t xml:space="preserve"> </w:t>
      </w:r>
      <w:r w:rsidR="00511C13" w:rsidRPr="00511C13">
        <w:rPr>
          <w:b/>
        </w:rPr>
        <w:t>XboxConsoleException</w:t>
      </w:r>
      <w:proofErr w:type="gramEnd"/>
      <w:r w:rsidR="00511C13">
        <w:t xml:space="preserve"> </w:t>
      </w:r>
      <w:r>
        <w:t xml:space="preserve">and other common file IO exceptions. For more exceptions to catch, see </w:t>
      </w:r>
      <w:r w:rsidRPr="00623DBD">
        <w:rPr>
          <w:b/>
        </w:rPr>
        <w:t>Remarks</w:t>
      </w:r>
      <w:r>
        <w:t xml:space="preserve"> section.</w:t>
      </w:r>
    </w:p>
    <w:p w14:paraId="4AE4C96A" w14:textId="24D41ABA" w:rsidR="0088612D" w:rsidRDefault="0088612D" w:rsidP="0088612D">
      <w:pPr>
        <w:pStyle w:val="ListParagraph"/>
        <w:numPr>
          <w:ilvl w:val="0"/>
          <w:numId w:val="10"/>
        </w:numPr>
      </w:pPr>
      <w:r>
        <w:t xml:space="preserve">One important point to keep in mind when working with files and directories using instance objects is that the </w:t>
      </w:r>
      <w:r w:rsidRPr="0088612D">
        <w:rPr>
          <w:b/>
        </w:rPr>
        <w:t>XboxFileInfo</w:t>
      </w:r>
      <w:r>
        <w:t xml:space="preserve"> and </w:t>
      </w:r>
      <w:r w:rsidRPr="0088612D">
        <w:rPr>
          <w:b/>
        </w:rPr>
        <w:t>XboxDirectoryInfo</w:t>
      </w:r>
      <w:r>
        <w:t xml:space="preserve"> objects are instances that represents files or directories on the console. To do IO on your PC, you can instantiate </w:t>
      </w:r>
      <w:r w:rsidR="001C2DDB" w:rsidRPr="00216E3B">
        <w:rPr>
          <w:b/>
        </w:rPr>
        <w:t>System.IO.</w:t>
      </w:r>
      <w:r w:rsidRPr="0088612D">
        <w:rPr>
          <w:b/>
        </w:rPr>
        <w:t>FileInfo</w:t>
      </w:r>
      <w:r>
        <w:t xml:space="preserve"> and </w:t>
      </w:r>
      <w:r w:rsidR="001C2DDB" w:rsidRPr="00216E3B">
        <w:rPr>
          <w:b/>
        </w:rPr>
        <w:t>System.IO.</w:t>
      </w:r>
      <w:r w:rsidRPr="0088612D">
        <w:rPr>
          <w:b/>
        </w:rPr>
        <w:t>DirectoryInfo</w:t>
      </w:r>
      <w:r>
        <w:t xml:space="preserve"> objects</w:t>
      </w:r>
      <w:r w:rsidR="00684429">
        <w:t xml:space="preserve"> instead. </w:t>
      </w:r>
    </w:p>
    <w:p w14:paraId="4C0A86DE" w14:textId="78121C7F" w:rsidR="0088612D" w:rsidRDefault="00814B68" w:rsidP="00A85CC0">
      <w:pPr>
        <w:pStyle w:val="ListParagraph"/>
        <w:numPr>
          <w:ilvl w:val="0"/>
          <w:numId w:val="10"/>
        </w:numPr>
      </w:pPr>
      <w:r>
        <w:t xml:space="preserve">The </w:t>
      </w: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w:t>
      </w:r>
      <w:r>
        <w:t xml:space="preserve">takes an argument of type </w:t>
      </w:r>
      <w:r>
        <w:rPr>
          <w:rFonts w:ascii="Consolas" w:hAnsi="Consolas" w:cs="Consolas"/>
          <w:color w:val="2B91AF"/>
          <w:sz w:val="19"/>
          <w:szCs w:val="19"/>
          <w:highlight w:val="white"/>
        </w:rPr>
        <w:t>XboxOperatingSystem</w:t>
      </w:r>
      <w:r>
        <w:t xml:space="preserve">. This </w:t>
      </w:r>
      <w:r w:rsidR="000B5A0B">
        <w:t>enumera</w:t>
      </w:r>
      <w:r w:rsidR="001C2DDB">
        <w:t>tion</w:t>
      </w:r>
      <w:r>
        <w:t xml:space="preserve"> specifies which operating system the path should map to. For instance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r>
        <w:t xml:space="preserve"> </w:t>
      </w:r>
      <w:r>
        <w:lastRenderedPageBreak/>
        <w:t xml:space="preserve">would map to the SRA system while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would map to the ERA system.</w:t>
      </w:r>
    </w:p>
    <w:p w14:paraId="5E1FD62B" w14:textId="43D653E9" w:rsidR="00423549" w:rsidRDefault="00423549" w:rsidP="00423549">
      <w:pPr>
        <w:pStyle w:val="ListParagraph"/>
        <w:numPr>
          <w:ilvl w:val="0"/>
          <w:numId w:val="10"/>
        </w:numPr>
      </w:pPr>
      <w:r>
        <w:t xml:space="preserve">To assist in verifying that your IO operations are successful, use the </w:t>
      </w:r>
      <w:r w:rsidR="00317B1D">
        <w:t xml:space="preserve">Xbox One </w:t>
      </w:r>
      <w:r w:rsidR="00216E3B">
        <w:t xml:space="preserve">XDK </w:t>
      </w:r>
      <w:r>
        <w:t>command</w:t>
      </w:r>
      <w:r w:rsidR="00317B1D">
        <w:t xml:space="preserve"> prompt</w:t>
      </w:r>
      <w:r>
        <w:t xml:space="preserve"> to inspect folder contents and verify that your files are copied over to the console as you expect. For a list of possible commands, run the command: </w:t>
      </w:r>
      <w:r w:rsidRPr="00423549">
        <w:rPr>
          <w:b/>
        </w:rPr>
        <w:t>dir xb*</w:t>
      </w:r>
    </w:p>
    <w:p w14:paraId="5DCB265A" w14:textId="24B6DD6F" w:rsidR="00800968" w:rsidRPr="00A85CC0" w:rsidRDefault="00800968" w:rsidP="00423549">
      <w:pPr>
        <w:pStyle w:val="ListParagraph"/>
        <w:numPr>
          <w:ilvl w:val="0"/>
          <w:numId w:val="10"/>
        </w:numPr>
      </w:pPr>
      <w:r>
        <w:t xml:space="preserve">For more information on how Xbox One handles file copy operation, see the </w:t>
      </w:r>
      <w:hyperlink r:id="rId19" w:history="1">
        <w:r w:rsidRPr="00800968">
          <w:rPr>
            <w:rStyle w:val="Hyperlink"/>
          </w:rPr>
          <w:t>Documentation</w:t>
        </w:r>
      </w:hyperlink>
      <w:r>
        <w:t xml:space="preserve"> page. To get to the </w:t>
      </w:r>
      <w:r w:rsidRPr="00800968">
        <w:rPr>
          <w:b/>
        </w:rPr>
        <w:t>Remote File Copy</w:t>
      </w:r>
      <w:r>
        <w:t xml:space="preserve"> topic, drill down the TOC path:</w:t>
      </w:r>
      <w:r w:rsidRPr="00800968">
        <w:rPr>
          <w:b/>
        </w:rPr>
        <w:t xml:space="preserve"> Xbox One XDK/DevTools and Automation/Tools/Remote Console</w:t>
      </w:r>
      <w:r>
        <w:t>.</w:t>
      </w:r>
    </w:p>
    <w:p w14:paraId="288B4F05" w14:textId="06497CD2" w:rsidR="00D6231F" w:rsidRDefault="004A2C4A" w:rsidP="005575B1">
      <w:pPr>
        <w:pStyle w:val="Heading2"/>
      </w:pPr>
      <w:bookmarkStart w:id="569" w:name="_Toc382485464"/>
      <w:bookmarkStart w:id="570" w:name="_Toc387829361"/>
      <w:bookmarkStart w:id="571" w:name="_Toc401655213"/>
      <w:bookmarkStart w:id="572" w:name="_Toc404263574"/>
      <w:bookmarkStart w:id="573" w:name="_Toc404586312"/>
      <w:bookmarkStart w:id="574" w:name="_Toc405276870"/>
      <w:r>
        <w:t>Copying</w:t>
      </w:r>
      <w:r w:rsidR="00800968">
        <w:t xml:space="preserve"> files </w:t>
      </w:r>
      <w:r w:rsidR="0046244B">
        <w:t>to and from the Title OS</w:t>
      </w:r>
      <w:bookmarkEnd w:id="569"/>
      <w:bookmarkEnd w:id="570"/>
      <w:bookmarkEnd w:id="571"/>
      <w:bookmarkEnd w:id="572"/>
      <w:bookmarkEnd w:id="573"/>
      <w:bookmarkEnd w:id="574"/>
    </w:p>
    <w:p w14:paraId="4BC9E727" w14:textId="5E94B19F" w:rsidR="00800968" w:rsidRDefault="0046244B" w:rsidP="00D6231F">
      <w:r>
        <w:t>Copying files to and from the Title OS is exactly the same</w:t>
      </w:r>
      <w:r w:rsidR="00806F14">
        <w:t xml:space="preserve"> as</w:t>
      </w:r>
      <w:r>
        <w:t xml:space="preserve"> copying to and from the System OS. The two primary differences are:</w:t>
      </w:r>
    </w:p>
    <w:p w14:paraId="7F1B74F7" w14:textId="6DB4E00D" w:rsidR="0046244B" w:rsidRDefault="001C2DDB" w:rsidP="0046244B">
      <w:pPr>
        <w:pStyle w:val="ListParagraph"/>
        <w:numPr>
          <w:ilvl w:val="0"/>
          <w:numId w:val="23"/>
        </w:numPr>
      </w:pPr>
      <w:r>
        <w:t xml:space="preserve">A </w:t>
      </w:r>
      <w:r w:rsidR="0046244B">
        <w:t>package must be running for the Title OS to exist</w:t>
      </w:r>
    </w:p>
    <w:p w14:paraId="07D273A0" w14:textId="36753D46" w:rsidR="0046244B" w:rsidRPr="00806F14" w:rsidRDefault="0046244B" w:rsidP="0046244B">
      <w:pPr>
        <w:pStyle w:val="ListParagraph"/>
        <w:numPr>
          <w:ilvl w:val="0"/>
          <w:numId w:val="23"/>
        </w:numPr>
      </w:pPr>
      <w:r>
        <w:t xml:space="preserve">The </w:t>
      </w:r>
      <w:r w:rsidRPr="0046244B">
        <w:rPr>
          <w:b/>
        </w:rPr>
        <w:t>XboxPath</w:t>
      </w:r>
      <w:r>
        <w:t xml:space="preserve"> now takes a</w:t>
      </w:r>
      <w:r w:rsidR="00DC73A7">
        <w:t>n</w:t>
      </w:r>
      <w: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p>
    <w:p w14:paraId="096EFB5B" w14:textId="3CCD81B9" w:rsidR="00806F14" w:rsidRDefault="00806F14" w:rsidP="00806F14">
      <w:r>
        <w:t>So, to copy a file to and from the Title OS, do the following.</w:t>
      </w:r>
    </w:p>
    <w:p w14:paraId="39369D87" w14:textId="59C26C1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xbc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26A86744" w14:textId="5A6AAA08" w:rsidR="001447FB" w:rsidRPr="00F47F7A" w:rsidRDefault="00F47F7A" w:rsidP="00806F14">
      <w:pPr>
        <w:autoSpaceDE w:val="0"/>
        <w:autoSpaceDN w:val="0"/>
        <w:adjustRightInd w:val="0"/>
        <w:spacing w:after="0" w:line="240" w:lineRule="auto"/>
        <w:ind w:left="720"/>
        <w:rPr>
          <w:rFonts w:ascii="Consolas" w:hAnsi="Consolas" w:cs="Consolas"/>
          <w:sz w:val="19"/>
          <w:szCs w:val="19"/>
          <w:highlight w:val="white"/>
        </w:rPr>
      </w:pPr>
      <w:r w:rsidRPr="00F47F7A">
        <w:rPr>
          <w:rFonts w:ascii="Consolas" w:hAnsi="Consolas" w:cs="Consolas"/>
          <w:sz w:val="19"/>
          <w:szCs w:val="19"/>
          <w:highlight w:val="white"/>
        </w:rPr>
        <w:t>{</w:t>
      </w:r>
    </w:p>
    <w:p w14:paraId="7F462692" w14:textId="22D1581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w:t>
      </w:r>
      <w:r w:rsidR="00112AC8">
        <w:rPr>
          <w:rFonts w:ascii="Consolas" w:hAnsi="Consolas" w:cs="Consolas"/>
          <w:color w:val="A31515"/>
          <w:sz w:val="19"/>
          <w:szCs w:val="19"/>
          <w:highlight w:val="white"/>
        </w:rPr>
        <w:t>XboxConsole.</w:t>
      </w:r>
      <w:r>
        <w:rPr>
          <w:rFonts w:ascii="Consolas" w:hAnsi="Consolas" w:cs="Consolas"/>
          <w:color w:val="A31515"/>
          <w:sz w:val="19"/>
          <w:szCs w:val="19"/>
          <w:highlight w:val="white"/>
        </w:rPr>
        <w:t>XboxSample"</w:t>
      </w:r>
      <w:r>
        <w:rPr>
          <w:rFonts w:ascii="Consolas" w:hAnsi="Consolas" w:cs="Consolas"/>
          <w:color w:val="000000"/>
          <w:sz w:val="19"/>
          <w:szCs w:val="19"/>
          <w:highlight w:val="white"/>
        </w:rPr>
        <w:t>));</w:t>
      </w:r>
    </w:p>
    <w:p w14:paraId="560E3861"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7A95D440" w14:textId="2BEE2C3E" w:rsidR="00806F14" w:rsidRPr="00806F14" w:rsidRDefault="00806F14" w:rsidP="005D0E39">
      <w:pPr>
        <w:autoSpaceDE w:val="0"/>
        <w:autoSpaceDN w:val="0"/>
        <w:adjustRightInd w:val="0"/>
        <w:spacing w:after="0" w:line="240" w:lineRule="auto"/>
        <w:ind w:left="1440"/>
        <w:rPr>
          <w:rFonts w:ascii="Consolas" w:hAnsi="Consolas" w:cs="Consolas"/>
          <w:color w:val="000000"/>
          <w:sz w:val="19"/>
          <w:szCs w:val="19"/>
          <w:highlight w:val="yellow"/>
        </w:rPr>
      </w:pPr>
      <w:proofErr w:type="gramStart"/>
      <w:r w:rsidRPr="00806F14">
        <w:rPr>
          <w:rFonts w:ascii="Consolas" w:hAnsi="Consolas" w:cs="Consolas"/>
          <w:color w:val="000000"/>
          <w:sz w:val="19"/>
          <w:szCs w:val="19"/>
          <w:highlight w:val="yellow"/>
        </w:rPr>
        <w:t>p.</w:t>
      </w:r>
      <w:r w:rsidR="00DB25FE">
        <w:rPr>
          <w:rFonts w:ascii="Consolas" w:hAnsi="Consolas" w:cs="Consolas"/>
          <w:color w:val="000000"/>
          <w:sz w:val="19"/>
          <w:szCs w:val="19"/>
          <w:highlight w:val="yellow"/>
        </w:rPr>
        <w:t>Applications.First(</w:t>
      </w:r>
      <w:proofErr w:type="gramEnd"/>
      <w:r w:rsidR="00DB25FE">
        <w:rPr>
          <w:rFonts w:ascii="Consolas" w:hAnsi="Consolas" w:cs="Consolas"/>
          <w:color w:val="000000"/>
          <w:sz w:val="19"/>
          <w:szCs w:val="19"/>
          <w:highlight w:val="yellow"/>
        </w:rPr>
        <w:t>)</w:t>
      </w:r>
      <w:r w:rsidRPr="00806F14">
        <w:rPr>
          <w:rFonts w:ascii="Consolas" w:hAnsi="Consolas" w:cs="Consolas"/>
          <w:color w:val="000000"/>
          <w:sz w:val="19"/>
          <w:szCs w:val="19"/>
          <w:highlight w:val="yellow"/>
        </w:rPr>
        <w:t xml:space="preserve">.Launch();           </w:t>
      </w:r>
    </w:p>
    <w:p w14:paraId="60FC947B" w14:textId="1763834A"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FileInfo</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w:t>
      </w:r>
    </w:p>
    <w:p w14:paraId="54D92EFD" w14:textId="6ED11CC3"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fileInfo.CopyTo(</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XboxPath</w:t>
      </w:r>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@"xd:\testdir\"</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ml:space="preserve">, xbc); </w:t>
      </w:r>
      <w:r>
        <w:rPr>
          <w:rFonts w:ascii="Consolas" w:hAnsi="Consolas" w:cs="Consolas"/>
          <w:color w:val="008000"/>
          <w:sz w:val="19"/>
          <w:szCs w:val="19"/>
          <w:highlight w:val="white"/>
        </w:rPr>
        <w:t>//Copy from PC to console</w:t>
      </w:r>
    </w:p>
    <w:p w14:paraId="2AEC86DD" w14:textId="77777777"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p>
    <w:p w14:paraId="4EFE95CA" w14:textId="177447DF" w:rsidR="00806F14" w:rsidRDefault="00806F14" w:rsidP="005D0E39">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XboxFileInfo</w:t>
      </w:r>
      <w:r>
        <w:rPr>
          <w:rFonts w:ascii="Consolas" w:hAnsi="Consolas" w:cs="Consolas"/>
          <w:color w:val="000000"/>
          <w:sz w:val="19"/>
          <w:szCs w:val="19"/>
          <w:highlight w:val="white"/>
        </w:rPr>
        <w:t xml:space="preserve"> xbfileInfo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XboxFileInfo</w:t>
      </w:r>
      <w:r>
        <w:rPr>
          <w:rFonts w:ascii="Consolas" w:hAnsi="Consolas" w:cs="Consolas"/>
          <w:color w:val="000000"/>
          <w:sz w:val="19"/>
          <w:szCs w:val="19"/>
          <w:highlight w:val="white"/>
        </w:rPr>
        <w:t>(</w:t>
      </w:r>
      <w:proofErr w:type="gramEnd"/>
      <w:r w:rsidR="00DC73A7">
        <w:rPr>
          <w:rFonts w:ascii="Consolas" w:hAnsi="Consolas" w:cs="Consolas"/>
          <w:color w:val="0000FF"/>
          <w:sz w:val="19"/>
          <w:szCs w:val="19"/>
          <w:highlight w:val="white"/>
        </w:rPr>
        <w:t>new</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XboxPath</w:t>
      </w:r>
      <w:r w:rsidR="00DC73A7">
        <w:rPr>
          <w:rFonts w:ascii="Consolas" w:hAnsi="Consolas" w:cs="Consolas"/>
          <w:color w:val="000000"/>
          <w:sz w:val="19"/>
          <w:szCs w:val="19"/>
          <w:highlight w:val="white"/>
        </w:rPr>
        <w:t>(</w:t>
      </w:r>
      <w:r w:rsidR="00DC73A7">
        <w:rPr>
          <w:rFonts w:ascii="Consolas" w:hAnsi="Consolas" w:cs="Consolas"/>
          <w:color w:val="A31515"/>
          <w:sz w:val="19"/>
          <w:szCs w:val="19"/>
          <w:highlight w:val="white"/>
        </w:rPr>
        <w:t>@"xd:\testdir\testfile.txt"</w:t>
      </w:r>
      <w:r w:rsidR="00DC73A7">
        <w:rPr>
          <w:rFonts w:ascii="Consolas" w:hAnsi="Consolas" w:cs="Consolas"/>
          <w:color w:val="000000"/>
          <w:sz w:val="19"/>
          <w:szCs w:val="19"/>
          <w:highlight w:val="white"/>
        </w:rPr>
        <w:t xml:space="preserve">, </w:t>
      </w:r>
      <w:r w:rsidR="00DC73A7">
        <w:rPr>
          <w:rFonts w:ascii="Consolas" w:hAnsi="Consolas" w:cs="Consolas"/>
          <w:color w:val="2B91AF"/>
          <w:sz w:val="19"/>
          <w:szCs w:val="19"/>
          <w:highlight w:val="white"/>
        </w:rPr>
        <w:t>XboxOperatingSystem</w:t>
      </w:r>
      <w:r w:rsidR="00DC73A7">
        <w:rPr>
          <w:rFonts w:ascii="Consolas" w:hAnsi="Consolas" w:cs="Consolas"/>
          <w:color w:val="000000"/>
          <w:sz w:val="19"/>
          <w:szCs w:val="19"/>
          <w:highlight w:val="white"/>
        </w:rPr>
        <w:t>.</w:t>
      </w:r>
      <w:r w:rsidR="00DC73A7" w:rsidRPr="00806F14">
        <w:rPr>
          <w:rFonts w:ascii="Consolas" w:hAnsi="Consolas" w:cs="Consolas"/>
          <w:color w:val="000000"/>
          <w:sz w:val="19"/>
          <w:szCs w:val="19"/>
          <w:highlight w:val="yellow"/>
        </w:rPr>
        <w:t>Title</w:t>
      </w:r>
      <w:r w:rsidR="00DC73A7">
        <w:rPr>
          <w:rFonts w:ascii="Consolas" w:hAnsi="Consolas" w:cs="Consolas"/>
          <w:color w:val="000000"/>
          <w:sz w:val="19"/>
          <w:szCs w:val="19"/>
          <w:highlight w:val="white"/>
        </w:rPr>
        <w:t>)</w:t>
      </w:r>
      <w:r>
        <w:rPr>
          <w:rFonts w:ascii="Consolas" w:hAnsi="Consolas" w:cs="Consolas"/>
          <w:color w:val="000000"/>
          <w:sz w:val="19"/>
          <w:szCs w:val="19"/>
          <w:highlight w:val="white"/>
        </w:rPr>
        <w:t>, xbc);</w:t>
      </w:r>
    </w:p>
    <w:p w14:paraId="70532E05" w14:textId="08B2FA57" w:rsidR="00806F14" w:rsidRDefault="00806F14" w:rsidP="005D0E39">
      <w:pPr>
        <w:ind w:left="1440"/>
        <w:rPr>
          <w:rFonts w:ascii="Consolas" w:hAnsi="Consolas" w:cs="Consolas"/>
          <w:color w:val="000000"/>
          <w:sz w:val="19"/>
          <w:szCs w:val="19"/>
        </w:rPr>
      </w:pPr>
      <w:proofErr w:type="gramStart"/>
      <w:r>
        <w:rPr>
          <w:rFonts w:ascii="Consolas" w:hAnsi="Consolas" w:cs="Consolas"/>
          <w:color w:val="000000"/>
          <w:sz w:val="19"/>
          <w:szCs w:val="19"/>
          <w:highlight w:val="white"/>
        </w:rPr>
        <w:t>xbfileInfo.Copy(</w:t>
      </w:r>
      <w:proofErr w:type="gramEnd"/>
      <w:r>
        <w:rPr>
          <w:rFonts w:ascii="Consolas" w:hAnsi="Consolas" w:cs="Consolas"/>
          <w:color w:val="A31515"/>
          <w:sz w:val="19"/>
          <w:szCs w:val="19"/>
          <w:highlight w:val="white"/>
        </w:rPr>
        <w:t>@"c:\temp\xd\"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from console to PC</w:t>
      </w:r>
      <w:r>
        <w:rPr>
          <w:rFonts w:ascii="Consolas" w:hAnsi="Consolas" w:cs="Consolas"/>
          <w:color w:val="000000"/>
          <w:sz w:val="19"/>
          <w:szCs w:val="19"/>
        </w:rPr>
        <w:t xml:space="preserve"> </w:t>
      </w:r>
    </w:p>
    <w:p w14:paraId="51C47847" w14:textId="42196862" w:rsidR="00806F14" w:rsidRDefault="00806F14" w:rsidP="005D0E39">
      <w:pPr>
        <w:ind w:left="1440"/>
        <w:rPr>
          <w:rFonts w:ascii="Consolas" w:hAnsi="Consolas" w:cs="Consolas"/>
          <w:color w:val="000000"/>
          <w:sz w:val="19"/>
          <w:szCs w:val="19"/>
          <w:highlight w:val="yellow"/>
        </w:rPr>
      </w:pPr>
      <w:proofErr w:type="gramStart"/>
      <w:r w:rsidRPr="00806F14">
        <w:rPr>
          <w:rFonts w:ascii="Consolas" w:hAnsi="Consolas" w:cs="Consolas"/>
          <w:color w:val="000000"/>
          <w:sz w:val="19"/>
          <w:szCs w:val="19"/>
          <w:highlight w:val="yellow"/>
        </w:rPr>
        <w:t>p.Terminate(</w:t>
      </w:r>
      <w:proofErr w:type="gramEnd"/>
      <w:r w:rsidRPr="00806F14">
        <w:rPr>
          <w:rFonts w:ascii="Consolas" w:hAnsi="Consolas" w:cs="Consolas"/>
          <w:color w:val="000000"/>
          <w:sz w:val="19"/>
          <w:szCs w:val="19"/>
          <w:highlight w:val="yellow"/>
        </w:rPr>
        <w:t>);</w:t>
      </w:r>
    </w:p>
    <w:p w14:paraId="6465B0FF" w14:textId="2C440652" w:rsidR="001447FB" w:rsidRPr="005D0E39" w:rsidRDefault="001447FB" w:rsidP="001447FB">
      <w:pPr>
        <w:ind w:left="720"/>
      </w:pPr>
      <w:r w:rsidRPr="005D0E39">
        <w:t>}</w:t>
      </w:r>
    </w:p>
    <w:p w14:paraId="79470CCA" w14:textId="720575D4" w:rsidR="00806F14" w:rsidRDefault="005E4811" w:rsidP="00806F14">
      <w:r>
        <w:t>Notes:</w:t>
      </w:r>
    </w:p>
    <w:p w14:paraId="4F044630" w14:textId="4B9678A1" w:rsidR="005E4811" w:rsidRPr="00806F14" w:rsidRDefault="005E4811" w:rsidP="008F0B13">
      <w:pPr>
        <w:pStyle w:val="ListParagraph"/>
        <w:numPr>
          <w:ilvl w:val="0"/>
          <w:numId w:val="24"/>
        </w:numPr>
      </w:pPr>
      <w:r>
        <w:t>Even though the code above references the same “xd</w:t>
      </w:r>
      <w:proofErr w:type="gramStart"/>
      <w:r>
        <w:t>:\</w:t>
      </w:r>
      <w:proofErr w:type="gramEnd"/>
      <w:r>
        <w:t>testdir\” as previous sample code; however, this drive exists on the Title OS and is completely different than the “xd:\testdir\” folder on the System OS.</w:t>
      </w:r>
    </w:p>
    <w:p w14:paraId="6D6B404C" w14:textId="232E8D4E" w:rsidR="00806F14" w:rsidRDefault="004A2C4A" w:rsidP="005575B1">
      <w:pPr>
        <w:pStyle w:val="Heading2"/>
      </w:pPr>
      <w:bookmarkStart w:id="575" w:name="_Toc382485465"/>
      <w:bookmarkStart w:id="576" w:name="_Toc387829362"/>
      <w:bookmarkStart w:id="577" w:name="_Toc401655214"/>
      <w:bookmarkStart w:id="578" w:name="_Toc404263575"/>
      <w:bookmarkStart w:id="579" w:name="_Toc404586313"/>
      <w:bookmarkStart w:id="580" w:name="_Toc405276871"/>
      <w:r>
        <w:t>Copying</w:t>
      </w:r>
      <w:r w:rsidR="00806F14">
        <w:t xml:space="preserve"> files </w:t>
      </w:r>
      <w:r w:rsidR="002E5ACC">
        <w:t>to and from</w:t>
      </w:r>
      <w:r w:rsidR="00806F14">
        <w:t xml:space="preserve"> an application container</w:t>
      </w:r>
      <w:bookmarkEnd w:id="575"/>
      <w:bookmarkEnd w:id="576"/>
      <w:bookmarkEnd w:id="577"/>
      <w:bookmarkEnd w:id="578"/>
      <w:bookmarkEnd w:id="579"/>
      <w:bookmarkEnd w:id="580"/>
    </w:p>
    <w:p w14:paraId="468EA768" w14:textId="79862234" w:rsidR="00806F14" w:rsidRDefault="00806F14" w:rsidP="00806F14">
      <w:r>
        <w:t xml:space="preserve">The process for copying files relative to the context of a package is the same as copying files </w:t>
      </w:r>
      <w:r w:rsidR="002E5ACC">
        <w:t>to and from</w:t>
      </w:r>
      <w:r>
        <w:t xml:space="preserve"> drive partition</w:t>
      </w:r>
      <w:r w:rsidR="002E5ACC">
        <w:t>s</w:t>
      </w:r>
      <w:r>
        <w:t xml:space="preserve">. The main difference is in how the path is constructed. While the process described above starts with a drive letter on the console, to get the relative path of a </w:t>
      </w:r>
      <w:r w:rsidR="00DC73A7">
        <w:t>package</w:t>
      </w:r>
      <w:r>
        <w:t>, you can use this syntax:</w:t>
      </w:r>
    </w:p>
    <w:p w14:paraId="69B92E19" w14:textId="77777777" w:rsidR="00806F14" w:rsidRDefault="00806F14" w:rsidP="00806F14">
      <w:r>
        <w:tab/>
        <w:t>{&lt;Package.FullName&gt;}:\</w:t>
      </w:r>
    </w:p>
    <w:p w14:paraId="002A75D0" w14:textId="77777777" w:rsidR="00806F14" w:rsidRDefault="00806F14" w:rsidP="00806F14">
      <w:r>
        <w:lastRenderedPageBreak/>
        <w:t xml:space="preserve">That is, the relative path to a package is, essentially, the package’s </w:t>
      </w:r>
      <w:r w:rsidRPr="00C94F41">
        <w:rPr>
          <w:b/>
        </w:rPr>
        <w:t>FullName</w:t>
      </w:r>
      <w:r>
        <w:t xml:space="preserve"> wrapped inside the curly braces followed by “:\”. This means that you will need to have a reference to the package you want to make a copy to.</w:t>
      </w:r>
    </w:p>
    <w:p w14:paraId="77F66248" w14:textId="77777777" w:rsidR="00806F14" w:rsidRDefault="00806F14" w:rsidP="00806F14">
      <w:r>
        <w:t>To make a copy to the console relative to the context of your package, do the following:</w:t>
      </w:r>
    </w:p>
    <w:p w14:paraId="42256D6D" w14:textId="2C549D61" w:rsidR="00806F14" w:rsidRDefault="001447FB" w:rsidP="00806F1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 xml:space="preserve"> xbc = </w:t>
      </w:r>
      <w:r w:rsidR="00806F14">
        <w:rPr>
          <w:rFonts w:ascii="Consolas" w:hAnsi="Consolas" w:cs="Consolas"/>
          <w:color w:val="0000FF"/>
          <w:sz w:val="19"/>
          <w:szCs w:val="19"/>
          <w:highlight w:val="white"/>
        </w:rPr>
        <w:t>new</w:t>
      </w:r>
      <w:r w:rsidR="00806F14">
        <w:rPr>
          <w:rFonts w:ascii="Consolas" w:hAnsi="Consolas" w:cs="Consolas"/>
          <w:color w:val="000000"/>
          <w:sz w:val="19"/>
          <w:szCs w:val="19"/>
          <w:highlight w:val="white"/>
        </w:rPr>
        <w:t xml:space="preserve"> </w:t>
      </w:r>
      <w:r w:rsidR="00806F14">
        <w:rPr>
          <w:rFonts w:ascii="Consolas" w:hAnsi="Consolas" w:cs="Consolas"/>
          <w:color w:val="2B91AF"/>
          <w:sz w:val="19"/>
          <w:szCs w:val="19"/>
          <w:highlight w:val="white"/>
        </w:rPr>
        <w:t>XboxConsole</w:t>
      </w:r>
      <w:r w:rsidR="00806F14">
        <w:rPr>
          <w:rFonts w:ascii="Consolas" w:hAnsi="Consolas" w:cs="Consolas"/>
          <w:color w:val="000000"/>
          <w:sz w:val="19"/>
          <w:szCs w:val="19"/>
          <w:highlight w:val="white"/>
        </w:rPr>
        <w:t>()</w:t>
      </w:r>
      <w:r w:rsidR="00DC3E99">
        <w:rPr>
          <w:rFonts w:ascii="Consolas" w:hAnsi="Consolas" w:cs="Consolas"/>
          <w:color w:val="000000"/>
          <w:sz w:val="19"/>
          <w:szCs w:val="19"/>
          <w:highlight w:val="white"/>
        </w:rPr>
        <w:t>)</w:t>
      </w:r>
    </w:p>
    <w:p w14:paraId="4C27435B" w14:textId="1C3E39AB" w:rsidR="001447FB" w:rsidRPr="00F47F7A" w:rsidRDefault="00F47F7A" w:rsidP="00F47F7A">
      <w:pPr>
        <w:ind w:left="720"/>
        <w:rPr>
          <w:highlight w:val="white"/>
        </w:rPr>
      </w:pPr>
      <w:r w:rsidRPr="00F47F7A">
        <w:rPr>
          <w:highlight w:val="white"/>
        </w:rPr>
        <w:t>{</w:t>
      </w:r>
    </w:p>
    <w:p w14:paraId="30E3CDD5" w14:textId="6652D8B8" w:rsidR="00806F14" w:rsidRPr="005042DE" w:rsidRDefault="00806F14" w:rsidP="008F0B13">
      <w:pPr>
        <w:autoSpaceDE w:val="0"/>
        <w:autoSpaceDN w:val="0"/>
        <w:adjustRightInd w:val="0"/>
        <w:spacing w:after="0" w:line="240" w:lineRule="auto"/>
        <w:ind w:left="1440"/>
        <w:rPr>
          <w:rFonts w:ascii="Consolas" w:hAnsi="Consolas" w:cs="Consolas"/>
          <w:color w:val="000000"/>
          <w:sz w:val="19"/>
          <w:szCs w:val="19"/>
          <w:highlight w:val="yellow"/>
        </w:rPr>
      </w:pPr>
      <w:r w:rsidRPr="005042DE">
        <w:rPr>
          <w:rFonts w:ascii="Consolas" w:hAnsi="Consolas" w:cs="Consolas"/>
          <w:color w:val="2B91AF"/>
          <w:sz w:val="19"/>
          <w:szCs w:val="19"/>
          <w:highlight w:val="yellow"/>
        </w:rPr>
        <w:t>XboxPackage</w:t>
      </w:r>
      <w:r w:rsidRPr="005042DE">
        <w:rPr>
          <w:rFonts w:ascii="Consolas" w:hAnsi="Consolas" w:cs="Consolas"/>
          <w:color w:val="000000"/>
          <w:sz w:val="19"/>
          <w:szCs w:val="19"/>
          <w:highlight w:val="yellow"/>
        </w:rPr>
        <w:t xml:space="preserve"> p = </w:t>
      </w:r>
      <w:proofErr w:type="gramStart"/>
      <w:r w:rsidRPr="005042DE">
        <w:rPr>
          <w:rFonts w:ascii="Consolas" w:hAnsi="Consolas" w:cs="Consolas"/>
          <w:color w:val="000000"/>
          <w:sz w:val="19"/>
          <w:szCs w:val="19"/>
          <w:highlight w:val="yellow"/>
        </w:rPr>
        <w:t>xbc.InstalledPackages.First(</w:t>
      </w:r>
      <w:proofErr w:type="gramEnd"/>
      <w:r w:rsidRPr="005042DE">
        <w:rPr>
          <w:rFonts w:ascii="Consolas" w:hAnsi="Consolas" w:cs="Consolas"/>
          <w:color w:val="000000"/>
          <w:sz w:val="19"/>
          <w:szCs w:val="19"/>
          <w:highlight w:val="yellow"/>
        </w:rPr>
        <w:t>p2 =&gt; p2.FamilyName.Contains(</w:t>
      </w:r>
      <w:r w:rsidRPr="005042DE">
        <w:rPr>
          <w:rFonts w:ascii="Consolas" w:hAnsi="Consolas" w:cs="Consolas"/>
          <w:color w:val="A31515"/>
          <w:sz w:val="19"/>
          <w:szCs w:val="19"/>
          <w:highlight w:val="yellow"/>
        </w:rPr>
        <w:t>"</w:t>
      </w:r>
      <w:r w:rsidR="00112AC8">
        <w:rPr>
          <w:rFonts w:ascii="Consolas" w:hAnsi="Consolas" w:cs="Consolas"/>
          <w:color w:val="A31515"/>
          <w:sz w:val="19"/>
          <w:szCs w:val="19"/>
          <w:highlight w:val="yellow"/>
        </w:rPr>
        <w:t>XboxConsole.</w:t>
      </w:r>
      <w:r w:rsidRPr="005042DE">
        <w:rPr>
          <w:rFonts w:ascii="Consolas" w:hAnsi="Consolas" w:cs="Consolas"/>
          <w:color w:val="A31515"/>
          <w:sz w:val="19"/>
          <w:szCs w:val="19"/>
          <w:highlight w:val="yellow"/>
        </w:rPr>
        <w:t>XboxSample"</w:t>
      </w:r>
      <w:r w:rsidRPr="005042DE">
        <w:rPr>
          <w:rFonts w:ascii="Consolas" w:hAnsi="Consolas" w:cs="Consolas"/>
          <w:color w:val="000000"/>
          <w:sz w:val="19"/>
          <w:szCs w:val="19"/>
          <w:highlight w:val="yellow"/>
        </w:rPr>
        <w:t>));</w:t>
      </w:r>
    </w:p>
    <w:p w14:paraId="2E5C390D"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230564F1"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XboxPath</w:t>
      </w:r>
      <w:r>
        <w:rPr>
          <w:rFonts w:ascii="Consolas" w:hAnsi="Consolas" w:cs="Consolas"/>
          <w:color w:val="000000"/>
          <w:sz w:val="19"/>
          <w:szCs w:val="19"/>
          <w:highlight w:val="white"/>
        </w:rPr>
        <w:t xml:space="preserve"> xboxDir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XboxPath</w:t>
      </w:r>
      <w:r>
        <w:rPr>
          <w:rFonts w:ascii="Consolas" w:hAnsi="Consolas" w:cs="Consolas"/>
          <w:color w:val="000000"/>
          <w:sz w:val="19"/>
          <w:szCs w:val="19"/>
          <w:highlight w:val="white"/>
        </w:rPr>
        <w:t>(</w:t>
      </w:r>
      <w:proofErr w:type="gramEnd"/>
      <w:r w:rsidRPr="005042DE">
        <w:rPr>
          <w:rFonts w:ascii="Consolas" w:hAnsi="Consolas" w:cs="Consolas"/>
          <w:color w:val="0000FF"/>
          <w:sz w:val="19"/>
          <w:szCs w:val="19"/>
          <w:highlight w:val="yellow"/>
        </w:rPr>
        <w:t>string</w:t>
      </w:r>
      <w:r w:rsidRPr="005042DE">
        <w:rPr>
          <w:rFonts w:ascii="Consolas" w:hAnsi="Consolas" w:cs="Consolas"/>
          <w:color w:val="000000"/>
          <w:sz w:val="19"/>
          <w:szCs w:val="19"/>
          <w:highlight w:val="yellow"/>
        </w:rPr>
        <w:t>.Format(</w:t>
      </w:r>
      <w:r w:rsidRPr="005042DE">
        <w:rPr>
          <w:rFonts w:ascii="Consolas" w:hAnsi="Consolas" w:cs="Consolas"/>
          <w:color w:val="A31515"/>
          <w:sz w:val="19"/>
          <w:szCs w:val="19"/>
          <w:highlight w:val="yellow"/>
        </w:rPr>
        <w:t>@"{0}{1}{2}:\</w:t>
      </w:r>
      <w:r>
        <w:rPr>
          <w:rFonts w:ascii="Consolas" w:hAnsi="Consolas" w:cs="Consolas"/>
          <w:color w:val="A31515"/>
          <w:sz w:val="19"/>
          <w:szCs w:val="19"/>
          <w:highlight w:val="yellow"/>
        </w:rPr>
        <w:t>testdir\</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 xml:space="preserve">, p.FullName, </w:t>
      </w:r>
      <w:r w:rsidRPr="005042DE">
        <w:rPr>
          <w:rFonts w:ascii="Consolas" w:hAnsi="Consolas" w:cs="Consolas"/>
          <w:color w:val="A31515"/>
          <w:sz w:val="19"/>
          <w:szCs w:val="19"/>
          <w:highlight w:val="yellow"/>
        </w:rPr>
        <w:t>"}"</w:t>
      </w:r>
      <w:r w:rsidRPr="005042DE">
        <w:rPr>
          <w:rFonts w:ascii="Consolas" w:hAnsi="Consolas" w:cs="Consolas"/>
          <w:color w:val="000000"/>
          <w:sz w:val="19"/>
          <w:szCs w:val="19"/>
          <w:highlight w:val="yellow"/>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w:t>
      </w:r>
    </w:p>
    <w:p w14:paraId="20FE3464" w14:textId="77777777" w:rsidR="00806F14" w:rsidRDefault="00806F14" w:rsidP="008F0B13">
      <w:pPr>
        <w:autoSpaceDE w:val="0"/>
        <w:autoSpaceDN w:val="0"/>
        <w:adjustRightInd w:val="0"/>
        <w:spacing w:after="0" w:line="240" w:lineRule="auto"/>
        <w:ind w:left="1440"/>
        <w:rPr>
          <w:rFonts w:ascii="Consolas" w:hAnsi="Consolas" w:cs="Consolas"/>
          <w:color w:val="000000"/>
          <w:sz w:val="19"/>
          <w:szCs w:val="19"/>
          <w:highlight w:val="white"/>
        </w:rPr>
      </w:pPr>
    </w:p>
    <w:p w14:paraId="532C94B4" w14:textId="77777777" w:rsidR="00806F14" w:rsidRDefault="00806F14" w:rsidP="008F0B13">
      <w:pPr>
        <w:ind w:left="1440"/>
        <w:rPr>
          <w:rFonts w:ascii="Consolas" w:hAnsi="Consolas" w:cs="Consolas"/>
          <w:color w:val="008000"/>
          <w:sz w:val="19"/>
          <w:szCs w:val="19"/>
        </w:rPr>
      </w:pPr>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gramEnd"/>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xboxDir, xbc);</w:t>
      </w:r>
      <w:r>
        <w:rPr>
          <w:rFonts w:ascii="Consolas" w:hAnsi="Consolas" w:cs="Consolas"/>
          <w:color w:val="000000"/>
          <w:sz w:val="19"/>
          <w:szCs w:val="19"/>
        </w:rPr>
        <w:t xml:space="preserve"> </w:t>
      </w:r>
      <w:r>
        <w:rPr>
          <w:rFonts w:ascii="Consolas" w:hAnsi="Consolas" w:cs="Consolas"/>
          <w:color w:val="008000"/>
          <w:sz w:val="19"/>
          <w:szCs w:val="19"/>
          <w:highlight w:val="white"/>
        </w:rPr>
        <w:t>//Copy from PC to console</w:t>
      </w:r>
    </w:p>
    <w:p w14:paraId="705195F4" w14:textId="30F1ED3E" w:rsidR="00806F14" w:rsidRDefault="001447FB" w:rsidP="00806F14">
      <w:pPr>
        <w:ind w:left="720"/>
      </w:pPr>
      <w:r>
        <w:t>}</w:t>
      </w:r>
    </w:p>
    <w:p w14:paraId="04F2A64F" w14:textId="77777777" w:rsidR="00806F14" w:rsidRDefault="00806F14" w:rsidP="00806F14">
      <w:r w:rsidRPr="00E31236">
        <w:rPr>
          <w:b/>
        </w:rPr>
        <w:t>Note</w:t>
      </w:r>
      <w:r>
        <w:t>:</w:t>
      </w:r>
    </w:p>
    <w:p w14:paraId="6BE2D121" w14:textId="2B93C975" w:rsidR="00806F14" w:rsidRDefault="00806F14" w:rsidP="00806F14">
      <w:pPr>
        <w:pStyle w:val="ListParagraph"/>
        <w:numPr>
          <w:ilvl w:val="0"/>
          <w:numId w:val="15"/>
        </w:numPr>
      </w:pPr>
      <w:r>
        <w:t xml:space="preserve">Copying files to and from relative path of a package is possible when the package is not </w:t>
      </w:r>
      <w:r w:rsidR="00C76F4D">
        <w:t>running</w:t>
      </w:r>
      <w:r>
        <w:t xml:space="preserve">. If you attempt to read or write to a relative path where the package is </w:t>
      </w:r>
      <w:r w:rsidR="0073711B">
        <w:t>running</w:t>
      </w:r>
      <w:r>
        <w:t xml:space="preserve">, you will get an </w:t>
      </w:r>
      <w:r w:rsidRPr="00D6231F">
        <w:rPr>
          <w:b/>
        </w:rPr>
        <w:t>XboxConsoleException</w:t>
      </w:r>
      <w:r>
        <w:t xml:space="preserve"> exception; with - </w:t>
      </w:r>
      <w:r w:rsidRPr="00D6231F">
        <w:rPr>
          <w:b/>
        </w:rPr>
        <w:t>Reason: The requested resource is in use.</w:t>
      </w:r>
      <w:r>
        <w:t xml:space="preserve"> To gain access to this path again, you must terminate the package. You can, however, still read and write to other drive partitions that are not locked by the running process on the console.</w:t>
      </w:r>
    </w:p>
    <w:p w14:paraId="777DD42C" w14:textId="1755E6F4" w:rsidR="00806F14" w:rsidRDefault="00CE45FB" w:rsidP="00806F14">
      <w:pPr>
        <w:pStyle w:val="ListParagraph"/>
        <w:numPr>
          <w:ilvl w:val="0"/>
          <w:numId w:val="15"/>
        </w:numPr>
      </w:pPr>
      <w:r>
        <w:t xml:space="preserve">When the package is launched, </w:t>
      </w:r>
      <w:r w:rsidR="0073711B">
        <w:t xml:space="preserve">however, </w:t>
      </w:r>
      <w:r>
        <w:t>copying files to and from this relative path is</w:t>
      </w:r>
      <w:r w:rsidR="00806F14">
        <w:t xml:space="preserve"> also not accessible</w:t>
      </w:r>
      <w:r w:rsidR="0073711B">
        <w:t xml:space="preserve"> under the Title OS</w:t>
      </w:r>
      <w:r w:rsidR="00806F14">
        <w:t xml:space="preserve">. You will get an </w:t>
      </w:r>
      <w:r w:rsidR="00806F14" w:rsidRPr="004A0A97">
        <w:rPr>
          <w:b/>
        </w:rPr>
        <w:t>XboxConsoleException</w:t>
      </w:r>
      <w:r w:rsidR="00806F14">
        <w:t xml:space="preserve"> exception; with - </w:t>
      </w:r>
      <w:r w:rsidR="00806F14" w:rsidRPr="004A0A97">
        <w:rPr>
          <w:b/>
        </w:rPr>
        <w:t>Reason: The media is write protected</w:t>
      </w:r>
      <w:r w:rsidR="00806F14">
        <w:t>.</w:t>
      </w:r>
    </w:p>
    <w:p w14:paraId="49C0EB8A" w14:textId="7FD808E3" w:rsidR="0046244B" w:rsidRDefault="004A2C4A" w:rsidP="005575B1">
      <w:pPr>
        <w:pStyle w:val="Heading2"/>
      </w:pPr>
      <w:bookmarkStart w:id="581" w:name="_Toc382485466"/>
      <w:bookmarkStart w:id="582" w:name="_Toc387829363"/>
      <w:bookmarkStart w:id="583" w:name="_Toc401655215"/>
      <w:bookmarkStart w:id="584" w:name="_Toc404263576"/>
      <w:bookmarkStart w:id="585" w:name="_Toc404586314"/>
      <w:bookmarkStart w:id="586" w:name="_Toc405276872"/>
      <w:r>
        <w:t>Copying</w:t>
      </w:r>
      <w:r w:rsidR="00CE45FB">
        <w:t xml:space="preserve"> files to and from the @scratch drive</w:t>
      </w:r>
      <w:bookmarkEnd w:id="581"/>
      <w:bookmarkEnd w:id="582"/>
      <w:bookmarkEnd w:id="583"/>
      <w:bookmarkEnd w:id="584"/>
      <w:bookmarkEnd w:id="585"/>
      <w:bookmarkEnd w:id="586"/>
    </w:p>
    <w:p w14:paraId="3ABD7DB9" w14:textId="521D860F" w:rsidR="00CE45FB" w:rsidRDefault="00CE45FB" w:rsidP="0046244B">
      <w:r>
        <w:t xml:space="preserve">While your package is running, it may have </w:t>
      </w:r>
      <w:r w:rsidR="00C76F4D">
        <w:t xml:space="preserve">written </w:t>
      </w:r>
      <w:r>
        <w:t xml:space="preserve">files to a scratch drive. For example your title may write crash dump files to this scratch location. </w:t>
      </w:r>
      <w:r w:rsidR="006C104A">
        <w:t>Normally, t</w:t>
      </w:r>
      <w:r>
        <w:t>o get the files out of this location, you will need to launch the package to gain access to this drive</w:t>
      </w:r>
      <w:r w:rsidR="00DC73A7">
        <w:t xml:space="preserve"> (e.g.: xd</w:t>
      </w:r>
      <w:proofErr w:type="gramStart"/>
      <w:r w:rsidR="00DC73A7">
        <w:t>:\</w:t>
      </w:r>
      <w:proofErr w:type="gramEnd"/>
      <w:r w:rsidR="00DC73A7">
        <w:t>testfile.dmp)</w:t>
      </w:r>
      <w:r>
        <w:t xml:space="preserve">. With the </w:t>
      </w:r>
      <w:r w:rsidRPr="00CE45FB">
        <w:rPr>
          <w:b/>
        </w:rPr>
        <w:t>{@scratch}:\</w:t>
      </w:r>
      <w:r>
        <w:t xml:space="preserve"> syntax, you can access this scratch location when your package is </w:t>
      </w:r>
      <w:r w:rsidR="00DC73A7">
        <w:t>not running</w:t>
      </w:r>
      <w:r>
        <w:t>.</w:t>
      </w:r>
    </w:p>
    <w:p w14:paraId="3ECAF49E" w14:textId="11644609" w:rsidR="00CE45FB" w:rsidRDefault="00CE45FB" w:rsidP="0046244B">
      <w:r>
        <w:t>To copy file from this scratch location to your PC, do this:</w:t>
      </w:r>
    </w:p>
    <w:p w14:paraId="3C5D66B4" w14:textId="77777777"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from scratch drive to PC</w:t>
      </w:r>
    </w:p>
    <w:p w14:paraId="6639DEAE" w14:textId="5520AA80" w:rsidR="0073711B" w:rsidRDefault="0073711B" w:rsidP="0073711B">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XboxFile</w:t>
      </w:r>
      <w:r>
        <w:rPr>
          <w:rFonts w:ascii="Consolas" w:hAnsi="Consolas" w:cs="Consolas"/>
          <w:color w:val="000000"/>
          <w:sz w:val="19"/>
          <w:szCs w:val="19"/>
          <w:highlight w:val="white"/>
        </w:rPr>
        <w:t>.Copy(</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Pr="0073711B">
        <w:rPr>
          <w:rFonts w:ascii="Consolas" w:hAnsi="Consolas" w:cs="Consolas"/>
          <w:color w:val="A31515"/>
          <w:sz w:val="19"/>
          <w:szCs w:val="19"/>
          <w:highlight w:val="yellow"/>
        </w:rPr>
        <w:t>{@scratch}:\testfile.dmp</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 xml:space="preserve">.System), </w:t>
      </w:r>
      <w:r>
        <w:rPr>
          <w:rFonts w:ascii="Consolas" w:hAnsi="Consolas" w:cs="Consolas"/>
          <w:color w:val="A31515"/>
          <w:sz w:val="19"/>
          <w:szCs w:val="19"/>
          <w:highlight w:val="white"/>
        </w:rPr>
        <w:t>@"c:\temp\testfile.txt"</w:t>
      </w:r>
      <w:r>
        <w:rPr>
          <w:rFonts w:ascii="Consolas" w:hAnsi="Consolas" w:cs="Consolas"/>
          <w:color w:val="000000"/>
          <w:sz w:val="19"/>
          <w:szCs w:val="19"/>
          <w:highlight w:val="white"/>
        </w:rPr>
        <w:t xml:space="preserve">, xbc); </w:t>
      </w:r>
    </w:p>
    <w:p w14:paraId="74CA6807" w14:textId="77777777" w:rsidR="00CE45FB" w:rsidRDefault="00CE45FB" w:rsidP="0046244B"/>
    <w:p w14:paraId="458B0986" w14:textId="04E86086" w:rsidR="0005590B" w:rsidRDefault="004A2C4A" w:rsidP="005575B1">
      <w:pPr>
        <w:pStyle w:val="Heading2"/>
      </w:pPr>
      <w:bookmarkStart w:id="587" w:name="_Toc382485467"/>
      <w:bookmarkStart w:id="588" w:name="_Toc387829364"/>
      <w:bookmarkStart w:id="589" w:name="_Toc401655216"/>
      <w:bookmarkStart w:id="590" w:name="_Toc404263577"/>
      <w:bookmarkStart w:id="591" w:name="_Toc404586315"/>
      <w:bookmarkStart w:id="592" w:name="_Toc405276873"/>
      <w:r>
        <w:t>Copying</w:t>
      </w:r>
      <w:r w:rsidR="0005590B">
        <w:t xml:space="preserve"> directories to and from the Xbox One console</w:t>
      </w:r>
      <w:bookmarkEnd w:id="587"/>
      <w:bookmarkEnd w:id="588"/>
      <w:bookmarkEnd w:id="589"/>
      <w:bookmarkEnd w:id="590"/>
      <w:bookmarkEnd w:id="591"/>
      <w:bookmarkEnd w:id="592"/>
    </w:p>
    <w:p w14:paraId="01F92BF4" w14:textId="7C755EC0" w:rsidR="0005590B" w:rsidRDefault="0005590B" w:rsidP="0046244B">
      <w:r>
        <w:t xml:space="preserve">The process for copying a directory is the same as copying a file to and from the console. The only difference is that you will be using the </w:t>
      </w:r>
      <w:r w:rsidRPr="0005590B">
        <w:rPr>
          <w:b/>
        </w:rPr>
        <w:t>XboxDirectory</w:t>
      </w:r>
      <w:r>
        <w:t xml:space="preserve"> and </w:t>
      </w:r>
      <w:r w:rsidRPr="0005590B">
        <w:rPr>
          <w:b/>
        </w:rPr>
        <w:t>XboxDirectoryInfo</w:t>
      </w:r>
      <w:r>
        <w:t xml:space="preserve"> classes instead. Accessing the System OS, Title OS, and @scratch drive is also the same.</w:t>
      </w:r>
    </w:p>
    <w:p w14:paraId="64FA6A58" w14:textId="2CC1460B" w:rsidR="0005590B" w:rsidRDefault="0005590B" w:rsidP="0046244B">
      <w:r>
        <w:t>Here is an example of how to copy a directory from your PC to the console.</w:t>
      </w:r>
    </w:p>
    <w:p w14:paraId="625504A1" w14:textId="77777777" w:rsidR="0005590B" w:rsidRDefault="0005590B" w:rsidP="0005590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directory from PC to console</w:t>
      </w:r>
    </w:p>
    <w:p w14:paraId="3DC0E941" w14:textId="6E744357" w:rsidR="0005590B" w:rsidRDefault="0005590B" w:rsidP="0005590B">
      <w:pPr>
        <w:ind w:left="720"/>
      </w:pPr>
      <w:proofErr w:type="gramStart"/>
      <w:r>
        <w:rPr>
          <w:rFonts w:ascii="Consolas" w:hAnsi="Consolas" w:cs="Consolas"/>
          <w:color w:val="2B91AF"/>
          <w:sz w:val="19"/>
          <w:szCs w:val="19"/>
          <w:highlight w:val="white"/>
        </w:rPr>
        <w:lastRenderedPageBreak/>
        <w:t>XboxDirectory</w:t>
      </w:r>
      <w:r>
        <w:rPr>
          <w:rFonts w:ascii="Consolas" w:hAnsi="Consolas" w:cs="Consolas"/>
          <w:color w:val="000000"/>
          <w:sz w:val="19"/>
          <w:szCs w:val="19"/>
          <w:highlight w:val="white"/>
        </w:rPr>
        <w:t>.Copy(</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@"xd:\testdir"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 xbc);</w:t>
      </w:r>
    </w:p>
    <w:p w14:paraId="26A4FE35" w14:textId="3416C2EB" w:rsidR="00D74B76" w:rsidRDefault="0005590B" w:rsidP="0046244B">
      <w:r>
        <w:t xml:space="preserve">This call will make a copy of everything that is inside of “c:\temp”, including </w:t>
      </w:r>
      <w:r w:rsidR="002B61FC">
        <w:t>subdirectories</w:t>
      </w:r>
      <w:r>
        <w:t>, to the “xd</w:t>
      </w:r>
      <w:proofErr w:type="gramStart"/>
      <w:r>
        <w:t>:\</w:t>
      </w:r>
      <w:proofErr w:type="gramEnd"/>
      <w:r>
        <w:t>testdir” on the console.</w:t>
      </w:r>
      <w:r w:rsidR="00D74B76">
        <w:t xml:space="preserve"> To copy a directory from the console to the PC, just switch the source and destination arguments.</w:t>
      </w:r>
    </w:p>
    <w:p w14:paraId="0676345D" w14:textId="2A00C4C9" w:rsidR="00D74B76" w:rsidRDefault="00D74B76" w:rsidP="0046244B">
      <w:r>
        <w:t xml:space="preserve">If you want to use an instance of the </w:t>
      </w:r>
      <w:r w:rsidRPr="002B61FC">
        <w:rPr>
          <w:b/>
        </w:rPr>
        <w:t>XboxDirectoryInfo</w:t>
      </w:r>
      <w:r>
        <w:t xml:space="preserve">, you can use the </w:t>
      </w:r>
      <w:r w:rsidRPr="002B61FC">
        <w:rPr>
          <w:b/>
        </w:rPr>
        <w:t>Copy</w:t>
      </w:r>
      <w:r>
        <w:t xml:space="preserve"> and </w:t>
      </w:r>
      <w:r w:rsidRPr="002B61FC">
        <w:rPr>
          <w:b/>
        </w:rPr>
        <w:t>CopyTo</w:t>
      </w:r>
      <w:r>
        <w:t xml:space="preserve"> method to do the same work. There is </w:t>
      </w:r>
      <w:r w:rsidR="0071150D">
        <w:t xml:space="preserve">a </w:t>
      </w:r>
      <w:r w:rsidR="0071150D" w:rsidRPr="0071150D">
        <w:rPr>
          <w:i/>
        </w:rPr>
        <w:t>recursive</w:t>
      </w:r>
      <w:r w:rsidR="0071150D">
        <w:t xml:space="preserve"> flag that might be of interest to you. This flag allows you to choose whether you want to recursively copy all the subdirectories</w:t>
      </w:r>
      <w:r>
        <w:t>.</w:t>
      </w:r>
    </w:p>
    <w:p w14:paraId="0DA8EF43" w14:textId="024C192F" w:rsidR="0005590B" w:rsidRDefault="00D74B76" w:rsidP="0046244B">
      <w:r>
        <w:t>Here is an exa</w:t>
      </w:r>
      <w:r w:rsidR="0071150D">
        <w:t xml:space="preserve">mple of how to copy a directory, excluding subdirectories, </w:t>
      </w:r>
      <w:r>
        <w:t>from your console</w:t>
      </w:r>
      <w:r w:rsidR="0071150D">
        <w:t xml:space="preserve"> to the PC</w:t>
      </w:r>
      <w:r>
        <w:t>.</w:t>
      </w:r>
    </w:p>
    <w:p w14:paraId="660EBA6C" w14:textId="68409087"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//Copy a directory from console to PC</w:t>
      </w:r>
      <w:r w:rsidR="002B61FC">
        <w:rPr>
          <w:rFonts w:ascii="Consolas" w:hAnsi="Consolas" w:cs="Consolas"/>
          <w:color w:val="008000"/>
          <w:sz w:val="19"/>
          <w:szCs w:val="19"/>
          <w:highlight w:val="white"/>
        </w:rPr>
        <w:t>,</w:t>
      </w:r>
      <w:r>
        <w:rPr>
          <w:rFonts w:ascii="Consolas" w:hAnsi="Consolas" w:cs="Consolas"/>
          <w:color w:val="008000"/>
          <w:sz w:val="19"/>
          <w:szCs w:val="19"/>
          <w:highlight w:val="white"/>
        </w:rPr>
        <w:t xml:space="preserve"> excluding subdirectories</w:t>
      </w:r>
    </w:p>
    <w:p w14:paraId="5E12BC7D" w14:textId="1FC6D108" w:rsidR="0071150D" w:rsidRDefault="0071150D" w:rsidP="007115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XboxDirectoryInfo</w:t>
      </w:r>
      <w:r>
        <w:rPr>
          <w:rFonts w:ascii="Consolas" w:hAnsi="Consolas" w:cs="Consolas"/>
          <w:color w:val="000000"/>
          <w:sz w:val="19"/>
          <w:szCs w:val="19"/>
          <w:highlight w:val="white"/>
        </w:rPr>
        <w:t xml:space="preserve"> xdi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XboxDirectoryInfo</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XboxPath</w:t>
      </w:r>
      <w:r>
        <w:rPr>
          <w:rFonts w:ascii="Consolas" w:hAnsi="Consolas" w:cs="Consolas"/>
          <w:color w:val="000000"/>
          <w:sz w:val="19"/>
          <w:szCs w:val="19"/>
          <w:highlight w:val="white"/>
        </w:rPr>
        <w:t>(</w:t>
      </w:r>
      <w:r>
        <w:rPr>
          <w:rFonts w:ascii="Consolas" w:hAnsi="Consolas" w:cs="Consolas"/>
          <w:color w:val="A31515"/>
          <w:sz w:val="19"/>
          <w:szCs w:val="19"/>
          <w:highlight w:val="white"/>
        </w:rPr>
        <w:t>@"xd:\testdir"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.System), xbc);</w:t>
      </w:r>
    </w:p>
    <w:p w14:paraId="21012AD2" w14:textId="294DD568" w:rsidR="00D74B76" w:rsidRDefault="0071150D" w:rsidP="0071150D">
      <w:pPr>
        <w:ind w:left="720"/>
      </w:pPr>
      <w:proofErr w:type="gramStart"/>
      <w:r>
        <w:rPr>
          <w:rFonts w:ascii="Consolas" w:hAnsi="Consolas" w:cs="Consolas"/>
          <w:color w:val="000000"/>
          <w:sz w:val="19"/>
          <w:szCs w:val="19"/>
          <w:highlight w:val="white"/>
        </w:rPr>
        <w:t>xdi.Copy(</w:t>
      </w:r>
      <w:proofErr w:type="gramEnd"/>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w:t>
      </w:r>
      <w:r w:rsidRPr="00CA030E">
        <w:rPr>
          <w:rFonts w:ascii="Consolas" w:hAnsi="Consolas" w:cs="Consolas"/>
          <w:color w:val="0000FF"/>
          <w:sz w:val="19"/>
          <w:szCs w:val="19"/>
          <w:highlight w:val="yellow"/>
        </w:rPr>
        <w:t>false</w:t>
      </w:r>
      <w:r>
        <w:rPr>
          <w:rFonts w:ascii="Consolas" w:hAnsi="Consolas" w:cs="Consolas"/>
          <w:color w:val="000000"/>
          <w:sz w:val="19"/>
          <w:szCs w:val="19"/>
          <w:highlight w:val="white"/>
        </w:rPr>
        <w:t>);</w:t>
      </w:r>
    </w:p>
    <w:p w14:paraId="3C60CA8F" w14:textId="291E9195" w:rsidR="000613EA" w:rsidRDefault="0071150D" w:rsidP="0046244B">
      <w:r>
        <w:t xml:space="preserve">In the sample code above, the </w:t>
      </w:r>
      <w:r w:rsidRPr="002B61FC">
        <w:rPr>
          <w:b/>
        </w:rPr>
        <w:t>Copy</w:t>
      </w:r>
      <w:r>
        <w:t xml:space="preserve"> method takes an additional Boolean parameter as a </w:t>
      </w:r>
      <w:r w:rsidRPr="002B61FC">
        <w:rPr>
          <w:i/>
        </w:rPr>
        <w:t>recursive</w:t>
      </w:r>
      <w:r>
        <w:t xml:space="preserve"> flag. If this flag is </w:t>
      </w:r>
      <w:r w:rsidR="002B61FC">
        <w:rPr>
          <w:rFonts w:ascii="Consolas" w:hAnsi="Consolas" w:cs="Consolas"/>
          <w:color w:val="0000FF"/>
          <w:sz w:val="19"/>
          <w:szCs w:val="19"/>
          <w:highlight w:val="white"/>
        </w:rPr>
        <w:t>true</w:t>
      </w:r>
      <w:r>
        <w:t xml:space="preserve">, this method will copy the directory and all subdirectories. If </w:t>
      </w:r>
      <w:r>
        <w:rPr>
          <w:rFonts w:ascii="Consolas" w:hAnsi="Consolas" w:cs="Consolas"/>
          <w:color w:val="0000FF"/>
          <w:sz w:val="19"/>
          <w:szCs w:val="19"/>
          <w:highlight w:val="white"/>
        </w:rPr>
        <w:t>false</w:t>
      </w:r>
      <w:r>
        <w:t xml:space="preserve">, this method only copy the directory, excluding subdirectories. </w:t>
      </w:r>
    </w:p>
    <w:p w14:paraId="0A851584" w14:textId="05936D1C" w:rsidR="00631400" w:rsidRPr="009B1108" w:rsidRDefault="00631400" w:rsidP="005575B1">
      <w:pPr>
        <w:pStyle w:val="Heading2"/>
      </w:pPr>
      <w:bookmarkStart w:id="593" w:name="_Toc387829365"/>
      <w:bookmarkStart w:id="594" w:name="_Toc401655217"/>
      <w:bookmarkStart w:id="595" w:name="_Toc404263578"/>
      <w:bookmarkStart w:id="596" w:name="_Toc404586316"/>
      <w:bookmarkStart w:id="597" w:name="_Toc405276874"/>
      <w:r>
        <w:t>Getting progress updates while copying</w:t>
      </w:r>
      <w:bookmarkEnd w:id="593"/>
      <w:bookmarkEnd w:id="594"/>
      <w:bookmarkEnd w:id="595"/>
      <w:bookmarkEnd w:id="596"/>
      <w:bookmarkEnd w:id="597"/>
    </w:p>
    <w:p w14:paraId="736B08AF" w14:textId="664EBE89" w:rsidR="00631400" w:rsidRPr="005575B1" w:rsidRDefault="00631400" w:rsidP="005575B1">
      <w:pPr>
        <w:rPr>
          <w:rFonts w:ascii="Consolas" w:hAnsi="Consolas" w:cs="Consolas"/>
          <w:color w:val="000000"/>
          <w:sz w:val="19"/>
          <w:szCs w:val="19"/>
        </w:rPr>
      </w:pPr>
      <w:r>
        <w:t xml:space="preserve">Each </w:t>
      </w:r>
      <w:r w:rsidRPr="009B1108">
        <w:rPr>
          <w:b/>
        </w:rPr>
        <w:t>Copy</w:t>
      </w:r>
      <w:r>
        <w:t xml:space="preserve"> method</w:t>
      </w:r>
      <w:r w:rsidR="003E674C">
        <w:t>,</w:t>
      </w:r>
      <w:r>
        <w:t xml:space="preserve"> </w:t>
      </w:r>
      <w:r w:rsidR="003E674C">
        <w:t xml:space="preserve">provided by the </w:t>
      </w:r>
      <w:r w:rsidR="003E674C" w:rsidRPr="005575B1">
        <w:rPr>
          <w:b/>
        </w:rPr>
        <w:t>XboxConsole</w:t>
      </w:r>
      <w:r w:rsidR="003E674C">
        <w:t xml:space="preserve"> library,</w:t>
      </w:r>
      <w:r>
        <w:t xml:space="preserve"> </w:t>
      </w:r>
      <w:r w:rsidR="003E674C">
        <w:t xml:space="preserve">has </w:t>
      </w:r>
      <w:r>
        <w:t>an overload that take</w:t>
      </w:r>
      <w:r w:rsidR="003E674C">
        <w:t>s</w:t>
      </w:r>
      <w:r>
        <w:t xml:space="preserve"> a</w:t>
      </w:r>
      <w:r w:rsidR="003E674C">
        <w:t>n</w:t>
      </w:r>
      <w:r>
        <w:t xml:space="preserve"> </w:t>
      </w:r>
      <w:r w:rsidRPr="009B1108">
        <w:rPr>
          <w:b/>
        </w:rPr>
        <w:t>IProgress&lt;XboxFileTransferMetric&gt;</w:t>
      </w:r>
      <w:r>
        <w:t xml:space="preserve"> object</w:t>
      </w:r>
      <w:r w:rsidR="003E674C">
        <w:t xml:space="preserve">. </w:t>
      </w:r>
      <w:r>
        <w:t xml:space="preserve">These </w:t>
      </w:r>
      <w:r w:rsidR="003E674C">
        <w:t xml:space="preserve">overloads </w:t>
      </w:r>
      <w:r>
        <w:t>can be used to track the progress of a copy. For Example</w:t>
      </w:r>
      <w:r w:rsidR="003E674C">
        <w:t>:</w:t>
      </w:r>
    </w:p>
    <w:p w14:paraId="47C3D67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gramStart"/>
      <w:r w:rsidRPr="005575B1">
        <w:rPr>
          <w:rFonts w:ascii="Consolas" w:hAnsi="Consolas" w:cs="Consolas"/>
          <w:color w:val="2B91AF"/>
          <w:sz w:val="19"/>
          <w:szCs w:val="19"/>
        </w:rPr>
        <w:t>XboxFile</w:t>
      </w:r>
      <w:r w:rsidRPr="005575B1">
        <w:rPr>
          <w:rFonts w:ascii="Consolas" w:hAnsi="Consolas" w:cs="Consolas"/>
          <w:color w:val="000000"/>
          <w:sz w:val="19"/>
          <w:szCs w:val="19"/>
        </w:rPr>
        <w:t>.Copy(</w:t>
      </w:r>
      <w:proofErr w:type="gramEnd"/>
    </w:p>
    <w:p w14:paraId="2B0E7B8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@"c:\temp\testfile.txt"</w:t>
      </w:r>
      <w:r w:rsidRPr="005575B1">
        <w:rPr>
          <w:rFonts w:ascii="Consolas" w:hAnsi="Consolas" w:cs="Consolas"/>
          <w:color w:val="000000"/>
          <w:sz w:val="19"/>
          <w:szCs w:val="19"/>
        </w:rPr>
        <w:t>,</w:t>
      </w:r>
    </w:p>
    <w:p w14:paraId="24D11677"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XboxPath</w:t>
      </w:r>
      <w:r w:rsidRPr="005575B1">
        <w:rPr>
          <w:rFonts w:ascii="Consolas" w:hAnsi="Consolas" w:cs="Consolas"/>
          <w:color w:val="000000"/>
          <w:sz w:val="19"/>
          <w:szCs w:val="19"/>
        </w:rPr>
        <w:t>(</w:t>
      </w:r>
      <w:r w:rsidRPr="005575B1">
        <w:rPr>
          <w:rFonts w:ascii="Consolas" w:hAnsi="Consolas" w:cs="Consolas"/>
          <w:color w:val="A31515"/>
          <w:sz w:val="19"/>
          <w:szCs w:val="19"/>
        </w:rPr>
        <w:t>@"xd:\testdir\testfile.txt"</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
    <w:p w14:paraId="1DA323F4"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00"/>
          <w:sz w:val="19"/>
          <w:szCs w:val="19"/>
        </w:rPr>
        <w:t>xbc</w:t>
      </w:r>
      <w:proofErr w:type="gramEnd"/>
      <w:r w:rsidRPr="005575B1">
        <w:rPr>
          <w:rFonts w:ascii="Consolas" w:hAnsi="Consolas" w:cs="Consolas"/>
          <w:color w:val="000000"/>
          <w:sz w:val="19"/>
          <w:szCs w:val="19"/>
        </w:rPr>
        <w:t>,</w:t>
      </w:r>
    </w:p>
    <w:p w14:paraId="4EDD662D" w14:textId="22329A96"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r w:rsidRPr="005575B1">
        <w:rPr>
          <w:rFonts w:ascii="Consolas" w:hAnsi="Consolas" w:cs="Consolas"/>
          <w:color w:val="2B91AF"/>
          <w:sz w:val="19"/>
          <w:szCs w:val="19"/>
        </w:rPr>
        <w:t>XboxFileTransferMetric</w:t>
      </w:r>
      <w:r w:rsidRPr="005575B1">
        <w:rPr>
          <w:rFonts w:ascii="Consolas" w:hAnsi="Consolas" w:cs="Consolas"/>
          <w:color w:val="000000"/>
          <w:sz w:val="19"/>
          <w:szCs w:val="19"/>
        </w:rPr>
        <w:t>&gt;(metrics =&gt;</w:t>
      </w:r>
    </w:p>
    <w:p w14:paraId="1EA5B51A" w14:textId="3D4F83B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2CB0D1A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gramEnd"/>
      <w:r w:rsidRPr="005575B1">
        <w:rPr>
          <w:rFonts w:ascii="Consolas" w:hAnsi="Consolas" w:cs="Consolas"/>
          <w:color w:val="A31515"/>
          <w:sz w:val="19"/>
          <w:szCs w:val="19"/>
        </w:rPr>
        <w:t>"File Size: "</w:t>
      </w:r>
      <w:r w:rsidRPr="005575B1">
        <w:rPr>
          <w:rFonts w:ascii="Consolas" w:hAnsi="Consolas" w:cs="Consolas"/>
          <w:color w:val="000000"/>
          <w:sz w:val="19"/>
          <w:szCs w:val="19"/>
        </w:rPr>
        <w:t xml:space="preserve"> + metrics.FileSizeInBytes +</w:t>
      </w:r>
    </w:p>
    <w:p w14:paraId="5621575F" w14:textId="20A3D234"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metrics.FileBytesTransferred);</w:t>
      </w:r>
    </w:p>
    <w:p w14:paraId="412D08B0" w14:textId="77777777" w:rsidR="009669ED" w:rsidRPr="009B1108"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20D05E18" w14:textId="77B3181C" w:rsidR="00631400" w:rsidRPr="009669ED" w:rsidRDefault="00631400" w:rsidP="009B1108">
      <w:r w:rsidRPr="009B1108">
        <w:t>Progress</w:t>
      </w:r>
      <w:r w:rsidR="009669ED" w:rsidRPr="00D171C0">
        <w:t xml:space="preserve"> updates with directories work the same way:</w:t>
      </w:r>
    </w:p>
    <w:p w14:paraId="24FF3706"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proofErr w:type="gramStart"/>
      <w:r w:rsidRPr="005575B1">
        <w:rPr>
          <w:rFonts w:ascii="Consolas" w:hAnsi="Consolas" w:cs="Consolas"/>
          <w:color w:val="2B91AF"/>
          <w:sz w:val="19"/>
          <w:szCs w:val="19"/>
        </w:rPr>
        <w:t>XboxDirectory</w:t>
      </w:r>
      <w:r w:rsidRPr="005575B1">
        <w:rPr>
          <w:rFonts w:ascii="Consolas" w:hAnsi="Consolas" w:cs="Consolas"/>
          <w:color w:val="000000"/>
          <w:sz w:val="19"/>
          <w:szCs w:val="19"/>
        </w:rPr>
        <w:t>.Copy(</w:t>
      </w:r>
      <w:proofErr w:type="gramEnd"/>
    </w:p>
    <w:p w14:paraId="0A612A29" w14:textId="75A438D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A31515"/>
          <w:sz w:val="19"/>
          <w:szCs w:val="19"/>
        </w:rPr>
        <w:t>@"c:\temp\"</w:t>
      </w:r>
      <w:r w:rsidRPr="005575B1">
        <w:rPr>
          <w:rFonts w:ascii="Consolas" w:hAnsi="Consolas" w:cs="Consolas"/>
          <w:color w:val="000000"/>
          <w:sz w:val="19"/>
          <w:szCs w:val="19"/>
        </w:rPr>
        <w:t>,</w:t>
      </w:r>
    </w:p>
    <w:p w14:paraId="3826BC9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XboxPath</w:t>
      </w:r>
      <w:r w:rsidRPr="005575B1">
        <w:rPr>
          <w:rFonts w:ascii="Consolas" w:hAnsi="Consolas" w:cs="Consolas"/>
          <w:color w:val="000000"/>
          <w:sz w:val="19"/>
          <w:szCs w:val="19"/>
        </w:rPr>
        <w:t>(</w:t>
      </w:r>
      <w:r w:rsidRPr="005575B1">
        <w:rPr>
          <w:rFonts w:ascii="Consolas" w:hAnsi="Consolas" w:cs="Consolas"/>
          <w:color w:val="A31515"/>
          <w:sz w:val="19"/>
          <w:szCs w:val="19"/>
        </w:rPr>
        <w:t>@"xd:\testdir\"</w:t>
      </w:r>
      <w:r w:rsidRPr="005575B1">
        <w:rPr>
          <w:rFonts w:ascii="Consolas" w:hAnsi="Consolas" w:cs="Consolas"/>
          <w:color w:val="000000"/>
          <w:sz w:val="19"/>
          <w:szCs w:val="19"/>
        </w:rPr>
        <w:t xml:space="preserve">, </w:t>
      </w:r>
      <w:r w:rsidRPr="005575B1">
        <w:rPr>
          <w:rFonts w:ascii="Consolas" w:hAnsi="Consolas" w:cs="Consolas"/>
          <w:color w:val="2B91AF"/>
          <w:sz w:val="19"/>
          <w:szCs w:val="19"/>
        </w:rPr>
        <w:t>XboxOperatingSystem</w:t>
      </w:r>
      <w:r w:rsidRPr="005575B1">
        <w:rPr>
          <w:rFonts w:ascii="Consolas" w:hAnsi="Consolas" w:cs="Consolas"/>
          <w:color w:val="000000"/>
          <w:sz w:val="19"/>
          <w:szCs w:val="19"/>
        </w:rPr>
        <w:t>.System),</w:t>
      </w:r>
    </w:p>
    <w:p w14:paraId="7DD1DBB8"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F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000000"/>
          <w:sz w:val="19"/>
          <w:szCs w:val="19"/>
        </w:rPr>
        <w:t>xbc</w:t>
      </w:r>
      <w:proofErr w:type="gramEnd"/>
      <w:r w:rsidRPr="005575B1">
        <w:rPr>
          <w:rFonts w:ascii="Consolas" w:hAnsi="Consolas" w:cs="Consolas"/>
          <w:color w:val="000000"/>
          <w:sz w:val="19"/>
          <w:szCs w:val="19"/>
        </w:rPr>
        <w:t>,</w:t>
      </w:r>
    </w:p>
    <w:p w14:paraId="35781624" w14:textId="1A76EA8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0000FF"/>
          <w:sz w:val="19"/>
          <w:szCs w:val="19"/>
        </w:rPr>
        <w:t>new</w:t>
      </w:r>
      <w:proofErr w:type="gramEnd"/>
      <w:r w:rsidRPr="005575B1">
        <w:rPr>
          <w:rFonts w:ascii="Consolas" w:hAnsi="Consolas" w:cs="Consolas"/>
          <w:color w:val="000000"/>
          <w:sz w:val="19"/>
          <w:szCs w:val="19"/>
        </w:rPr>
        <w:t xml:space="preserve"> </w:t>
      </w:r>
      <w:r w:rsidRPr="005575B1">
        <w:rPr>
          <w:rFonts w:ascii="Consolas" w:hAnsi="Consolas" w:cs="Consolas"/>
          <w:color w:val="2B91AF"/>
          <w:sz w:val="19"/>
          <w:szCs w:val="19"/>
        </w:rPr>
        <w:t>Progress</w:t>
      </w:r>
      <w:r w:rsidRPr="005575B1">
        <w:rPr>
          <w:rFonts w:ascii="Consolas" w:hAnsi="Consolas" w:cs="Consolas"/>
          <w:color w:val="000000"/>
          <w:sz w:val="19"/>
          <w:szCs w:val="19"/>
        </w:rPr>
        <w:t>&lt;</w:t>
      </w:r>
      <w:r w:rsidRPr="005575B1">
        <w:rPr>
          <w:rFonts w:ascii="Consolas" w:hAnsi="Consolas" w:cs="Consolas"/>
          <w:color w:val="2B91AF"/>
          <w:sz w:val="19"/>
          <w:szCs w:val="19"/>
        </w:rPr>
        <w:t>XboxFileTransferMetric</w:t>
      </w:r>
      <w:r w:rsidRPr="005575B1">
        <w:rPr>
          <w:rFonts w:ascii="Consolas" w:hAnsi="Consolas" w:cs="Consolas"/>
          <w:color w:val="000000"/>
          <w:sz w:val="19"/>
          <w:szCs w:val="19"/>
        </w:rPr>
        <w:t>&gt;(metrics =&gt;</w:t>
      </w:r>
    </w:p>
    <w:p w14:paraId="5AF63BCB" w14:textId="795D197F"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w:t>
      </w:r>
    </w:p>
    <w:p w14:paraId="589F143D"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000000"/>
          <w:sz w:val="19"/>
          <w:szCs w:val="19"/>
        </w:rPr>
        <w:t xml:space="preserve">    </w:t>
      </w:r>
      <w:proofErr w:type="gramStart"/>
      <w:r w:rsidRPr="005575B1">
        <w:rPr>
          <w:rFonts w:ascii="Consolas" w:hAnsi="Consolas" w:cs="Consolas"/>
          <w:color w:val="2B91AF"/>
          <w:sz w:val="19"/>
          <w:szCs w:val="19"/>
        </w:rPr>
        <w:t>Console</w:t>
      </w:r>
      <w:r w:rsidRPr="005575B1">
        <w:rPr>
          <w:rFonts w:ascii="Consolas" w:hAnsi="Consolas" w:cs="Consolas"/>
          <w:color w:val="000000"/>
          <w:sz w:val="19"/>
          <w:szCs w:val="19"/>
        </w:rPr>
        <w:t>.WriteLine(</w:t>
      </w:r>
      <w:proofErr w:type="gramEnd"/>
      <w:r w:rsidRPr="005575B1">
        <w:rPr>
          <w:rFonts w:ascii="Consolas" w:hAnsi="Consolas" w:cs="Consolas"/>
          <w:color w:val="A31515"/>
          <w:sz w:val="19"/>
          <w:szCs w:val="19"/>
        </w:rPr>
        <w:t>"File being copied: "</w:t>
      </w:r>
      <w:r w:rsidRPr="005575B1">
        <w:rPr>
          <w:rFonts w:ascii="Consolas" w:hAnsi="Consolas" w:cs="Consolas"/>
          <w:color w:val="000000"/>
          <w:sz w:val="19"/>
          <w:szCs w:val="19"/>
        </w:rPr>
        <w:t xml:space="preserve"> + metrics.SourceFilePath +</w:t>
      </w:r>
    </w:p>
    <w:p w14:paraId="74DAA4AF"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2B91AF"/>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Total</w:t>
      </w:r>
      <w:proofErr w:type="gramEnd"/>
      <w:r w:rsidRPr="005575B1">
        <w:rPr>
          <w:rFonts w:ascii="Consolas" w:hAnsi="Consolas" w:cs="Consolas"/>
          <w:color w:val="A31515"/>
          <w:sz w:val="19"/>
          <w:szCs w:val="19"/>
        </w:rPr>
        <w:t xml:space="preserve"> size of transfer: "</w:t>
      </w:r>
      <w:r w:rsidRPr="005575B1">
        <w:rPr>
          <w:rFonts w:ascii="Consolas" w:hAnsi="Consolas" w:cs="Consolas"/>
          <w:color w:val="000000"/>
          <w:sz w:val="19"/>
          <w:szCs w:val="19"/>
        </w:rPr>
        <w:t xml:space="preserve"> + metrics.TotalSizeInBytes +</w:t>
      </w:r>
    </w:p>
    <w:p w14:paraId="2F064923" w14:textId="77777777"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File</w:t>
      </w:r>
      <w:proofErr w:type="gramEnd"/>
      <w:r w:rsidRPr="005575B1">
        <w:rPr>
          <w:rFonts w:ascii="Consolas" w:hAnsi="Consolas" w:cs="Consolas"/>
          <w:color w:val="A31515"/>
          <w:sz w:val="19"/>
          <w:szCs w:val="19"/>
        </w:rPr>
        <w:t xml:space="preserve"> Size: "</w:t>
      </w:r>
      <w:r w:rsidRPr="005575B1">
        <w:rPr>
          <w:rFonts w:ascii="Consolas" w:hAnsi="Consolas" w:cs="Consolas"/>
          <w:color w:val="000000"/>
          <w:sz w:val="19"/>
          <w:szCs w:val="19"/>
        </w:rPr>
        <w:t xml:space="preserve"> + metrics.FileSizeInBytes +</w:t>
      </w:r>
    </w:p>
    <w:p w14:paraId="3360B6FC" w14:textId="25B7922B" w:rsidR="009669ED" w:rsidRPr="005575B1" w:rsidRDefault="009669ED" w:rsidP="005575B1">
      <w:pPr>
        <w:autoSpaceDE w:val="0"/>
        <w:autoSpaceDN w:val="0"/>
        <w:adjustRightInd w:val="0"/>
        <w:spacing w:after="0" w:line="240" w:lineRule="auto"/>
        <w:ind w:left="709"/>
        <w:rPr>
          <w:rFonts w:ascii="Consolas" w:hAnsi="Consolas" w:cs="Consolas"/>
          <w:color w:val="000000"/>
          <w:sz w:val="19"/>
          <w:szCs w:val="19"/>
        </w:rPr>
      </w:pPr>
      <w:r w:rsidRPr="005575B1">
        <w:rPr>
          <w:rFonts w:ascii="Consolas" w:hAnsi="Consolas" w:cs="Consolas"/>
          <w:color w:val="A31515"/>
          <w:sz w:val="19"/>
          <w:szCs w:val="19"/>
        </w:rPr>
        <w:t xml:space="preserve">                     </w:t>
      </w:r>
      <w:r w:rsidRPr="005575B1">
        <w:rPr>
          <w:rFonts w:ascii="Consolas" w:hAnsi="Consolas" w:cs="Consolas"/>
          <w:color w:val="000000"/>
          <w:sz w:val="19"/>
          <w:szCs w:val="19"/>
        </w:rPr>
        <w:t xml:space="preserve"> </w:t>
      </w:r>
      <w:proofErr w:type="gramStart"/>
      <w:r w:rsidRPr="005575B1">
        <w:rPr>
          <w:rFonts w:ascii="Consolas" w:hAnsi="Consolas" w:cs="Consolas"/>
          <w:color w:val="A31515"/>
          <w:sz w:val="19"/>
          <w:szCs w:val="19"/>
        </w:rPr>
        <w:t>" Transferred</w:t>
      </w:r>
      <w:proofErr w:type="gramEnd"/>
      <w:r w:rsidRPr="005575B1">
        <w:rPr>
          <w:rFonts w:ascii="Consolas" w:hAnsi="Consolas" w:cs="Consolas"/>
          <w:color w:val="A31515"/>
          <w:sz w:val="19"/>
          <w:szCs w:val="19"/>
        </w:rPr>
        <w:t>: "</w:t>
      </w:r>
      <w:r w:rsidRPr="005575B1">
        <w:rPr>
          <w:rFonts w:ascii="Consolas" w:hAnsi="Consolas" w:cs="Consolas"/>
          <w:color w:val="000000"/>
          <w:sz w:val="19"/>
          <w:szCs w:val="19"/>
        </w:rPr>
        <w:t xml:space="preserve"> + metrics.FileBytesTransferred);</w:t>
      </w:r>
    </w:p>
    <w:p w14:paraId="1ABEDA8B" w14:textId="5643F35D" w:rsidR="009669ED" w:rsidRDefault="009669ED" w:rsidP="005575B1">
      <w:pPr>
        <w:ind w:left="709"/>
        <w:rPr>
          <w:rFonts w:ascii="Consolas" w:hAnsi="Consolas" w:cs="Consolas"/>
          <w:color w:val="000000"/>
          <w:sz w:val="19"/>
          <w:szCs w:val="19"/>
        </w:rPr>
      </w:pPr>
      <w:r w:rsidRPr="005575B1">
        <w:rPr>
          <w:rFonts w:ascii="Consolas" w:hAnsi="Consolas" w:cs="Consolas"/>
          <w:color w:val="000000"/>
          <w:sz w:val="19"/>
          <w:szCs w:val="19"/>
        </w:rPr>
        <w:t>}));</w:t>
      </w:r>
    </w:p>
    <w:p w14:paraId="638090E8" w14:textId="281EBFA8" w:rsidR="009669ED" w:rsidRDefault="003E674C" w:rsidP="009B1108">
      <w:r>
        <w:t xml:space="preserve">The </w:t>
      </w:r>
      <w:r w:rsidRPr="00411208">
        <w:rPr>
          <w:b/>
        </w:rPr>
        <w:t>XboxFileTransferMetric</w:t>
      </w:r>
      <w:r>
        <w:t xml:space="preserve"> class provides information about how far along a copying operation for both individual files and directories. For more information about what is provided see the </w:t>
      </w:r>
      <w:r w:rsidRPr="00411208">
        <w:rPr>
          <w:b/>
        </w:rPr>
        <w:t>XboxFileTransferMetric</w:t>
      </w:r>
      <w:r>
        <w:t xml:space="preserve"> class references.</w:t>
      </w:r>
    </w:p>
    <w:p w14:paraId="75F08B59" w14:textId="3B107B41" w:rsidR="003E674C" w:rsidRDefault="003E674C" w:rsidP="009B1108">
      <w:pPr>
        <w:rPr>
          <w:b/>
        </w:rPr>
      </w:pPr>
      <w:r>
        <w:rPr>
          <w:b/>
        </w:rPr>
        <w:lastRenderedPageBreak/>
        <w:t>Notes:</w:t>
      </w:r>
    </w:p>
    <w:p w14:paraId="253D486E" w14:textId="7F3D4942" w:rsidR="003E674C" w:rsidRDefault="00D2376F" w:rsidP="005575B1">
      <w:pPr>
        <w:pStyle w:val="ListParagraph"/>
        <w:numPr>
          <w:ilvl w:val="0"/>
          <w:numId w:val="37"/>
        </w:numPr>
      </w:pPr>
      <w:r>
        <w:t xml:space="preserve">Exceptions </w:t>
      </w:r>
      <w:r>
        <w:rPr>
          <w:b/>
        </w:rPr>
        <w:t>m</w:t>
      </w:r>
      <w:r w:rsidRPr="005575B1">
        <w:rPr>
          <w:b/>
        </w:rPr>
        <w:t>ust</w:t>
      </w:r>
      <w:r>
        <w:t xml:space="preserve"> </w:t>
      </w:r>
      <w:r w:rsidRPr="005575B1">
        <w:rPr>
          <w:b/>
        </w:rPr>
        <w:t>not</w:t>
      </w:r>
      <w:r>
        <w:t xml:space="preserve"> be thrown </w:t>
      </w:r>
      <w:r w:rsidR="00D171C0">
        <w:t>in the progress handling method</w:t>
      </w:r>
      <w:r>
        <w:t>. Throwing an exception will result in undefined behavior.</w:t>
      </w:r>
    </w:p>
    <w:p w14:paraId="67159397" w14:textId="6A88EA29" w:rsidR="00D2376F" w:rsidRPr="009B1108" w:rsidRDefault="00D2376F" w:rsidP="005575B1">
      <w:pPr>
        <w:pStyle w:val="ListParagraph"/>
        <w:numPr>
          <w:ilvl w:val="0"/>
          <w:numId w:val="37"/>
        </w:numPr>
      </w:pPr>
      <w:r>
        <w:t xml:space="preserve">When copying directories, multiple files may be transferred at the same time. As such, progress reports about different files may also be called at the same time or slightly out of order. This can lead to slight </w:t>
      </w:r>
      <w:r w:rsidR="00DF53FA">
        <w:t>discrepancies</w:t>
      </w:r>
      <w:r>
        <w:t xml:space="preserve"> in reports about the total bytes that have been transferred. For example</w:t>
      </w:r>
      <w:r w:rsidR="00CF46DA">
        <w:t>,</w:t>
      </w:r>
      <w:r>
        <w:t xml:space="preserve"> a report </w:t>
      </w:r>
      <w:r w:rsidR="00CF46DA">
        <w:t xml:space="preserve">about a file A.txt </w:t>
      </w:r>
      <w:r>
        <w:t>could say that the total amount of bytes that have been transferred is 1000</w:t>
      </w:r>
      <w:r w:rsidR="00CF46DA">
        <w:t>0</w:t>
      </w:r>
      <w:r>
        <w:t xml:space="preserve"> bytes, and the next report</w:t>
      </w:r>
      <w:r w:rsidR="00CF46DA">
        <w:t xml:space="preserve"> that comes in about a file B.txt</w:t>
      </w:r>
      <w:r>
        <w:t xml:space="preserve"> saying that </w:t>
      </w:r>
      <w:r w:rsidR="00CF46DA">
        <w:t>the total amount transferred so far is 9500 bytes.</w:t>
      </w:r>
      <w:r w:rsidR="00F34443">
        <w:t xml:space="preserve"> However, the order of reports for a given file will always be correct.</w:t>
      </w:r>
    </w:p>
    <w:p w14:paraId="4396B1A2" w14:textId="7236090C" w:rsidR="00E204A0" w:rsidRDefault="00317B1D" w:rsidP="00317B1D">
      <w:pPr>
        <w:pStyle w:val="Heading1"/>
      </w:pPr>
      <w:bookmarkStart w:id="598" w:name="_Toc382485468"/>
      <w:bookmarkStart w:id="599" w:name="_Toc387829366"/>
      <w:bookmarkStart w:id="600" w:name="_Toc401655218"/>
      <w:bookmarkStart w:id="601" w:name="_Toc404263579"/>
      <w:bookmarkStart w:id="602" w:name="_Toc404586317"/>
      <w:bookmarkStart w:id="603" w:name="_Toc405276875"/>
      <w:r>
        <w:t xml:space="preserve">How to </w:t>
      </w:r>
      <w:r w:rsidR="00E204A0">
        <w:t>capture debug output from the Xbox</w:t>
      </w:r>
      <w:r>
        <w:t xml:space="preserve"> One</w:t>
      </w:r>
      <w:r w:rsidR="00E204A0">
        <w:t xml:space="preserve"> console</w:t>
      </w:r>
      <w:bookmarkEnd w:id="598"/>
      <w:bookmarkEnd w:id="599"/>
      <w:bookmarkEnd w:id="600"/>
      <w:bookmarkEnd w:id="601"/>
      <w:bookmarkEnd w:id="602"/>
      <w:bookmarkEnd w:id="603"/>
    </w:p>
    <w:p w14:paraId="6B2D568A" w14:textId="25D7485A" w:rsidR="00EA7630" w:rsidRDefault="00370BA7" w:rsidP="00EA7630">
      <w:r>
        <w:t>To capture debug output from your title running on the console, you need do two things:</w:t>
      </w:r>
    </w:p>
    <w:p w14:paraId="6AAA6450" w14:textId="38BDC57E" w:rsidR="00370BA7" w:rsidRDefault="00370BA7" w:rsidP="00370BA7">
      <w:pPr>
        <w:pStyle w:val="ListParagraph"/>
        <w:numPr>
          <w:ilvl w:val="0"/>
          <w:numId w:val="16"/>
        </w:numPr>
      </w:pPr>
      <w:r>
        <w:t>Make sure your title output</w:t>
      </w:r>
      <w:r w:rsidR="008F0B13">
        <w:t>s</w:t>
      </w:r>
      <w:r>
        <w:t xml:space="preserve"> debug messages </w:t>
      </w:r>
      <w:r w:rsidR="008F0B13">
        <w:t xml:space="preserve">using </w:t>
      </w:r>
      <w:r>
        <w:rPr>
          <w:rFonts w:ascii="Consolas" w:hAnsi="Consolas" w:cs="Consolas"/>
          <w:color w:val="6F008A"/>
          <w:sz w:val="19"/>
          <w:szCs w:val="19"/>
          <w:highlight w:val="white"/>
        </w:rPr>
        <w:t>OutputDebugString</w:t>
      </w:r>
      <w:r>
        <w:t>.</w:t>
      </w:r>
    </w:p>
    <w:p w14:paraId="3C253504" w14:textId="1A7D80B6" w:rsidR="00370BA7" w:rsidRDefault="00370BA7" w:rsidP="00370BA7">
      <w:pPr>
        <w:pStyle w:val="ListParagraph"/>
        <w:numPr>
          <w:ilvl w:val="0"/>
          <w:numId w:val="16"/>
        </w:numPr>
      </w:pPr>
      <w:r>
        <w:t>Create an event handler on your client-side test tool and attach it to your title’s running process.</w:t>
      </w:r>
    </w:p>
    <w:p w14:paraId="1D0D18CF" w14:textId="634E365B" w:rsidR="00370BA7" w:rsidRDefault="00370BA7" w:rsidP="00370BA7">
      <w:r>
        <w:t>Assuming your title already output</w:t>
      </w:r>
      <w:r w:rsidR="008F0B13">
        <w:t>s</w:t>
      </w:r>
      <w:r>
        <w:t xml:space="preserve"> messages </w:t>
      </w:r>
      <w:r w:rsidR="008F0B13">
        <w:t xml:space="preserve">using </w:t>
      </w:r>
      <w:r>
        <w:rPr>
          <w:rFonts w:ascii="Consolas" w:hAnsi="Consolas" w:cs="Consolas"/>
          <w:color w:val="6F008A"/>
          <w:sz w:val="19"/>
          <w:szCs w:val="19"/>
          <w:highlight w:val="white"/>
        </w:rPr>
        <w:t>OutputDebugString</w:t>
      </w:r>
      <w:r>
        <w:t xml:space="preserve">, you can attach event handlers to the running process </w:t>
      </w:r>
      <w:r w:rsidR="000770A2">
        <w:t>like this</w:t>
      </w:r>
      <w:r>
        <w:t>.</w:t>
      </w:r>
    </w:p>
    <w:p w14:paraId="05A2BABA" w14:textId="3E332414"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256826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XboxPackage</w:t>
      </w:r>
      <w:r>
        <w:rPr>
          <w:rFonts w:ascii="Consolas" w:hAnsi="Consolas" w:cs="Consolas"/>
          <w:color w:val="000000"/>
          <w:sz w:val="19"/>
          <w:szCs w:val="19"/>
          <w:highlight w:val="white"/>
        </w:rPr>
        <w:t xml:space="preserve"> p = </w:t>
      </w:r>
      <w:proofErr w:type="gramStart"/>
      <w:r>
        <w:rPr>
          <w:rFonts w:ascii="Consolas" w:hAnsi="Consolas" w:cs="Consolas"/>
          <w:color w:val="000000"/>
          <w:sz w:val="19"/>
          <w:szCs w:val="19"/>
          <w:highlight w:val="white"/>
        </w:rPr>
        <w:t>xbc.InstalledPackages.First(</w:t>
      </w:r>
      <w:proofErr w:type="gramEnd"/>
      <w:r>
        <w:rPr>
          <w:rFonts w:ascii="Consolas" w:hAnsi="Consolas" w:cs="Consolas"/>
          <w:color w:val="000000"/>
          <w:sz w:val="19"/>
          <w:szCs w:val="19"/>
          <w:highlight w:val="white"/>
        </w:rPr>
        <w:t>p2 =&gt; p2.FamilyName.Contains(</w:t>
      </w:r>
      <w:r>
        <w:rPr>
          <w:rFonts w:ascii="Consolas" w:hAnsi="Consolas" w:cs="Consolas"/>
          <w:color w:val="A31515"/>
          <w:sz w:val="19"/>
          <w:szCs w:val="19"/>
          <w:highlight w:val="white"/>
        </w:rPr>
        <w:t>"XboxSample"</w:t>
      </w:r>
      <w:r>
        <w:rPr>
          <w:rFonts w:ascii="Consolas" w:hAnsi="Consolas" w:cs="Consolas"/>
          <w:color w:val="000000"/>
          <w:sz w:val="19"/>
          <w:szCs w:val="19"/>
          <w:highlight w:val="white"/>
        </w:rPr>
        <w:t>));</w:t>
      </w:r>
    </w:p>
    <w:p w14:paraId="4EE2377A" w14:textId="634DE937" w:rsidR="00370BA7"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w:t>
      </w:r>
      <w:r w:rsidR="00DB25FE">
        <w:rPr>
          <w:rFonts w:ascii="Consolas" w:hAnsi="Consolas" w:cs="Consolas"/>
          <w:color w:val="000000"/>
          <w:sz w:val="19"/>
          <w:szCs w:val="19"/>
          <w:highlight w:val="yellow"/>
        </w:rPr>
        <w:t>.Applications.First(</w:t>
      </w:r>
      <w:proofErr w:type="gramEnd"/>
      <w:r w:rsidR="00DB25FE">
        <w:rPr>
          <w:rFonts w:ascii="Consolas" w:hAnsi="Consolas" w:cs="Consolas"/>
          <w:color w:val="000000"/>
          <w:sz w:val="19"/>
          <w:szCs w:val="19"/>
          <w:highlight w:val="yellow"/>
        </w:rPr>
        <w:t>)</w:t>
      </w:r>
      <w:r>
        <w:rPr>
          <w:rFonts w:ascii="Consolas" w:hAnsi="Consolas" w:cs="Consolas"/>
          <w:color w:val="000000"/>
          <w:sz w:val="19"/>
          <w:szCs w:val="19"/>
          <w:highlight w:val="white"/>
        </w:rPr>
        <w:t>.Launch();</w:t>
      </w:r>
    </w:p>
    <w:p w14:paraId="28F698DA"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752A50F" w14:textId="1A0D40EE"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//Defining the handler</w:t>
      </w:r>
    </w:p>
    <w:p w14:paraId="5E38D1BA" w14:textId="77777777" w:rsidR="00D6231F" w:rsidRDefault="00D6231F" w:rsidP="00D6231F">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isHandlerCalled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CF0D564"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TextEventArgs</w:t>
      </w:r>
      <w:r>
        <w:rPr>
          <w:rFonts w:ascii="Consolas" w:hAnsi="Consolas" w:cs="Consolas"/>
          <w:color w:val="000000"/>
          <w:sz w:val="19"/>
          <w:szCs w:val="19"/>
          <w:highlight w:val="white"/>
        </w:rPr>
        <w:t>&gt; handler = (sender, args) =&gt;</w:t>
      </w:r>
    </w:p>
    <w:p w14:paraId="4E37288E"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1BB783" w14:textId="77777777" w:rsidR="000770A2" w:rsidRDefault="000770A2" w:rsidP="000770A2">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isHandlerCalled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35BF3F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AACFE6"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1B6E4361"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p>
    <w:p w14:paraId="57772F37" w14:textId="1224329D"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XboxProcess</w:t>
      </w:r>
      <w:r>
        <w:rPr>
          <w:rFonts w:ascii="Consolas" w:hAnsi="Consolas" w:cs="Consolas"/>
          <w:color w:val="000000"/>
          <w:sz w:val="19"/>
          <w:szCs w:val="19"/>
          <w:highlight w:val="white"/>
        </w:rPr>
        <w:t xml:space="preserve"> process = </w:t>
      </w:r>
      <w:proofErr w:type="gramStart"/>
      <w:r>
        <w:rPr>
          <w:rFonts w:ascii="Consolas" w:hAnsi="Consolas" w:cs="Consolas"/>
          <w:color w:val="000000"/>
          <w:sz w:val="19"/>
          <w:szCs w:val="19"/>
          <w:highlight w:val="white"/>
        </w:rPr>
        <w:t>xbc.GetRunningProcesses(</w:t>
      </w:r>
      <w:proofErr w:type="gramEnd"/>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.Title).Single(p =&gt; p.ImageFileName.Contains(</w:t>
      </w:r>
      <w:r>
        <w:rPr>
          <w:rFonts w:ascii="Consolas" w:hAnsi="Consolas" w:cs="Consolas"/>
          <w:color w:val="A31515"/>
          <w:sz w:val="19"/>
          <w:szCs w:val="19"/>
          <w:highlight w:val="white"/>
        </w:rPr>
        <w:t>"XboxConsole.XboxSample"</w:t>
      </w:r>
      <w:r>
        <w:rPr>
          <w:rFonts w:ascii="Consolas" w:hAnsi="Consolas" w:cs="Consolas"/>
          <w:color w:val="000000"/>
          <w:sz w:val="19"/>
          <w:szCs w:val="19"/>
          <w:highlight w:val="white"/>
        </w:rPr>
        <w:t>));</w:t>
      </w:r>
    </w:p>
    <w:p w14:paraId="701B949C" w14:textId="77777777" w:rsidR="000770A2" w:rsidRDefault="000770A2" w:rsidP="00370BA7">
      <w:pPr>
        <w:autoSpaceDE w:val="0"/>
        <w:autoSpaceDN w:val="0"/>
        <w:adjustRightInd w:val="0"/>
        <w:spacing w:after="0" w:line="240" w:lineRule="auto"/>
        <w:ind w:left="720"/>
        <w:rPr>
          <w:rFonts w:ascii="Consolas" w:hAnsi="Consolas" w:cs="Consolas"/>
          <w:color w:val="000000"/>
          <w:sz w:val="19"/>
          <w:szCs w:val="19"/>
          <w:highlight w:val="white"/>
        </w:rPr>
      </w:pPr>
    </w:p>
    <w:p w14:paraId="2EFC167A" w14:textId="280ED158" w:rsidR="00370BA7" w:rsidRDefault="00370BA7" w:rsidP="00370BA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//Attaching our event handler to the process</w:t>
      </w:r>
    </w:p>
    <w:p w14:paraId="7036BEA0" w14:textId="5B81DF34" w:rsidR="00370BA7" w:rsidRDefault="00370BA7" w:rsidP="00370BA7">
      <w:pPr>
        <w:ind w:left="720"/>
        <w:rPr>
          <w:rFonts w:ascii="Consolas" w:hAnsi="Consolas" w:cs="Consolas"/>
          <w:color w:val="000000"/>
          <w:sz w:val="19"/>
          <w:szCs w:val="19"/>
        </w:rPr>
      </w:pPr>
      <w:r>
        <w:rPr>
          <w:rFonts w:ascii="Consolas" w:hAnsi="Consolas" w:cs="Consolas"/>
          <w:color w:val="000000"/>
          <w:sz w:val="19"/>
          <w:szCs w:val="19"/>
          <w:highlight w:val="white"/>
        </w:rPr>
        <w:t>process.TextReceived += handler;</w:t>
      </w:r>
    </w:p>
    <w:p w14:paraId="423005A8" w14:textId="4755CBE2" w:rsidR="00DC3E99" w:rsidRDefault="00DC3E99" w:rsidP="00370BA7">
      <w:pPr>
        <w:ind w:left="720"/>
        <w:rPr>
          <w:rFonts w:ascii="Consolas" w:hAnsi="Consolas" w:cs="Consolas"/>
          <w:color w:val="000000"/>
          <w:sz w:val="19"/>
          <w:szCs w:val="19"/>
        </w:rPr>
      </w:pPr>
      <w:r>
        <w:rPr>
          <w:rFonts w:ascii="Consolas" w:hAnsi="Consolas" w:cs="Consolas"/>
          <w:color w:val="000000"/>
          <w:sz w:val="19"/>
          <w:szCs w:val="19"/>
        </w:rPr>
        <w:t>...</w:t>
      </w:r>
    </w:p>
    <w:p w14:paraId="726226A3" w14:textId="3A712025" w:rsidR="001447FB" w:rsidRDefault="001447FB" w:rsidP="00370BA7">
      <w:pPr>
        <w:ind w:left="720"/>
        <w:rPr>
          <w:rFonts w:ascii="Consolas" w:hAnsi="Consolas" w:cs="Consolas"/>
          <w:color w:val="000000"/>
          <w:sz w:val="19"/>
          <w:szCs w:val="19"/>
        </w:rPr>
      </w:pPr>
      <w:proofErr w:type="gramStart"/>
      <w:r>
        <w:rPr>
          <w:rFonts w:ascii="Consolas" w:hAnsi="Consolas" w:cs="Consolas"/>
          <w:color w:val="000000"/>
          <w:sz w:val="19"/>
          <w:szCs w:val="19"/>
        </w:rPr>
        <w:t>xbc.Dispose(</w:t>
      </w:r>
      <w:proofErr w:type="gramEnd"/>
      <w:r>
        <w:rPr>
          <w:rFonts w:ascii="Consolas" w:hAnsi="Consolas" w:cs="Consolas"/>
          <w:color w:val="000000"/>
          <w:sz w:val="19"/>
          <w:szCs w:val="19"/>
        </w:rPr>
        <w:t>);</w:t>
      </w:r>
    </w:p>
    <w:p w14:paraId="7A44087C" w14:textId="77777777" w:rsidR="00370BA7" w:rsidRDefault="00370BA7" w:rsidP="00370BA7">
      <w:pPr>
        <w:rPr>
          <w:rFonts w:ascii="Consolas" w:hAnsi="Consolas" w:cs="Consolas"/>
          <w:color w:val="000000"/>
          <w:sz w:val="19"/>
          <w:szCs w:val="19"/>
        </w:rPr>
      </w:pPr>
    </w:p>
    <w:p w14:paraId="1F066846" w14:textId="44D2C26F" w:rsidR="00370BA7" w:rsidRDefault="000770A2" w:rsidP="00370BA7">
      <w:r>
        <w:t>When you no longer want to capture debug output</w:t>
      </w:r>
      <w:r w:rsidR="00D6231F">
        <w:t>s</w:t>
      </w:r>
      <w:r>
        <w:t>, simply detach your hander from the process. Like this.</w:t>
      </w:r>
    </w:p>
    <w:p w14:paraId="1B3271FF" w14:textId="77777777" w:rsidR="000770A2" w:rsidRDefault="000770A2" w:rsidP="000770A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//Detaching our event handler from the process</w:t>
      </w:r>
    </w:p>
    <w:p w14:paraId="599984DB" w14:textId="75BADE05" w:rsidR="000770A2" w:rsidRDefault="000770A2" w:rsidP="000770A2">
      <w:pPr>
        <w:ind w:left="720"/>
        <w:rPr>
          <w:rFonts w:ascii="Consolas" w:hAnsi="Consolas" w:cs="Consolas"/>
          <w:color w:val="000000"/>
          <w:sz w:val="19"/>
          <w:szCs w:val="19"/>
        </w:rPr>
      </w:pPr>
      <w:r>
        <w:rPr>
          <w:rFonts w:ascii="Consolas" w:hAnsi="Consolas" w:cs="Consolas"/>
          <w:color w:val="000000"/>
          <w:sz w:val="19"/>
          <w:szCs w:val="19"/>
          <w:highlight w:val="white"/>
        </w:rPr>
        <w:t>process.TextReceived -= handler;</w:t>
      </w:r>
    </w:p>
    <w:p w14:paraId="1CE45097" w14:textId="77777777" w:rsidR="000770A2" w:rsidRDefault="000770A2" w:rsidP="000770A2"/>
    <w:p w14:paraId="7DF4848C" w14:textId="18822BC3" w:rsidR="000770A2" w:rsidRDefault="000770A2" w:rsidP="000770A2">
      <w:r w:rsidRPr="000770A2">
        <w:rPr>
          <w:b/>
        </w:rPr>
        <w:lastRenderedPageBreak/>
        <w:t>Notes</w:t>
      </w:r>
      <w:r>
        <w:t>:</w:t>
      </w:r>
    </w:p>
    <w:p w14:paraId="72935072" w14:textId="302C8FB2" w:rsidR="000770A2" w:rsidRDefault="000770A2" w:rsidP="000770A2">
      <w:pPr>
        <w:pStyle w:val="ListParagraph"/>
        <w:numPr>
          <w:ilvl w:val="0"/>
          <w:numId w:val="17"/>
        </w:numPr>
      </w:pPr>
      <w:r>
        <w:t>Make sure your package is running before attempting to attach or detach your handler.</w:t>
      </w:r>
    </w:p>
    <w:p w14:paraId="06F2EAF6" w14:textId="5469C38B" w:rsidR="000770A2" w:rsidRDefault="000770A2" w:rsidP="000770A2">
      <w:pPr>
        <w:pStyle w:val="ListParagraph"/>
        <w:numPr>
          <w:ilvl w:val="0"/>
          <w:numId w:val="17"/>
        </w:numPr>
      </w:pPr>
      <w:r>
        <w:t xml:space="preserve">Note that a running package is run under the </w:t>
      </w:r>
      <w:r>
        <w:rPr>
          <w:rFonts w:ascii="Consolas" w:hAnsi="Consolas" w:cs="Consolas"/>
          <w:color w:val="2B91AF"/>
          <w:sz w:val="19"/>
          <w:szCs w:val="19"/>
          <w:highlight w:val="white"/>
        </w:rPr>
        <w:t>XboxOperatingSystem</w:t>
      </w:r>
      <w:r>
        <w:rPr>
          <w:rFonts w:ascii="Consolas" w:hAnsi="Consolas" w:cs="Consolas"/>
          <w:color w:val="000000"/>
          <w:sz w:val="19"/>
          <w:szCs w:val="19"/>
          <w:highlight w:val="white"/>
        </w:rPr>
        <w:t>.Title</w:t>
      </w:r>
      <w:r>
        <w:t xml:space="preserve"> environment.</w:t>
      </w:r>
    </w:p>
    <w:p w14:paraId="43127890" w14:textId="4DF7C5C6" w:rsidR="00DC3E99" w:rsidRPr="000770A2" w:rsidRDefault="00DC3E99" w:rsidP="000770A2">
      <w:pPr>
        <w:pStyle w:val="ListParagraph"/>
        <w:numPr>
          <w:ilvl w:val="0"/>
          <w:numId w:val="17"/>
        </w:numPr>
      </w:pPr>
      <w:r>
        <w:t>Do not dispose your XboxConsole object while you still want to receive debug output</w:t>
      </w:r>
      <w:r w:rsidR="00DD2B4D">
        <w:t>. A disposed object cannot continue to receive debug output.</w:t>
      </w:r>
    </w:p>
    <w:p w14:paraId="3277071B" w14:textId="1E2641A7" w:rsidR="0005621D" w:rsidRDefault="0005621D" w:rsidP="00707CA2">
      <w:pPr>
        <w:pStyle w:val="Heading1"/>
      </w:pPr>
      <w:bookmarkStart w:id="604" w:name="_Toc382485469"/>
      <w:bookmarkStart w:id="605" w:name="_Toc387829367"/>
      <w:bookmarkStart w:id="606" w:name="_Toc401655219"/>
      <w:bookmarkStart w:id="607" w:name="_Toc404263580"/>
      <w:bookmarkStart w:id="608" w:name="_Toc404586318"/>
      <w:bookmarkStart w:id="609" w:name="_Toc405276876"/>
      <w:r>
        <w:t>How to simulate control</w:t>
      </w:r>
      <w:r w:rsidR="009132C5">
        <w:t>ler</w:t>
      </w:r>
      <w:r>
        <w:t xml:space="preserve"> inputs</w:t>
      </w:r>
      <w:bookmarkEnd w:id="604"/>
      <w:bookmarkEnd w:id="605"/>
      <w:bookmarkEnd w:id="606"/>
      <w:bookmarkEnd w:id="607"/>
      <w:bookmarkEnd w:id="608"/>
      <w:bookmarkEnd w:id="609"/>
    </w:p>
    <w:p w14:paraId="49845148" w14:textId="7D5B2B39" w:rsidR="0005621D" w:rsidRDefault="00276BA0" w:rsidP="0005621D">
      <w:r>
        <w:t xml:space="preserve">Using </w:t>
      </w:r>
      <w:r w:rsidRPr="0033795B">
        <w:rPr>
          <w:b/>
        </w:rPr>
        <w:t>XboxConsole</w:t>
      </w:r>
      <w:r>
        <w:t xml:space="preserve">, you can simulate </w:t>
      </w:r>
      <w:r w:rsidR="006C104A">
        <w:t>controller</w:t>
      </w:r>
      <w:r>
        <w:t xml:space="preserve"> inputs. Instead of having to physically press a button on the controller, you can programmatically send a </w:t>
      </w:r>
      <w:r w:rsidR="00D27CB4">
        <w:t>g</w:t>
      </w:r>
      <w:r>
        <w:t>amepad state to the console.</w:t>
      </w:r>
      <w:r w:rsidR="005302D0">
        <w:t xml:space="preserve"> </w:t>
      </w:r>
    </w:p>
    <w:p w14:paraId="26E315C5" w14:textId="782FC7EC" w:rsidR="005302D0" w:rsidRDefault="00A23C1F" w:rsidP="0005621D">
      <w:r>
        <w:t xml:space="preserve">The following code example shows how to connect the </w:t>
      </w:r>
      <w:r w:rsidR="00D27CB4">
        <w:t>g</w:t>
      </w:r>
      <w:r>
        <w:t>amepad to the console and send it a list of buttons that the user has pressed</w:t>
      </w:r>
      <w:r w:rsidR="005302D0">
        <w:t>.</w:t>
      </w:r>
    </w:p>
    <w:p w14:paraId="4A2289F4" w14:textId="77777777" w:rsidR="00047F6F" w:rsidRDefault="00047F6F" w:rsidP="00047F6F">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 xml:space="preserve"> xbc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XboxConsole</w:t>
      </w:r>
      <w:r>
        <w:rPr>
          <w:rFonts w:ascii="Consolas" w:hAnsi="Consolas" w:cs="Consolas"/>
          <w:color w:val="000000"/>
          <w:sz w:val="19"/>
          <w:szCs w:val="19"/>
          <w:highlight w:val="white"/>
        </w:rPr>
        <w:t>())</w:t>
      </w:r>
    </w:p>
    <w:p w14:paraId="2A133986" w14:textId="620DDA48"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928207" w14:textId="2313391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gamepad = xbc.CreateXboxGamepad();</w:t>
      </w:r>
    </w:p>
    <w:p w14:paraId="159310CD"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45F83C2C" w14:textId="5F88936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gamepad.Connect(</w:t>
      </w:r>
      <w:proofErr w:type="gramEnd"/>
      <w:r>
        <w:rPr>
          <w:rFonts w:ascii="Consolas" w:hAnsi="Consolas" w:cs="Consolas"/>
          <w:color w:val="000000"/>
          <w:sz w:val="19"/>
          <w:szCs w:val="19"/>
          <w:highlight w:val="white"/>
        </w:rPr>
        <w:t>);</w:t>
      </w:r>
    </w:p>
    <w:p w14:paraId="5F294A8F" w14:textId="46DFE74F"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500);</w:t>
      </w:r>
    </w:p>
    <w:p w14:paraId="4E1E4357"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7A0A2FF4" w14:textId="141A25B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gamepad.SetXboxGamepadState(</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XboxGamepadState</w:t>
      </w:r>
      <w:r>
        <w:rPr>
          <w:rFonts w:ascii="Consolas" w:hAnsi="Consolas" w:cs="Consolas"/>
          <w:color w:val="000000"/>
          <w:sz w:val="19"/>
          <w:szCs w:val="19"/>
          <w:highlight w:val="white"/>
        </w:rPr>
        <w:t>()</w:t>
      </w:r>
    </w:p>
    <w:p w14:paraId="73DE8B30" w14:textId="07DBE54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8EB1D7" w14:textId="45C64AD1"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 </w:t>
      </w:r>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 xml:space="preserve">.DpadDown | </w:t>
      </w:r>
      <w:r>
        <w:rPr>
          <w:rFonts w:ascii="Consolas" w:hAnsi="Consolas" w:cs="Consolas"/>
          <w:color w:val="2B91AF"/>
          <w:sz w:val="19"/>
          <w:szCs w:val="19"/>
          <w:highlight w:val="white"/>
        </w:rPr>
        <w:t>XboxGamepadButtons</w:t>
      </w:r>
      <w:r>
        <w:rPr>
          <w:rFonts w:ascii="Consolas" w:hAnsi="Consolas" w:cs="Consolas"/>
          <w:color w:val="000000"/>
          <w:sz w:val="19"/>
          <w:szCs w:val="19"/>
          <w:highlight w:val="white"/>
        </w:rPr>
        <w:t>.DpadRight,</w:t>
      </w:r>
    </w:p>
    <w:p w14:paraId="6C495341" w14:textId="51A1FE19"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RightTrigger = 1.0f,</w:t>
      </w:r>
    </w:p>
    <w:p w14:paraId="540BCFC3" w14:textId="65D7B9FC"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LeftTrigger = 0.01f,</w:t>
      </w:r>
    </w:p>
    <w:p w14:paraId="642E3C16" w14:textId="3A971673"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LeftThumbstickX = -1.0f,</w:t>
      </w:r>
    </w:p>
    <w:p w14:paraId="5CC4066F" w14:textId="660A4F3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RightThumbstickY = 1.0f</w:t>
      </w:r>
    </w:p>
    <w:p w14:paraId="6737C67C" w14:textId="66DF70C5"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C66E0B" w14:textId="635E6532"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500);</w:t>
      </w:r>
    </w:p>
    <w:p w14:paraId="14788486" w14:textId="77777777"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p>
    <w:p w14:paraId="6E80CB10" w14:textId="7B08BE7D" w:rsidR="00047F6F" w:rsidRDefault="00047F6F" w:rsidP="00047F6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gamepad.Disconnect(</w:t>
      </w:r>
      <w:proofErr w:type="gramEnd"/>
      <w:r>
        <w:rPr>
          <w:rFonts w:ascii="Consolas" w:hAnsi="Consolas" w:cs="Consolas"/>
          <w:color w:val="000000"/>
          <w:sz w:val="19"/>
          <w:szCs w:val="19"/>
          <w:highlight w:val="white"/>
        </w:rPr>
        <w:t>);</w:t>
      </w:r>
    </w:p>
    <w:p w14:paraId="116FD7AE" w14:textId="63D01E42" w:rsidR="00047F6F" w:rsidRDefault="00047F6F" w:rsidP="00047F6F">
      <w:pPr>
        <w:ind w:firstLine="720"/>
        <w:rPr>
          <w:rFonts w:ascii="Consolas" w:hAnsi="Consolas" w:cs="Consolas"/>
          <w:color w:val="000000"/>
          <w:sz w:val="19"/>
          <w:szCs w:val="19"/>
        </w:rPr>
      </w:pPr>
      <w:r>
        <w:rPr>
          <w:rFonts w:ascii="Consolas" w:hAnsi="Consolas" w:cs="Consolas"/>
          <w:color w:val="000000"/>
          <w:sz w:val="19"/>
          <w:szCs w:val="19"/>
          <w:highlight w:val="white"/>
        </w:rPr>
        <w:t>}</w:t>
      </w:r>
    </w:p>
    <w:p w14:paraId="14460F3D" w14:textId="0AB1D8A0" w:rsidR="005302D0" w:rsidRDefault="0033795B" w:rsidP="00047F6F">
      <w:r>
        <w:t xml:space="preserve">In the example above, </w:t>
      </w:r>
      <w:r w:rsidR="00E02CAD">
        <w:t xml:space="preserve">we created the </w:t>
      </w:r>
      <w:r w:rsidR="006C104A" w:rsidRPr="00C13B14">
        <w:rPr>
          <w:b/>
        </w:rPr>
        <w:t>Xbox</w:t>
      </w:r>
      <w:r w:rsidR="00E02CAD" w:rsidRPr="00D24EDD">
        <w:rPr>
          <w:b/>
        </w:rPr>
        <w:t>Gamepad</w:t>
      </w:r>
      <w:r w:rsidR="00E02CAD">
        <w:t xml:space="preserve"> via the </w:t>
      </w:r>
      <w:r w:rsidR="00E02CAD" w:rsidRPr="00D24EDD">
        <w:rPr>
          <w:b/>
        </w:rPr>
        <w:t>XboxConsole</w:t>
      </w:r>
      <w:r w:rsidR="00E02CAD">
        <w:t xml:space="preserve"> object. We then connect the </w:t>
      </w:r>
      <w:r w:rsidR="006C104A" w:rsidRPr="00F87B4D">
        <w:rPr>
          <w:b/>
        </w:rPr>
        <w:t>Xbox</w:t>
      </w:r>
      <w:r w:rsidR="00E02CAD" w:rsidRPr="00D24EDD">
        <w:rPr>
          <w:b/>
        </w:rPr>
        <w:t>Gamepad</w:t>
      </w:r>
      <w:r w:rsidR="00E02CAD">
        <w:t xml:space="preserve"> to the console. After the virtual </w:t>
      </w:r>
      <w:r w:rsidR="006C104A" w:rsidRPr="00F87B4D">
        <w:rPr>
          <w:b/>
        </w:rPr>
        <w:t>Xbox</w:t>
      </w:r>
      <w:r w:rsidR="00E02CAD" w:rsidRPr="00D24EDD">
        <w:rPr>
          <w:b/>
        </w:rPr>
        <w:t>Gamepad</w:t>
      </w:r>
      <w:r w:rsidR="00E02CAD">
        <w:t xml:space="preserve"> is connected, we</w:t>
      </w:r>
      <w:r>
        <w:t xml:space="preserve"> set the state for the Down and Right D-pad, the Right Trigger, the Left Thumb</w:t>
      </w:r>
      <w:r w:rsidR="00770171">
        <w:t xml:space="preserve"> S</w:t>
      </w:r>
      <w:r>
        <w:t>tick</w:t>
      </w:r>
      <w:r w:rsidR="00770171">
        <w:t>, and the Right Thumb Stick.</w:t>
      </w:r>
      <w:r w:rsidR="00E02CAD">
        <w:t xml:space="preserve"> This represents a user pressing down on those button</w:t>
      </w:r>
      <w:r w:rsidR="00D24EDD">
        <w:t>s</w:t>
      </w:r>
      <w:r w:rsidR="00E02CAD">
        <w:t xml:space="preserve"> at the same time.</w:t>
      </w:r>
    </w:p>
    <w:p w14:paraId="28C8648E" w14:textId="319A6268" w:rsidR="00E02CAD" w:rsidRDefault="00E02CAD" w:rsidP="00E02CAD">
      <w:r>
        <w:t xml:space="preserve">To simulate a user has released a button, you will need to send another </w:t>
      </w:r>
      <w:r w:rsidRPr="00D24EDD">
        <w:rPr>
          <w:b/>
        </w:rPr>
        <w:t>Set</w:t>
      </w:r>
      <w:r w:rsidR="00047F6F">
        <w:rPr>
          <w:b/>
        </w:rPr>
        <w:t>Xbox</w:t>
      </w:r>
      <w:r w:rsidRPr="00D24EDD">
        <w:rPr>
          <w:b/>
        </w:rPr>
        <w:t>GamepadState</w:t>
      </w:r>
      <w:r>
        <w:t xml:space="preserve"> </w:t>
      </w:r>
      <w:r w:rsidR="00D24EDD">
        <w:t>by excluding</w:t>
      </w:r>
      <w:r>
        <w:t xml:space="preserve"> the button</w:t>
      </w:r>
      <w:r w:rsidR="00A23C1F">
        <w:t>s</w:t>
      </w:r>
      <w:r>
        <w:t xml:space="preserve"> that’s being released</w:t>
      </w:r>
      <w:r w:rsidR="00D24EDD">
        <w:t xml:space="preserve"> or for the inputs with floating points, set them to zero</w:t>
      </w:r>
      <w:r>
        <w:t>. In other words, just send the buttons that are currently</w:t>
      </w:r>
      <w:r w:rsidR="00D24EDD">
        <w:t xml:space="preserve"> still being</w:t>
      </w:r>
      <w:r>
        <w:t xml:space="preserve"> pressed. For example, if we want to simulate that the user has released the Down D-pad and the Left Thumb Stick, we will issue another </w:t>
      </w:r>
      <w:r w:rsidRPr="00D24EDD">
        <w:rPr>
          <w:b/>
        </w:rPr>
        <w:t>Set</w:t>
      </w:r>
      <w:r w:rsidR="00047F6F">
        <w:rPr>
          <w:b/>
        </w:rPr>
        <w:t>Xbox</w:t>
      </w:r>
      <w:r w:rsidRPr="00D24EDD">
        <w:rPr>
          <w:b/>
        </w:rPr>
        <w:t>GamepadState</w:t>
      </w:r>
      <w:r>
        <w:t xml:space="preserve"> as follows:</w:t>
      </w:r>
    </w:p>
    <w:p w14:paraId="2AC66BD6" w14:textId="4A1FD5C8"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r w:rsidRPr="00E02CAD">
        <w:rPr>
          <w:rFonts w:ascii="Consolas" w:hAnsi="Consolas" w:cs="Consolas"/>
          <w:color w:val="000000"/>
          <w:sz w:val="19"/>
          <w:szCs w:val="19"/>
          <w:highlight w:val="white"/>
        </w:rPr>
        <w:t>()</w:t>
      </w:r>
    </w:p>
    <w:p w14:paraId="1923B8D3" w14:textId="77777777" w:rsidR="00E02CAD" w:rsidRPr="00E02CAD" w:rsidRDefault="00E02CAD" w:rsidP="00E02CA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0A764674" w14:textId="321417FF"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 xml:space="preserve">Buttons =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amepadButtons</w:t>
      </w:r>
      <w:r w:rsidRPr="00E02CAD">
        <w:rPr>
          <w:rFonts w:ascii="Consolas" w:hAnsi="Consolas" w:cs="Consolas"/>
          <w:color w:val="000000"/>
          <w:sz w:val="19"/>
          <w:szCs w:val="19"/>
          <w:highlight w:val="white"/>
        </w:rPr>
        <w:t>.DpadRight,</w:t>
      </w:r>
    </w:p>
    <w:p w14:paraId="767994C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RightTrigger = 1.0f,</w:t>
      </w:r>
    </w:p>
    <w:p w14:paraId="314D5875"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LeftTrigger = 0.01f,</w:t>
      </w:r>
    </w:p>
    <w:p w14:paraId="7F4742F6"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LeftThumbstickX = 0.0f,</w:t>
      </w:r>
    </w:p>
    <w:p w14:paraId="6BE0DBFD" w14:textId="77777777" w:rsidR="00E02CAD" w:rsidRPr="00E02CAD" w:rsidRDefault="00E02CAD" w:rsidP="00E02CAD">
      <w:pPr>
        <w:autoSpaceDE w:val="0"/>
        <w:autoSpaceDN w:val="0"/>
        <w:adjustRightInd w:val="0"/>
        <w:spacing w:after="0" w:line="240" w:lineRule="auto"/>
        <w:ind w:left="1440"/>
        <w:rPr>
          <w:rFonts w:ascii="Consolas" w:hAnsi="Consolas" w:cs="Consolas"/>
          <w:color w:val="000000"/>
          <w:sz w:val="19"/>
          <w:szCs w:val="19"/>
          <w:highlight w:val="white"/>
        </w:rPr>
      </w:pPr>
      <w:r w:rsidRPr="00E02CAD">
        <w:rPr>
          <w:rFonts w:ascii="Consolas" w:hAnsi="Consolas" w:cs="Consolas"/>
          <w:color w:val="000000"/>
          <w:sz w:val="19"/>
          <w:szCs w:val="19"/>
          <w:highlight w:val="white"/>
        </w:rPr>
        <w:t>RightThumbstickY = 1.0f</w:t>
      </w:r>
    </w:p>
    <w:p w14:paraId="22B2BFE0" w14:textId="6AC60E58" w:rsidR="00E02CAD" w:rsidRPr="00E02CAD" w:rsidRDefault="00E02CAD" w:rsidP="00D24EDD">
      <w:pPr>
        <w:autoSpaceDE w:val="0"/>
        <w:autoSpaceDN w:val="0"/>
        <w:adjustRightInd w:val="0"/>
        <w:spacing w:after="0" w:line="240" w:lineRule="auto"/>
        <w:ind w:left="720"/>
        <w:rPr>
          <w:rFonts w:ascii="Consolas" w:hAnsi="Consolas" w:cs="Consolas"/>
          <w:color w:val="000000"/>
          <w:sz w:val="19"/>
          <w:szCs w:val="19"/>
          <w:highlight w:val="white"/>
        </w:rPr>
      </w:pPr>
      <w:r w:rsidRPr="00E02CAD">
        <w:rPr>
          <w:rFonts w:ascii="Consolas" w:hAnsi="Consolas" w:cs="Consolas"/>
          <w:color w:val="000000"/>
          <w:sz w:val="19"/>
          <w:szCs w:val="19"/>
          <w:highlight w:val="white"/>
        </w:rPr>
        <w:t>});</w:t>
      </w:r>
    </w:p>
    <w:p w14:paraId="3E77B111" w14:textId="77777777" w:rsidR="00E02CAD" w:rsidRDefault="00E02CAD" w:rsidP="00E02CAD">
      <w:pPr>
        <w:pStyle w:val="ListParagraph"/>
        <w:ind w:left="360"/>
      </w:pPr>
    </w:p>
    <w:p w14:paraId="10D0B7F7" w14:textId="111B06B8" w:rsidR="00E02CAD" w:rsidRDefault="00E02CAD" w:rsidP="00A23C1F">
      <w:r>
        <w:t xml:space="preserve">Noticed that the </w:t>
      </w:r>
      <w:r w:rsidRPr="00D24EDD">
        <w:rPr>
          <w:b/>
        </w:rPr>
        <w:t>DpadDown</w:t>
      </w:r>
      <w:r>
        <w:t xml:space="preserve"> is not in the list </w:t>
      </w:r>
      <w:r w:rsidR="00A23C1F">
        <w:t xml:space="preserve">of </w:t>
      </w:r>
      <w:r w:rsidR="00A23C1F" w:rsidRPr="00D24EDD">
        <w:rPr>
          <w:b/>
        </w:rPr>
        <w:t>Buttons</w:t>
      </w:r>
      <w:r w:rsidR="00A23C1F">
        <w:t xml:space="preserve"> </w:t>
      </w:r>
      <w:r>
        <w:t xml:space="preserve">and the </w:t>
      </w:r>
      <w:r w:rsidRPr="00D24EDD">
        <w:rPr>
          <w:b/>
        </w:rPr>
        <w:t>LeftThumbstickX</w:t>
      </w:r>
      <w:r>
        <w:t xml:space="preserve"> is set to </w:t>
      </w:r>
      <w:r w:rsidR="00D24EDD" w:rsidRPr="00E02CAD">
        <w:rPr>
          <w:rFonts w:ascii="Consolas" w:hAnsi="Consolas" w:cs="Consolas"/>
          <w:color w:val="000000"/>
          <w:sz w:val="19"/>
          <w:szCs w:val="19"/>
          <w:highlight w:val="white"/>
        </w:rPr>
        <w:t>0.0f</w:t>
      </w:r>
      <w:r>
        <w:t>.</w:t>
      </w:r>
      <w:r w:rsidR="00A23C1F">
        <w:t xml:space="preserve"> To simulate that the user has released all the buttons, send this state:</w:t>
      </w:r>
    </w:p>
    <w:p w14:paraId="5F930B62" w14:textId="265E6833" w:rsidR="00A23C1F" w:rsidRPr="00E02CAD" w:rsidRDefault="00A23C1F" w:rsidP="006333ED">
      <w:pPr>
        <w:autoSpaceDE w:val="0"/>
        <w:autoSpaceDN w:val="0"/>
        <w:adjustRightInd w:val="0"/>
        <w:spacing w:after="0" w:line="240" w:lineRule="auto"/>
        <w:ind w:left="720"/>
        <w:rPr>
          <w:rFonts w:ascii="Consolas" w:hAnsi="Consolas" w:cs="Consolas"/>
          <w:color w:val="000000"/>
          <w:sz w:val="19"/>
          <w:szCs w:val="19"/>
          <w:highlight w:val="white"/>
        </w:rPr>
      </w:pPr>
      <w:proofErr w:type="gramStart"/>
      <w:r w:rsidRPr="00E02CAD">
        <w:rPr>
          <w:rFonts w:ascii="Consolas" w:hAnsi="Consolas" w:cs="Consolas"/>
          <w:color w:val="000000"/>
          <w:sz w:val="19"/>
          <w:szCs w:val="19"/>
          <w:highlight w:val="white"/>
        </w:rPr>
        <w:t>gamepad.Set</w:t>
      </w:r>
      <w:r w:rsidR="00047F6F">
        <w:rPr>
          <w:rFonts w:ascii="Consolas" w:hAnsi="Consolas" w:cs="Consolas"/>
          <w:color w:val="000000"/>
          <w:sz w:val="19"/>
          <w:szCs w:val="19"/>
          <w:highlight w:val="white"/>
        </w:rPr>
        <w:t>Xbox</w:t>
      </w:r>
      <w:r w:rsidRPr="00E02CAD">
        <w:rPr>
          <w:rFonts w:ascii="Consolas" w:hAnsi="Consolas" w:cs="Consolas"/>
          <w:color w:val="000000"/>
          <w:sz w:val="19"/>
          <w:szCs w:val="19"/>
          <w:highlight w:val="white"/>
        </w:rPr>
        <w:t>GamepadState(</w:t>
      </w:r>
      <w:proofErr w:type="gramEnd"/>
      <w:r w:rsidRPr="00E02CAD">
        <w:rPr>
          <w:rFonts w:ascii="Consolas" w:hAnsi="Consolas" w:cs="Consolas"/>
          <w:color w:val="0000FF"/>
          <w:sz w:val="19"/>
          <w:szCs w:val="19"/>
          <w:highlight w:val="white"/>
        </w:rPr>
        <w:t>new</w:t>
      </w:r>
      <w:r w:rsidRPr="00E02CAD">
        <w:rPr>
          <w:rFonts w:ascii="Consolas" w:hAnsi="Consolas" w:cs="Consolas"/>
          <w:color w:val="000000"/>
          <w:sz w:val="19"/>
          <w:szCs w:val="19"/>
          <w:highlight w:val="white"/>
        </w:rPr>
        <w:t xml:space="preserve"> </w:t>
      </w:r>
      <w:r w:rsidR="00047F6F">
        <w:rPr>
          <w:rFonts w:ascii="Consolas" w:hAnsi="Consolas" w:cs="Consolas"/>
          <w:color w:val="2B91AF"/>
          <w:sz w:val="19"/>
          <w:szCs w:val="19"/>
          <w:highlight w:val="white"/>
        </w:rPr>
        <w:t>XboxG</w:t>
      </w:r>
      <w:r w:rsidRPr="00E02CAD">
        <w:rPr>
          <w:rFonts w:ascii="Consolas" w:hAnsi="Consolas" w:cs="Consolas"/>
          <w:color w:val="2B91AF"/>
          <w:sz w:val="19"/>
          <w:szCs w:val="19"/>
          <w:highlight w:val="white"/>
        </w:rPr>
        <w:t>amepadState</w:t>
      </w:r>
      <w:r w:rsidRPr="00E02CAD">
        <w:rPr>
          <w:rFonts w:ascii="Consolas" w:hAnsi="Consolas" w:cs="Consolas"/>
          <w:color w:val="000000"/>
          <w:sz w:val="19"/>
          <w:szCs w:val="19"/>
          <w:highlight w:val="white"/>
        </w:rPr>
        <w:t>()</w:t>
      </w:r>
      <w:r w:rsidR="006333ED">
        <w:rPr>
          <w:rFonts w:ascii="Consolas" w:hAnsi="Consolas" w:cs="Consolas"/>
          <w:color w:val="000000"/>
          <w:sz w:val="19"/>
          <w:szCs w:val="19"/>
          <w:highlight w:val="white"/>
        </w:rPr>
        <w:t>);</w:t>
      </w:r>
    </w:p>
    <w:p w14:paraId="5A9DAE94" w14:textId="77777777" w:rsidR="00A23C1F" w:rsidRDefault="00A23C1F" w:rsidP="0005621D"/>
    <w:p w14:paraId="101380E8" w14:textId="395FA89C" w:rsidR="00E02CAD" w:rsidRDefault="00A23C1F" w:rsidP="0005621D">
      <w:r>
        <w:t>In this case, all the pr</w:t>
      </w:r>
      <w:r w:rsidR="001260DD">
        <w:t>eviously pressed buttons are now</w:t>
      </w:r>
      <w:r>
        <w:t xml:space="preserve"> released.</w:t>
      </w:r>
    </w:p>
    <w:p w14:paraId="6E3F4A1D" w14:textId="77777777" w:rsidR="00A23C1F" w:rsidRDefault="00A23C1F" w:rsidP="0005621D"/>
    <w:p w14:paraId="6F4EB739" w14:textId="300E45E4" w:rsidR="0033795B" w:rsidRDefault="0033795B" w:rsidP="0005621D">
      <w:r w:rsidRPr="0033795B">
        <w:rPr>
          <w:b/>
        </w:rPr>
        <w:t>Notes</w:t>
      </w:r>
      <w:r>
        <w:t>:</w:t>
      </w:r>
    </w:p>
    <w:p w14:paraId="743245B1" w14:textId="3222F8AF" w:rsidR="00770171" w:rsidRDefault="0033795B" w:rsidP="00770171">
      <w:pPr>
        <w:pStyle w:val="ListParagraph"/>
        <w:numPr>
          <w:ilvl w:val="0"/>
          <w:numId w:val="21"/>
        </w:numPr>
      </w:pPr>
      <w:r>
        <w:t xml:space="preserve">You can create as many </w:t>
      </w:r>
      <w:r w:rsidR="006C104A" w:rsidRPr="00F87B4D">
        <w:rPr>
          <w:b/>
        </w:rPr>
        <w:t>Xbox</w:t>
      </w:r>
      <w:r w:rsidRPr="00D24EDD">
        <w:rPr>
          <w:b/>
        </w:rPr>
        <w:t>Gamepad</w:t>
      </w:r>
      <w:r>
        <w:t xml:space="preserve"> object</w:t>
      </w:r>
      <w:r w:rsidR="00A23C1F">
        <w:t>s</w:t>
      </w:r>
      <w:r>
        <w:t xml:space="preserve"> as you want; however, you can have no more than 16 </w:t>
      </w:r>
      <w:r w:rsidR="006333ED">
        <w:t xml:space="preserve">gamepads </w:t>
      </w:r>
      <w:r>
        <w:t>connected at one time</w:t>
      </w:r>
      <w:r w:rsidR="00A23C1F">
        <w:t xml:space="preserve"> (inclusive of virtual and physical controllers)</w:t>
      </w:r>
      <w:r>
        <w:t>.</w:t>
      </w:r>
    </w:p>
    <w:p w14:paraId="4E3A6CBB" w14:textId="09FC1DE6" w:rsidR="0033795B" w:rsidRDefault="0033795B" w:rsidP="0033795B">
      <w:pPr>
        <w:pStyle w:val="ListParagraph"/>
        <w:numPr>
          <w:ilvl w:val="0"/>
          <w:numId w:val="21"/>
        </w:numPr>
      </w:pPr>
      <w:r>
        <w:t xml:space="preserve">It is a good idea to wait after connecting or </w:t>
      </w:r>
      <w:r w:rsidR="00A23C1F">
        <w:t>sending</w:t>
      </w:r>
      <w:r w:rsidR="00D24EDD">
        <w:t xml:space="preserve"> </w:t>
      </w:r>
      <w:r w:rsidR="006C104A" w:rsidRPr="00F87B4D">
        <w:rPr>
          <w:b/>
        </w:rPr>
        <w:t>Xbox</w:t>
      </w:r>
      <w:r w:rsidR="00D24EDD" w:rsidRPr="00D24EDD">
        <w:rPr>
          <w:b/>
        </w:rPr>
        <w:t>Gamepad</w:t>
      </w:r>
      <w:r>
        <w:t xml:space="preserve"> states to the console. This gives the console a chance to register the call. This also means that if you call to set a</w:t>
      </w:r>
      <w:r w:rsidR="006C104A">
        <w:t xml:space="preserve">n </w:t>
      </w:r>
      <w:r w:rsidR="006C104A">
        <w:rPr>
          <w:b/>
        </w:rPr>
        <w:t>XboxGamepad</w:t>
      </w:r>
      <w:r>
        <w:t xml:space="preserve"> state </w:t>
      </w:r>
      <w:r w:rsidR="00A23C1F">
        <w:t xml:space="preserve">and </w:t>
      </w:r>
      <w:r>
        <w:t>immediately query if the state has changed, it might not. Waiting a few milliseconds can help with that.</w:t>
      </w:r>
    </w:p>
    <w:p w14:paraId="7E7621D7" w14:textId="36A11B67" w:rsidR="006333ED" w:rsidRDefault="006333ED" w:rsidP="0033795B">
      <w:pPr>
        <w:pStyle w:val="ListParagraph"/>
        <w:numPr>
          <w:ilvl w:val="0"/>
          <w:numId w:val="21"/>
        </w:numPr>
      </w:pPr>
      <w:r>
        <w:t xml:space="preserve">You cannot set more than one </w:t>
      </w:r>
      <w:r w:rsidRPr="0010079C">
        <w:rPr>
          <w:b/>
        </w:rPr>
        <w:t>XboxGamepad</w:t>
      </w:r>
      <w:r>
        <w:t xml:space="preserve"> state at a time.</w:t>
      </w:r>
      <w:r w:rsidR="00C07C76">
        <w:t xml:space="preserve"> That is, if you try to set more than one XboxGamepad state within a time period (roughly 25 ms), </w:t>
      </w:r>
      <w:r>
        <w:t xml:space="preserve">an exception will occur. </w:t>
      </w:r>
      <w:r w:rsidR="00C07C76">
        <w:t>I</w:t>
      </w:r>
      <w:r>
        <w:t xml:space="preserve">f you are simulating multiple controllers at the same time, perhaps across threads or within tasks, </w:t>
      </w:r>
      <w:r w:rsidR="00D218E6">
        <w:t xml:space="preserve">consider using </w:t>
      </w:r>
      <w:r>
        <w:t xml:space="preserve">lock and sleep around calls to </w:t>
      </w:r>
      <w:r w:rsidRPr="0010079C">
        <w:rPr>
          <w:b/>
        </w:rPr>
        <w:t>SetXboxGamepadState</w:t>
      </w:r>
      <w:r w:rsidRPr="00EC25AE">
        <w:t>.</w:t>
      </w:r>
      <w:r w:rsidR="00D218E6">
        <w:rPr>
          <w:b/>
        </w:rPr>
        <w:t xml:space="preserve"> </w:t>
      </w:r>
      <w:r w:rsidR="00D218E6">
        <w:t>Like this:</w:t>
      </w:r>
      <w:r>
        <w:rPr>
          <w:b/>
        </w:rPr>
        <w:br/>
      </w:r>
      <w:r>
        <w:rPr>
          <w:rFonts w:ascii="Consolas" w:eastAsia="Times New Roman" w:hAnsi="Consolas" w:cs="Consolas"/>
          <w:color w:val="0000FF"/>
          <w:sz w:val="20"/>
          <w:szCs w:val="20"/>
        </w:rPr>
        <w:br/>
      </w:r>
      <w:r w:rsidRPr="00796E9F">
        <w:rPr>
          <w:rFonts w:ascii="Consolas" w:eastAsia="Times New Roman" w:hAnsi="Consolas" w:cs="Consolas"/>
          <w:color w:val="0000FF"/>
          <w:sz w:val="20"/>
          <w:szCs w:val="20"/>
        </w:rPr>
        <w:t>lock</w:t>
      </w:r>
      <w:r w:rsidRPr="00796E9F">
        <w:rPr>
          <w:rFonts w:ascii="Consolas" w:eastAsia="Times New Roman" w:hAnsi="Consolas" w:cs="Consolas"/>
          <w:color w:val="000000"/>
          <w:sz w:val="20"/>
          <w:szCs w:val="20"/>
        </w:rPr>
        <w:t> (</w:t>
      </w:r>
      <w:r>
        <w:rPr>
          <w:rFonts w:ascii="Consolas" w:eastAsia="Times New Roman" w:hAnsi="Consolas" w:cs="Consolas"/>
          <w:color w:val="000000"/>
          <w:sz w:val="20"/>
          <w:szCs w:val="20"/>
        </w:rPr>
        <w:t>staticL</w:t>
      </w:r>
      <w:r w:rsidRPr="00796E9F">
        <w:rPr>
          <w:rFonts w:ascii="Consolas" w:eastAsia="Times New Roman" w:hAnsi="Consolas" w:cs="Consolas"/>
          <w:color w:val="000000"/>
          <w:sz w:val="20"/>
          <w:szCs w:val="20"/>
        </w:rPr>
        <w:t>ockObject)</w:t>
      </w:r>
      <w:r w:rsidRPr="0010079C">
        <w:rPr>
          <w:rFonts w:ascii="Consolas" w:eastAsia="Times New Roman" w:hAnsi="Consolas" w:cs="Consolas"/>
          <w:color w:val="000000"/>
          <w:sz w:val="20"/>
          <w:szCs w:val="20"/>
        </w:rPr>
        <w:br/>
        <w:t>{</w:t>
      </w:r>
      <w:r>
        <w:rPr>
          <w:rFonts w:ascii="Consolas" w:eastAsia="Times New Roman" w:hAnsi="Consolas" w:cs="Consolas"/>
          <w:color w:val="000000"/>
          <w:sz w:val="20"/>
          <w:szCs w:val="20"/>
        </w:rPr>
        <w:br/>
        <w:t xml:space="preserve">     </w:t>
      </w:r>
      <w:r w:rsidRPr="0010079C">
        <w:rPr>
          <w:rFonts w:ascii="Consolas" w:eastAsia="Times New Roman" w:hAnsi="Consolas" w:cs="Consolas"/>
          <w:color w:val="000000"/>
          <w:sz w:val="20"/>
          <w:szCs w:val="20"/>
        </w:rPr>
        <w:t>gamepad.SetXboxGamepadState(state);</w:t>
      </w:r>
      <w:r>
        <w:rPr>
          <w:rFonts w:ascii="Consolas" w:eastAsia="Times New Roman" w:hAnsi="Consolas" w:cs="Consolas"/>
          <w:color w:val="000000"/>
          <w:sz w:val="20"/>
          <w:szCs w:val="20"/>
        </w:rPr>
        <w:br/>
      </w:r>
      <w:r>
        <w:rPr>
          <w:rFonts w:ascii="Consolas" w:eastAsia="Times New Roman" w:hAnsi="Consolas" w:cs="Consolas"/>
          <w:color w:val="2B91AF"/>
          <w:sz w:val="20"/>
          <w:szCs w:val="20"/>
        </w:rPr>
        <w:t xml:space="preserve">     </w:t>
      </w:r>
      <w:r w:rsidRPr="0010079C">
        <w:rPr>
          <w:rFonts w:ascii="Consolas" w:eastAsia="Times New Roman" w:hAnsi="Consolas" w:cs="Consolas"/>
          <w:color w:val="2B91AF"/>
          <w:sz w:val="20"/>
          <w:szCs w:val="20"/>
        </w:rPr>
        <w:t>Thread</w:t>
      </w:r>
      <w:r w:rsidRPr="0010079C">
        <w:rPr>
          <w:rFonts w:ascii="Consolas" w:eastAsia="Times New Roman" w:hAnsi="Consolas" w:cs="Consolas"/>
          <w:color w:val="000000"/>
          <w:sz w:val="20"/>
          <w:szCs w:val="20"/>
        </w:rPr>
        <w:t>.Sleep(25);</w:t>
      </w:r>
      <w:r>
        <w:rPr>
          <w:rFonts w:ascii="Consolas" w:eastAsia="Times New Roman" w:hAnsi="Consolas" w:cs="Consolas"/>
          <w:color w:val="000000"/>
          <w:sz w:val="20"/>
          <w:szCs w:val="20"/>
        </w:rPr>
        <w:br/>
      </w:r>
      <w:r w:rsidRPr="0010079C">
        <w:rPr>
          <w:rFonts w:ascii="Consolas" w:eastAsia="Times New Roman" w:hAnsi="Consolas" w:cs="Consolas"/>
          <w:color w:val="000000"/>
          <w:sz w:val="20"/>
          <w:szCs w:val="20"/>
        </w:rPr>
        <w:t>}</w:t>
      </w:r>
    </w:p>
    <w:p w14:paraId="01096EF0" w14:textId="3C350907" w:rsidR="00770171" w:rsidRDefault="006C104A" w:rsidP="0033795B">
      <w:pPr>
        <w:pStyle w:val="ListParagraph"/>
        <w:numPr>
          <w:ilvl w:val="0"/>
          <w:numId w:val="21"/>
        </w:numPr>
      </w:pPr>
      <w:r w:rsidRPr="00F87B4D">
        <w:rPr>
          <w:b/>
        </w:rPr>
        <w:t>Xbox</w:t>
      </w:r>
      <w:r w:rsidR="00A23C1F" w:rsidRPr="00D24EDD">
        <w:rPr>
          <w:b/>
        </w:rPr>
        <w:t>Gamepad</w:t>
      </w:r>
      <w:r w:rsidR="00A23C1F">
        <w:t xml:space="preserve"> objects </w:t>
      </w:r>
      <w:r w:rsidR="00BC0852">
        <w:t xml:space="preserve">can </w:t>
      </w:r>
      <w:r w:rsidR="00A23C1F">
        <w:t>be paired with a user in the game.</w:t>
      </w:r>
      <w:r w:rsidR="00BC0852">
        <w:t xml:space="preserve"> See </w:t>
      </w:r>
      <w:hyperlink w:anchor="_How_to_pair" w:history="1">
        <w:r w:rsidR="00BC0852" w:rsidRPr="00BC0852">
          <w:rPr>
            <w:rStyle w:val="Hyperlink"/>
          </w:rPr>
          <w:t>How to pair a controller with a user</w:t>
        </w:r>
      </w:hyperlink>
      <w:r w:rsidR="00BC0852">
        <w:t xml:space="preserve"> section.</w:t>
      </w:r>
    </w:p>
    <w:p w14:paraId="60CC160A" w14:textId="5D09BA7D" w:rsidR="00770171" w:rsidRDefault="00770171" w:rsidP="0033795B">
      <w:pPr>
        <w:pStyle w:val="ListParagraph"/>
        <w:numPr>
          <w:ilvl w:val="0"/>
          <w:numId w:val="21"/>
        </w:numPr>
      </w:pPr>
      <w:r>
        <w:t>Always disconnect a</w:t>
      </w:r>
      <w:r w:rsidR="006C104A">
        <w:t>n</w:t>
      </w:r>
      <w:r>
        <w:t xml:space="preserve"> </w:t>
      </w:r>
      <w:r w:rsidR="006C104A" w:rsidRPr="00F87B4D">
        <w:rPr>
          <w:b/>
        </w:rPr>
        <w:t>Xbox</w:t>
      </w:r>
      <w:r w:rsidRPr="00D24EDD">
        <w:rPr>
          <w:b/>
        </w:rPr>
        <w:t>Gamepad</w:t>
      </w:r>
      <w:r>
        <w:t xml:space="preserve"> after you are done</w:t>
      </w:r>
      <w:r w:rsidR="00D24EDD">
        <w:t xml:space="preserve"> so that new </w:t>
      </w:r>
      <w:r w:rsidR="006C104A" w:rsidRPr="00F87B4D">
        <w:rPr>
          <w:b/>
        </w:rPr>
        <w:t>Xbox</w:t>
      </w:r>
      <w:r w:rsidRPr="00D24EDD">
        <w:rPr>
          <w:b/>
        </w:rPr>
        <w:t>Gamepad</w:t>
      </w:r>
      <w:r w:rsidR="001260DD">
        <w:t xml:space="preserve"> objects</w:t>
      </w:r>
      <w:r w:rsidR="00D24EDD">
        <w:t xml:space="preserve"> can connect to it</w:t>
      </w:r>
      <w:r>
        <w:t>. If you cannot connect a</w:t>
      </w:r>
      <w:r w:rsidR="00C07C76">
        <w:t>n</w:t>
      </w:r>
      <w:r>
        <w:t xml:space="preserve"> </w:t>
      </w:r>
      <w:r w:rsidR="006C104A" w:rsidRPr="00F87B4D">
        <w:rPr>
          <w:b/>
        </w:rPr>
        <w:t>Xbox</w:t>
      </w:r>
      <w:r w:rsidRPr="00D24EDD">
        <w:rPr>
          <w:b/>
        </w:rPr>
        <w:t>Gamepad</w:t>
      </w:r>
      <w:r>
        <w:t xml:space="preserve"> because all 16 slots are occupied, reboot the console and try connect</w:t>
      </w:r>
      <w:r w:rsidR="001260DD">
        <w:t>ing</w:t>
      </w:r>
      <w:r>
        <w:t xml:space="preserve"> again.</w:t>
      </w:r>
    </w:p>
    <w:p w14:paraId="25D44895" w14:textId="3EF2C373" w:rsidR="001260DD" w:rsidRDefault="006C104A" w:rsidP="0033795B">
      <w:pPr>
        <w:pStyle w:val="ListParagraph"/>
        <w:numPr>
          <w:ilvl w:val="0"/>
          <w:numId w:val="21"/>
        </w:numPr>
      </w:pPr>
      <w:r w:rsidRPr="00F87B4D">
        <w:rPr>
          <w:b/>
        </w:rPr>
        <w:t>Xbox</w:t>
      </w:r>
      <w:r w:rsidR="001260DD" w:rsidRPr="00D24EDD">
        <w:rPr>
          <w:b/>
        </w:rPr>
        <w:t>GamepadButtons</w:t>
      </w:r>
      <w:r w:rsidR="001260DD">
        <w:t xml:space="preserve"> is an </w:t>
      </w:r>
      <w:r>
        <w:t>enumeration</w:t>
      </w:r>
      <w:r w:rsidR="001260DD">
        <w:t xml:space="preserve">. For a complete list of possible input buttons, see the </w:t>
      </w:r>
      <w:r w:rsidRPr="00F87B4D">
        <w:rPr>
          <w:b/>
        </w:rPr>
        <w:t>Xbox</w:t>
      </w:r>
      <w:r w:rsidR="001260DD" w:rsidRPr="00D24EDD">
        <w:rPr>
          <w:b/>
        </w:rPr>
        <w:t>GamepadButtons</w:t>
      </w:r>
      <w:r>
        <w:t xml:space="preserve"> comments on the enumeration</w:t>
      </w:r>
      <w:r w:rsidR="001260DD">
        <w:t>. For thumb sticks and triggers, they have range of values  as follows:</w:t>
      </w:r>
    </w:p>
    <w:p w14:paraId="241AE7B5" w14:textId="0296D670" w:rsidR="001260DD" w:rsidRDefault="001260DD" w:rsidP="001260DD">
      <w:pPr>
        <w:pStyle w:val="ListParagraph"/>
        <w:numPr>
          <w:ilvl w:val="1"/>
          <w:numId w:val="21"/>
        </w:numPr>
      </w:pPr>
      <w:r>
        <w:t>Thumb sticks: between -1 to 1 as a float</w:t>
      </w:r>
    </w:p>
    <w:p w14:paraId="1A0C0521" w14:textId="59B22F24" w:rsidR="005302D0" w:rsidRDefault="001260DD" w:rsidP="001260DD">
      <w:pPr>
        <w:pStyle w:val="ListParagraph"/>
        <w:numPr>
          <w:ilvl w:val="1"/>
          <w:numId w:val="21"/>
        </w:numPr>
      </w:pPr>
      <w:r>
        <w:t>Triggers: between 0 to 1 as float</w:t>
      </w:r>
    </w:p>
    <w:p w14:paraId="057887AB" w14:textId="700A2CF3" w:rsidR="00E5520B" w:rsidRDefault="00FC6578">
      <w:pPr>
        <w:pStyle w:val="Heading1"/>
      </w:pPr>
      <w:bookmarkStart w:id="610" w:name="_How_to_pair"/>
      <w:bookmarkStart w:id="611" w:name="_Toc382485470"/>
      <w:bookmarkStart w:id="612" w:name="_Toc387829368"/>
      <w:bookmarkStart w:id="613" w:name="_Toc401655220"/>
      <w:bookmarkStart w:id="614" w:name="_Toc404263581"/>
      <w:bookmarkStart w:id="615" w:name="_Toc404586319"/>
      <w:bookmarkStart w:id="616" w:name="_Toc405276877"/>
      <w:bookmarkEnd w:id="610"/>
      <w:r>
        <w:t>How to pair a controller with a user</w:t>
      </w:r>
      <w:bookmarkEnd w:id="611"/>
      <w:bookmarkEnd w:id="612"/>
      <w:bookmarkEnd w:id="613"/>
      <w:bookmarkEnd w:id="614"/>
      <w:bookmarkEnd w:id="615"/>
      <w:bookmarkEnd w:id="616"/>
    </w:p>
    <w:p w14:paraId="04D525FC" w14:textId="245309FA" w:rsidR="00FC6578" w:rsidRPr="003039BB" w:rsidRDefault="00FC6578">
      <w:r>
        <w:rPr>
          <w:b/>
        </w:rPr>
        <w:t>XboxConsole</w:t>
      </w:r>
      <w:r>
        <w:t xml:space="preserve"> can pair both virtual controllers and physical controllers with users. </w:t>
      </w:r>
      <w:r w:rsidR="005059AD">
        <w:t xml:space="preserve">The process for doing </w:t>
      </w:r>
      <w:r w:rsidR="005059AD" w:rsidRPr="003039BB">
        <w:t>this is fairly simple.</w:t>
      </w:r>
    </w:p>
    <w:p w14:paraId="79F75405" w14:textId="495D3C00"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roofErr w:type="gramStart"/>
      <w:r w:rsidRPr="003039BB">
        <w:rPr>
          <w:rFonts w:ascii="Consolas" w:hAnsi="Consolas" w:cs="Consolas"/>
          <w:color w:val="0000FF"/>
          <w:sz w:val="19"/>
          <w:szCs w:val="19"/>
        </w:rPr>
        <w:t>using</w:t>
      </w:r>
      <w:proofErr w:type="gramEnd"/>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 xml:space="preserve"> </w:t>
      </w:r>
      <w:r w:rsidR="00BC0852">
        <w:rPr>
          <w:rFonts w:ascii="Consolas" w:hAnsi="Consolas" w:cs="Consolas"/>
          <w:color w:val="000000"/>
          <w:sz w:val="19"/>
          <w:szCs w:val="19"/>
        </w:rPr>
        <w:t>xbc</w:t>
      </w:r>
      <w:r w:rsidRPr="003039BB">
        <w:rPr>
          <w:rFonts w:ascii="Consolas" w:hAnsi="Consolas" w:cs="Consolas"/>
          <w:color w:val="000000"/>
          <w:sz w:val="19"/>
          <w:szCs w:val="19"/>
        </w:rPr>
        <w:t xml:space="preserve"> = </w:t>
      </w:r>
      <w:r w:rsidRPr="003039BB">
        <w:rPr>
          <w:rFonts w:ascii="Consolas" w:hAnsi="Consolas" w:cs="Consolas"/>
          <w:color w:val="0000FF"/>
          <w:sz w:val="19"/>
          <w:szCs w:val="19"/>
        </w:rPr>
        <w:t>new</w:t>
      </w:r>
      <w:r w:rsidRPr="003039BB">
        <w:rPr>
          <w:rFonts w:ascii="Consolas" w:hAnsi="Consolas" w:cs="Consolas"/>
          <w:color w:val="000000"/>
          <w:sz w:val="19"/>
          <w:szCs w:val="19"/>
        </w:rPr>
        <w:t xml:space="preserve"> </w:t>
      </w:r>
      <w:r w:rsidRPr="003039BB">
        <w:rPr>
          <w:rFonts w:ascii="Consolas" w:hAnsi="Consolas" w:cs="Consolas"/>
          <w:color w:val="2B91AF"/>
          <w:sz w:val="19"/>
          <w:szCs w:val="19"/>
        </w:rPr>
        <w:t>XboxConsole</w:t>
      </w:r>
      <w:r w:rsidRPr="003039BB">
        <w:rPr>
          <w:rFonts w:ascii="Consolas" w:hAnsi="Consolas" w:cs="Consolas"/>
          <w:color w:val="000000"/>
          <w:sz w:val="19"/>
          <w:szCs w:val="19"/>
        </w:rPr>
        <w:t>(</w:t>
      </w:r>
      <w:r w:rsidRPr="003039BB">
        <w:rPr>
          <w:rFonts w:ascii="Consolas" w:hAnsi="Consolas" w:cs="Consolas"/>
          <w:color w:val="0000FF"/>
          <w:sz w:val="19"/>
          <w:szCs w:val="19"/>
        </w:rPr>
        <w:t>this</w:t>
      </w:r>
      <w:r w:rsidRPr="003039BB">
        <w:rPr>
          <w:rFonts w:ascii="Consolas" w:hAnsi="Consolas" w:cs="Consolas"/>
          <w:color w:val="000000"/>
          <w:sz w:val="19"/>
          <w:szCs w:val="19"/>
        </w:rPr>
        <w:t>.toolsIP))</w:t>
      </w:r>
    </w:p>
    <w:p w14:paraId="205F3855"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w:t>
      </w:r>
    </w:p>
    <w:p w14:paraId="0000D9BE" w14:textId="3EAFF7EB" w:rsidR="005059AD"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2B91AF"/>
          <w:sz w:val="19"/>
          <w:szCs w:val="19"/>
        </w:rPr>
        <w:t>XboxUser</w:t>
      </w:r>
      <w:r w:rsidRPr="003039BB">
        <w:rPr>
          <w:rFonts w:ascii="Consolas" w:hAnsi="Consolas" w:cs="Consolas"/>
          <w:color w:val="000000"/>
          <w:sz w:val="19"/>
          <w:szCs w:val="19"/>
        </w:rPr>
        <w:t xml:space="preserve"> user = </w:t>
      </w:r>
      <w:r w:rsidR="00BC0852">
        <w:rPr>
          <w:rFonts w:ascii="Consolas" w:hAnsi="Consolas" w:cs="Consolas"/>
          <w:color w:val="000000"/>
          <w:sz w:val="19"/>
          <w:szCs w:val="19"/>
        </w:rPr>
        <w:t>xbc</w:t>
      </w:r>
      <w:r w:rsidRPr="003039BB">
        <w:rPr>
          <w:rFonts w:ascii="Consolas" w:hAnsi="Consolas" w:cs="Consolas"/>
          <w:color w:val="000000"/>
          <w:sz w:val="19"/>
          <w:szCs w:val="19"/>
        </w:rPr>
        <w:t xml:space="preserve">.Users.First(x =&gt; x.EmailAddress == </w:t>
      </w:r>
      <w:r w:rsidR="003039BB" w:rsidRPr="00B2784C">
        <w:rPr>
          <w:rFonts w:ascii="Consolas" w:hAnsi="Consolas" w:cs="Consolas"/>
          <w:color w:val="A31515"/>
          <w:sz w:val="19"/>
          <w:szCs w:val="19"/>
        </w:rPr>
        <w:t>@"</w:t>
      </w:r>
      <w:r w:rsidR="009B4C17" w:rsidRPr="007C5184">
        <w:rPr>
          <w:rFonts w:ascii="Consolas" w:hAnsi="Consolas"/>
          <w:color w:val="A31515"/>
          <w:sz w:val="19"/>
          <w:rPrChange w:id="617" w:author="Author">
            <w:rPr>
              <w:rFonts w:ascii="Consolas" w:hAnsi="Consolas" w:cs="Consolas"/>
              <w:color w:val="A31515"/>
              <w:sz w:val="19"/>
              <w:szCs w:val="19"/>
              <w:highlight w:val="yellow"/>
            </w:rPr>
          </w:rPrChange>
        </w:rPr>
        <w:t>UserEmailAddress@xboxtest.com</w:t>
      </w:r>
      <w:r w:rsidRPr="003039BB">
        <w:rPr>
          <w:rFonts w:ascii="Consolas" w:hAnsi="Consolas" w:cs="Consolas"/>
          <w:color w:val="A31515"/>
          <w:sz w:val="19"/>
          <w:szCs w:val="19"/>
        </w:rPr>
        <w:t>"</w:t>
      </w:r>
      <w:r w:rsidRPr="003039BB">
        <w:rPr>
          <w:rFonts w:ascii="Consolas" w:hAnsi="Consolas" w:cs="Consolas"/>
          <w:color w:val="000000"/>
          <w:sz w:val="19"/>
          <w:szCs w:val="19"/>
        </w:rPr>
        <w:t>);</w:t>
      </w:r>
    </w:p>
    <w:p w14:paraId="63DAF322" w14:textId="77777777" w:rsidR="003039BB" w:rsidRPr="003039BB" w:rsidRDefault="003039BB">
      <w:pPr>
        <w:autoSpaceDE w:val="0"/>
        <w:autoSpaceDN w:val="0"/>
        <w:adjustRightInd w:val="0"/>
        <w:spacing w:after="0" w:line="240" w:lineRule="auto"/>
        <w:ind w:left="709"/>
        <w:rPr>
          <w:rFonts w:ascii="Consolas" w:hAnsi="Consolas" w:cs="Consolas"/>
          <w:color w:val="000000"/>
          <w:sz w:val="19"/>
          <w:szCs w:val="19"/>
        </w:rPr>
      </w:pPr>
    </w:p>
    <w:p w14:paraId="3BADFEBA" w14:textId="08467509"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2B91AF"/>
          <w:sz w:val="19"/>
          <w:szCs w:val="19"/>
        </w:rPr>
        <w:t>XboxGamepad</w:t>
      </w:r>
      <w:r w:rsidRPr="003039BB">
        <w:rPr>
          <w:rFonts w:ascii="Consolas" w:hAnsi="Consolas" w:cs="Consolas"/>
          <w:color w:val="000000"/>
          <w:sz w:val="19"/>
          <w:szCs w:val="19"/>
        </w:rPr>
        <w:t xml:space="preserve"> gamepad = </w:t>
      </w:r>
      <w:proofErr w:type="gramStart"/>
      <w:r w:rsidR="00BC0852">
        <w:rPr>
          <w:rFonts w:ascii="Consolas" w:hAnsi="Consolas" w:cs="Consolas"/>
          <w:color w:val="000000"/>
          <w:sz w:val="19"/>
          <w:szCs w:val="19"/>
        </w:rPr>
        <w:t>xbc</w:t>
      </w:r>
      <w:r w:rsidRPr="003039BB">
        <w:rPr>
          <w:rFonts w:ascii="Consolas" w:hAnsi="Consolas" w:cs="Consolas"/>
          <w:color w:val="000000"/>
          <w:sz w:val="19"/>
          <w:szCs w:val="19"/>
        </w:rPr>
        <w:t>.CreateXboxGamepad(</w:t>
      </w:r>
      <w:proofErr w:type="gramEnd"/>
      <w:r w:rsidRPr="003039BB">
        <w:rPr>
          <w:rFonts w:ascii="Consolas" w:hAnsi="Consolas" w:cs="Consolas"/>
          <w:color w:val="000000"/>
          <w:sz w:val="19"/>
          <w:szCs w:val="19"/>
        </w:rPr>
        <w:t>);</w:t>
      </w:r>
    </w:p>
    <w:p w14:paraId="1D1201F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gramStart"/>
      <w:r w:rsidRPr="003039BB">
        <w:rPr>
          <w:rFonts w:ascii="Consolas" w:hAnsi="Consolas" w:cs="Consolas"/>
          <w:color w:val="000000"/>
          <w:sz w:val="19"/>
          <w:szCs w:val="19"/>
        </w:rPr>
        <w:t>gamepad.Connect(</w:t>
      </w:r>
      <w:proofErr w:type="gramEnd"/>
      <w:r w:rsidRPr="003039BB">
        <w:rPr>
          <w:rFonts w:ascii="Consolas" w:hAnsi="Consolas" w:cs="Consolas"/>
          <w:color w:val="000000"/>
          <w:sz w:val="19"/>
          <w:szCs w:val="19"/>
        </w:rPr>
        <w:t>);</w:t>
      </w:r>
    </w:p>
    <w:p w14:paraId="56E1FA34"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364893C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gramStart"/>
      <w:r w:rsidRPr="007C5184">
        <w:rPr>
          <w:rFonts w:ascii="Consolas" w:hAnsi="Consolas"/>
          <w:color w:val="000000"/>
          <w:sz w:val="19"/>
          <w:highlight w:val="yellow"/>
          <w:rPrChange w:id="618" w:author="Author">
            <w:rPr>
              <w:rFonts w:ascii="Consolas" w:hAnsi="Consolas" w:cs="Consolas"/>
              <w:color w:val="000000"/>
              <w:sz w:val="19"/>
              <w:szCs w:val="19"/>
            </w:rPr>
          </w:rPrChange>
        </w:rPr>
        <w:t>user.PairWithVirtualController(</w:t>
      </w:r>
      <w:proofErr w:type="gramEnd"/>
      <w:r w:rsidRPr="007C5184">
        <w:rPr>
          <w:rFonts w:ascii="Consolas" w:hAnsi="Consolas"/>
          <w:color w:val="000000"/>
          <w:sz w:val="19"/>
          <w:highlight w:val="yellow"/>
          <w:rPrChange w:id="619" w:author="Author">
            <w:rPr>
              <w:rFonts w:ascii="Consolas" w:hAnsi="Consolas" w:cs="Consolas"/>
              <w:color w:val="000000"/>
              <w:sz w:val="19"/>
              <w:szCs w:val="19"/>
            </w:rPr>
          </w:rPrChange>
        </w:rPr>
        <w:t>gamepad);</w:t>
      </w:r>
    </w:p>
    <w:p w14:paraId="195B036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539F5246"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r w:rsidRPr="003039BB">
        <w:rPr>
          <w:rFonts w:ascii="Consolas" w:hAnsi="Consolas" w:cs="Consolas"/>
          <w:color w:val="008000"/>
          <w:sz w:val="19"/>
          <w:szCs w:val="19"/>
        </w:rPr>
        <w:t>//Do something with the paired controller</w:t>
      </w:r>
    </w:p>
    <w:p w14:paraId="222433EE"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p>
    <w:p w14:paraId="61E8E589" w14:textId="77777777" w:rsidR="005059AD" w:rsidRPr="003039BB" w:rsidRDefault="005059AD">
      <w:pPr>
        <w:autoSpaceDE w:val="0"/>
        <w:autoSpaceDN w:val="0"/>
        <w:adjustRightInd w:val="0"/>
        <w:spacing w:after="0" w:line="240" w:lineRule="auto"/>
        <w:ind w:left="709"/>
        <w:rPr>
          <w:rFonts w:ascii="Consolas" w:hAnsi="Consolas" w:cs="Consolas"/>
          <w:color w:val="000000"/>
          <w:sz w:val="19"/>
          <w:szCs w:val="19"/>
        </w:rPr>
      </w:pPr>
      <w:r w:rsidRPr="003039BB">
        <w:rPr>
          <w:rFonts w:ascii="Consolas" w:hAnsi="Consolas" w:cs="Consolas"/>
          <w:color w:val="000000"/>
          <w:sz w:val="19"/>
          <w:szCs w:val="19"/>
        </w:rPr>
        <w:t xml:space="preserve">    </w:t>
      </w:r>
      <w:proofErr w:type="gramStart"/>
      <w:r w:rsidRPr="003039BB">
        <w:rPr>
          <w:rFonts w:ascii="Consolas" w:hAnsi="Consolas" w:cs="Consolas"/>
          <w:color w:val="000000"/>
          <w:sz w:val="19"/>
          <w:szCs w:val="19"/>
        </w:rPr>
        <w:t>gamepad.Disconnect(</w:t>
      </w:r>
      <w:proofErr w:type="gramEnd"/>
      <w:r w:rsidRPr="003039BB">
        <w:rPr>
          <w:rFonts w:ascii="Consolas" w:hAnsi="Consolas" w:cs="Consolas"/>
          <w:color w:val="000000"/>
          <w:sz w:val="19"/>
          <w:szCs w:val="19"/>
        </w:rPr>
        <w:t>);</w:t>
      </w:r>
    </w:p>
    <w:p w14:paraId="62A3134E" w14:textId="3EBA9BD3" w:rsidR="00FC6578" w:rsidRPr="003039BB" w:rsidRDefault="005059AD">
      <w:pPr>
        <w:ind w:left="709"/>
        <w:rPr>
          <w:rFonts w:ascii="Consolas" w:hAnsi="Consolas" w:cs="Consolas"/>
          <w:color w:val="000000"/>
          <w:sz w:val="19"/>
          <w:szCs w:val="19"/>
        </w:rPr>
      </w:pPr>
      <w:r w:rsidRPr="003039BB">
        <w:rPr>
          <w:rFonts w:ascii="Consolas" w:hAnsi="Consolas" w:cs="Consolas"/>
          <w:color w:val="000000"/>
          <w:sz w:val="19"/>
          <w:szCs w:val="19"/>
        </w:rPr>
        <w:t>}</w:t>
      </w:r>
    </w:p>
    <w:p w14:paraId="29909DE4" w14:textId="7BBB7758" w:rsidR="005059AD" w:rsidRPr="003039BB" w:rsidRDefault="005059AD">
      <w:r w:rsidRPr="003039BB">
        <w:t>In the example above, we pair a virtual controller with a user on the console</w:t>
      </w:r>
      <w:r w:rsidR="003039BB">
        <w:t xml:space="preserve"> that matches </w:t>
      </w:r>
      <w:r w:rsidR="00FB4551">
        <w:t>our</w:t>
      </w:r>
      <w:r w:rsidR="003039BB">
        <w:t xml:space="preserve"> desired email address</w:t>
      </w:r>
      <w:r w:rsidRPr="003039BB">
        <w:t>. If you know the controller Id</w:t>
      </w:r>
      <w:r w:rsidR="003039BB" w:rsidRPr="003039BB">
        <w:t xml:space="preserve">, you can pair a physical controller as well using the </w:t>
      </w:r>
      <w:r w:rsidR="003039BB" w:rsidRPr="003039BB">
        <w:rPr>
          <w:b/>
        </w:rPr>
        <w:t>PairWithPhysicalController</w:t>
      </w:r>
      <w:r w:rsidR="003039BB">
        <w:t xml:space="preserve"> method of the </w:t>
      </w:r>
      <w:r w:rsidR="003039BB" w:rsidRPr="003039BB">
        <w:rPr>
          <w:b/>
        </w:rPr>
        <w:t>XboxUser</w:t>
      </w:r>
      <w:r w:rsidR="003039BB">
        <w:t xml:space="preserve"> class.</w:t>
      </w:r>
    </w:p>
    <w:p w14:paraId="5C7A8306" w14:textId="77777777" w:rsidR="009606FD" w:rsidRDefault="005B0DFB">
      <w:pPr>
        <w:rPr>
          <w:ins w:id="620" w:author="Author"/>
        </w:rPr>
      </w:pPr>
      <w:ins w:id="621" w:author="Author">
        <w:r>
          <w:t>Pairing a user with a virtual controller adds the controller to a list of controllers already associated with the user. Titles will enumerate this list to choose one controller for driving the gameplay and menu interaction. Physical controllers are assigned IDs in a lower range than virtual controllers so they are usually returned first during the enumeration process, and most titles simply grab the first item in the list. This causes any paired virtual controllers to be ignored as soon as a title launches, even though they may work on the Home screen.</w:t>
        </w:r>
      </w:ins>
    </w:p>
    <w:p w14:paraId="4A00581C" w14:textId="6EFC7977" w:rsidR="009606FD" w:rsidRDefault="005B0DFB">
      <w:pPr>
        <w:rPr>
          <w:ins w:id="622" w:author="Author"/>
        </w:rPr>
      </w:pPr>
      <w:ins w:id="623" w:author="Author">
        <w:r>
          <w:t xml:space="preserve">To achieve </w:t>
        </w:r>
        <w:r w:rsidRPr="004D0B0F">
          <w:rPr>
            <w:b/>
          </w:rPr>
          <w:t>exclusive</w:t>
        </w:r>
        <w:r>
          <w:t xml:space="preserve"> pairing (pair a user with a virtual controller and discard any previous pairings), use the </w:t>
        </w:r>
        <w:r w:rsidRPr="004D0B0F">
          <w:rPr>
            <w:b/>
          </w:rPr>
          <w:t>PairWithVirtualControllerExclusive</w:t>
        </w:r>
        <w:r>
          <w:t xml:space="preserve"> method. This will ensure the user is paired with </w:t>
        </w:r>
        <w:r w:rsidRPr="004D0B0F">
          <w:rPr>
            <w:b/>
          </w:rPr>
          <w:t>only one</w:t>
        </w:r>
        <w:r>
          <w:t xml:space="preserve"> controller, the virtual controller that you specify.</w:t>
        </w:r>
        <w:r w:rsidR="009606FD">
          <w:t xml:space="preserve"> The process is the same as in the above code example:</w:t>
        </w:r>
      </w:ins>
    </w:p>
    <w:p w14:paraId="3E3E9A9B" w14:textId="7301AA44" w:rsidR="009606FD" w:rsidRPr="003039BB" w:rsidRDefault="009606FD" w:rsidP="004D0B0F">
      <w:pPr>
        <w:ind w:left="720"/>
        <w:rPr>
          <w:ins w:id="624" w:author="Author"/>
        </w:rPr>
      </w:pPr>
      <w:proofErr w:type="gramStart"/>
      <w:ins w:id="625" w:author="Author">
        <w:r w:rsidRPr="004D0B0F">
          <w:rPr>
            <w:rFonts w:ascii="Consolas" w:hAnsi="Consolas" w:cs="Consolas"/>
            <w:color w:val="000000"/>
            <w:sz w:val="19"/>
            <w:szCs w:val="19"/>
          </w:rPr>
          <w:t>user.PairWithVirtualController</w:t>
        </w:r>
        <w:r>
          <w:rPr>
            <w:rFonts w:ascii="Consolas" w:hAnsi="Consolas" w:cs="Consolas"/>
            <w:color w:val="000000"/>
            <w:sz w:val="19"/>
            <w:szCs w:val="19"/>
          </w:rPr>
          <w:t>Exclusive</w:t>
        </w:r>
        <w:r w:rsidRPr="004D0B0F">
          <w:rPr>
            <w:rFonts w:ascii="Consolas" w:hAnsi="Consolas" w:cs="Consolas"/>
            <w:color w:val="000000"/>
            <w:sz w:val="19"/>
            <w:szCs w:val="19"/>
          </w:rPr>
          <w:t>(</w:t>
        </w:r>
        <w:proofErr w:type="gramEnd"/>
        <w:r w:rsidRPr="004D0B0F">
          <w:rPr>
            <w:rFonts w:ascii="Consolas" w:hAnsi="Consolas" w:cs="Consolas"/>
            <w:color w:val="000000"/>
            <w:sz w:val="19"/>
            <w:szCs w:val="19"/>
          </w:rPr>
          <w:t>gamepad);</w:t>
        </w:r>
      </w:ins>
    </w:p>
    <w:p w14:paraId="38F1767B" w14:textId="790E49FF" w:rsidR="00FC6578" w:rsidRDefault="00FC6578">
      <w:pPr>
        <w:rPr>
          <w:b/>
        </w:rPr>
      </w:pPr>
      <w:r>
        <w:rPr>
          <w:b/>
        </w:rPr>
        <w:t>Notes:</w:t>
      </w:r>
    </w:p>
    <w:p w14:paraId="04DEF94A" w14:textId="21A3E510" w:rsidR="00FC6578" w:rsidRDefault="00FC6578">
      <w:pPr>
        <w:pStyle w:val="ListParagraph"/>
        <w:numPr>
          <w:ilvl w:val="0"/>
          <w:numId w:val="34"/>
        </w:numPr>
      </w:pPr>
      <w:r>
        <w:t>The user has to be signed-in at the time of pairing.</w:t>
      </w:r>
    </w:p>
    <w:p w14:paraId="4942C59D" w14:textId="0A25B69A" w:rsidR="003039BB" w:rsidRPr="00FC6578" w:rsidRDefault="003039BB">
      <w:pPr>
        <w:pStyle w:val="ListParagraph"/>
        <w:numPr>
          <w:ilvl w:val="0"/>
          <w:numId w:val="34"/>
        </w:numPr>
      </w:pPr>
      <w:r>
        <w:t>Pairing a controller automatically overrides the previous pairing that the controller had.</w:t>
      </w:r>
    </w:p>
    <w:p w14:paraId="4F86FC11" w14:textId="77777777" w:rsidR="00E755AD" w:rsidRDefault="00E755AD" w:rsidP="00707CA2">
      <w:pPr>
        <w:pStyle w:val="Heading1"/>
      </w:pPr>
      <w:bookmarkStart w:id="626" w:name="_Toc382485471"/>
      <w:bookmarkStart w:id="627" w:name="_Toc387829369"/>
      <w:bookmarkStart w:id="628" w:name="_Toc401655221"/>
      <w:bookmarkStart w:id="629" w:name="_Toc404263582"/>
      <w:bookmarkStart w:id="630" w:name="_Toc404586320"/>
      <w:bookmarkStart w:id="631" w:name="_Toc405276878"/>
      <w:r>
        <w:t xml:space="preserve">Exception </w:t>
      </w:r>
      <w:r w:rsidR="005E4811">
        <w:t>h</w:t>
      </w:r>
      <w:r>
        <w:t>andling</w:t>
      </w:r>
      <w:bookmarkEnd w:id="626"/>
      <w:bookmarkEnd w:id="627"/>
      <w:bookmarkEnd w:id="628"/>
      <w:bookmarkEnd w:id="629"/>
      <w:bookmarkEnd w:id="630"/>
      <w:bookmarkEnd w:id="631"/>
    </w:p>
    <w:p w14:paraId="3B161CFA" w14:textId="77777777" w:rsidR="00E755AD" w:rsidRDefault="00E755AD" w:rsidP="00C13B14">
      <w:r>
        <w:t xml:space="preserve">The majority of exceptions generated by the </w:t>
      </w:r>
      <w:r w:rsidRPr="00C13B14">
        <w:rPr>
          <w:b/>
        </w:rPr>
        <w:t>XboxConsole</w:t>
      </w:r>
      <w:r>
        <w:rPr>
          <w:b/>
        </w:rPr>
        <w:t xml:space="preserve"> </w:t>
      </w:r>
      <w:r>
        <w:t xml:space="preserve">library inherit from </w:t>
      </w:r>
      <w:r w:rsidRPr="00C13B14">
        <w:rPr>
          <w:b/>
        </w:rPr>
        <w:t>XboxException</w:t>
      </w:r>
      <w:r>
        <w:t xml:space="preserve">.  Therefore, users are encourage to place all calls into the </w:t>
      </w:r>
      <w:r w:rsidRPr="00C13B14">
        <w:rPr>
          <w:b/>
        </w:rPr>
        <w:t>XboxConsole</w:t>
      </w:r>
      <w:r>
        <w:rPr>
          <w:b/>
        </w:rPr>
        <w:t xml:space="preserve"> </w:t>
      </w:r>
      <w:r>
        <w:t xml:space="preserve">library inside of a try/catch block that will catch exceptions that derive from </w:t>
      </w:r>
      <w:r>
        <w:rPr>
          <w:b/>
        </w:rPr>
        <w:t>XboxException</w:t>
      </w:r>
      <w:r>
        <w:t xml:space="preserve">.  </w:t>
      </w:r>
    </w:p>
    <w:p w14:paraId="0880EFB2" w14:textId="24ED29CA" w:rsidR="00E755AD" w:rsidRPr="00C13B14" w:rsidRDefault="00E755AD" w:rsidP="00C13B14">
      <w:pPr>
        <w:rPr>
          <w:b/>
        </w:rPr>
      </w:pPr>
      <w:r>
        <w:t xml:space="preserve">In addition to types that inherit from </w:t>
      </w:r>
      <w:r>
        <w:rPr>
          <w:b/>
        </w:rPr>
        <w:t>XboxException</w:t>
      </w:r>
      <w:r>
        <w:t xml:space="preserve">, the </w:t>
      </w:r>
      <w:r>
        <w:rPr>
          <w:b/>
        </w:rPr>
        <w:t>XboxConsole</w:t>
      </w:r>
      <w:r>
        <w:t xml:space="preserve"> library will also throw some </w:t>
      </w:r>
      <w:r w:rsidR="00C0737C">
        <w:t>standard .NET</w:t>
      </w:r>
      <w:r>
        <w:t xml:space="preserve"> exceptions depending on the operation being performed.  For example, the I/O functions can throw typical I/O exceptions like </w:t>
      </w:r>
      <w:r>
        <w:rPr>
          <w:b/>
        </w:rPr>
        <w:t>FileNotFoundException, PathTooLongException, UnauthorizedAccessException</w:t>
      </w:r>
      <w:r>
        <w:t xml:space="preserve">, etc.  </w:t>
      </w:r>
      <w:r w:rsidR="00C0737C">
        <w:t>Additionally, a</w:t>
      </w:r>
      <w:r>
        <w:t xml:space="preserve">ny </w:t>
      </w:r>
      <w:r>
        <w:rPr>
          <w:b/>
        </w:rPr>
        <w:t>XboxConsole</w:t>
      </w:r>
      <w:r>
        <w:t xml:space="preserve"> method that takes a timeout parameter can also throw a </w:t>
      </w:r>
      <w:r>
        <w:rPr>
          <w:b/>
        </w:rPr>
        <w:t>TimeoutException.</w:t>
      </w:r>
    </w:p>
    <w:p w14:paraId="3065B5BA" w14:textId="77777777" w:rsidR="00707CA2" w:rsidRDefault="00707CA2" w:rsidP="00707CA2">
      <w:pPr>
        <w:pStyle w:val="Heading1"/>
      </w:pPr>
      <w:bookmarkStart w:id="632" w:name="_Toc382485472"/>
      <w:bookmarkStart w:id="633" w:name="_Toc387829370"/>
      <w:bookmarkStart w:id="634" w:name="_Toc401655222"/>
      <w:bookmarkStart w:id="635" w:name="_Toc404263583"/>
      <w:bookmarkStart w:id="636" w:name="_Toc404586321"/>
      <w:bookmarkStart w:id="637" w:name="_Toc405276879"/>
      <w:r>
        <w:t>Remarks</w:t>
      </w:r>
      <w:bookmarkEnd w:id="632"/>
      <w:bookmarkEnd w:id="633"/>
      <w:bookmarkEnd w:id="634"/>
      <w:bookmarkEnd w:id="635"/>
      <w:bookmarkEnd w:id="636"/>
      <w:bookmarkEnd w:id="637"/>
    </w:p>
    <w:p w14:paraId="0011C2B8" w14:textId="77777777" w:rsidR="00531C1D" w:rsidRDefault="006E26A7" w:rsidP="00DC73A7">
      <w:pPr>
        <w:pStyle w:val="ListParagraph"/>
        <w:numPr>
          <w:ilvl w:val="0"/>
          <w:numId w:val="3"/>
        </w:numPr>
      </w:pPr>
      <w:r>
        <w:t xml:space="preserve">If you get an exception saying </w:t>
      </w:r>
      <w:r w:rsidRPr="00531C1D">
        <w:rPr>
          <w:b/>
        </w:rPr>
        <w:t>XboxConsole</w:t>
      </w:r>
      <w:r>
        <w:t xml:space="preserve"> cannot find a default console on your </w:t>
      </w:r>
      <w:r w:rsidR="003D7ECD">
        <w:t>PC</w:t>
      </w:r>
      <w:r>
        <w:t xml:space="preserve"> then make sure you use </w:t>
      </w:r>
      <w:r w:rsidRPr="00531C1D">
        <w:rPr>
          <w:b/>
        </w:rPr>
        <w:t>xbconnect</w:t>
      </w:r>
      <w:r>
        <w:t xml:space="preserve"> </w:t>
      </w:r>
      <w:r w:rsidR="00D6231F">
        <w:t>command</w:t>
      </w:r>
      <w:r>
        <w:t xml:space="preserve"> to register a default console and try again.</w:t>
      </w:r>
    </w:p>
    <w:p w14:paraId="426084E2" w14:textId="77777777" w:rsidR="008516C4" w:rsidRDefault="00531C1D" w:rsidP="00DE4A4A">
      <w:pPr>
        <w:pStyle w:val="ListParagraph"/>
        <w:numPr>
          <w:ilvl w:val="0"/>
          <w:numId w:val="3"/>
        </w:numPr>
        <w:autoSpaceDE w:val="0"/>
        <w:autoSpaceDN w:val="0"/>
        <w:spacing w:after="0" w:line="240" w:lineRule="auto"/>
      </w:pPr>
      <w:r w:rsidRPr="00531C1D">
        <w:t>You must build your application as x64 because</w:t>
      </w:r>
      <w:r w:rsidRPr="00E7157C">
        <w:t xml:space="preserve"> </w:t>
      </w:r>
      <w:r w:rsidR="00E755AD" w:rsidRPr="0011234E">
        <w:rPr>
          <w:b/>
        </w:rPr>
        <w:t xml:space="preserve">XboxConsole </w:t>
      </w:r>
      <w:r w:rsidR="00E755AD">
        <w:t>takes a dependence on the 64-bit binaries included in the XDK</w:t>
      </w:r>
      <w:r w:rsidR="00E755AD" w:rsidRPr="00531C1D">
        <w:t>.</w:t>
      </w:r>
    </w:p>
    <w:p w14:paraId="66BB93A0" w14:textId="62BDE421" w:rsidR="00B66441" w:rsidRPr="00531C1D" w:rsidRDefault="00B66441" w:rsidP="00DE4A4A">
      <w:pPr>
        <w:pStyle w:val="ListParagraph"/>
        <w:numPr>
          <w:ilvl w:val="0"/>
          <w:numId w:val="3"/>
        </w:numPr>
        <w:autoSpaceDE w:val="0"/>
        <w:autoSpaceDN w:val="0"/>
        <w:spacing w:after="0" w:line="240" w:lineRule="auto"/>
      </w:pPr>
      <w:r>
        <w:lastRenderedPageBreak/>
        <w:t xml:space="preserve">If you receive an </w:t>
      </w:r>
      <w:r w:rsidRPr="00DE4A4A">
        <w:rPr>
          <w:b/>
        </w:rPr>
        <w:t>XboxSignInException</w:t>
      </w:r>
      <w:r>
        <w:t>, make sure you are using an email</w:t>
      </w:r>
      <w:r w:rsidR="008516C4">
        <w:t xml:space="preserve"> </w:t>
      </w:r>
      <w:r>
        <w:t>account from “xboxtest.com” domain</w:t>
      </w:r>
      <w:r w:rsidR="008516C4">
        <w:t>. O</w:t>
      </w:r>
      <w:r w:rsidR="008516C4" w:rsidRPr="00DE4A4A">
        <w:t>nly emails for accounts registered for the game sandbox are allowed. To obtain an email account for your use, contact your project manager.</w:t>
      </w:r>
    </w:p>
    <w:p w14:paraId="1E88F015" w14:textId="77777777" w:rsidR="00707CA2" w:rsidRDefault="00707CA2"/>
    <w:p w14:paraId="16D220D3" w14:textId="3337CD24" w:rsidR="00B66441" w:rsidRDefault="00B66441"/>
    <w:sectPr w:rsidR="00B66441" w:rsidSect="008D2C7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1AB3E" w14:textId="77777777" w:rsidR="000B02B4" w:rsidRDefault="000B02B4" w:rsidP="00707CA2">
      <w:pPr>
        <w:spacing w:after="0" w:line="240" w:lineRule="auto"/>
      </w:pPr>
      <w:r>
        <w:separator/>
      </w:r>
    </w:p>
  </w:endnote>
  <w:endnote w:type="continuationSeparator" w:id="0">
    <w:p w14:paraId="10754942" w14:textId="77777777" w:rsidR="000B02B4" w:rsidRDefault="000B02B4" w:rsidP="00707CA2">
      <w:pPr>
        <w:spacing w:after="0" w:line="240" w:lineRule="auto"/>
      </w:pPr>
      <w:r>
        <w:continuationSeparator/>
      </w:r>
    </w:p>
  </w:endnote>
  <w:endnote w:type="continuationNotice" w:id="1">
    <w:p w14:paraId="45738E6D" w14:textId="77777777" w:rsidR="000B02B4" w:rsidRDefault="000B0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922C" w14:textId="77777777" w:rsidR="00E55A88" w:rsidRDefault="00E55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0AE1C" w14:textId="77777777" w:rsidR="00E55A88" w:rsidRDefault="00E55A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28B6" w14:textId="77777777" w:rsidR="00E55A88" w:rsidRDefault="00E55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73F9B" w14:textId="77777777" w:rsidR="000B02B4" w:rsidRDefault="000B02B4" w:rsidP="00707CA2">
      <w:pPr>
        <w:spacing w:after="0" w:line="240" w:lineRule="auto"/>
      </w:pPr>
      <w:r>
        <w:separator/>
      </w:r>
    </w:p>
  </w:footnote>
  <w:footnote w:type="continuationSeparator" w:id="0">
    <w:p w14:paraId="0AFE41D3" w14:textId="77777777" w:rsidR="000B02B4" w:rsidRDefault="000B02B4" w:rsidP="00707CA2">
      <w:pPr>
        <w:spacing w:after="0" w:line="240" w:lineRule="auto"/>
      </w:pPr>
      <w:r>
        <w:continuationSeparator/>
      </w:r>
    </w:p>
  </w:footnote>
  <w:footnote w:type="continuationNotice" w:id="1">
    <w:p w14:paraId="67655A98" w14:textId="77777777" w:rsidR="000B02B4" w:rsidRDefault="000B02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70F3F" w14:textId="77777777" w:rsidR="00E55A88" w:rsidRDefault="00E55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B2A9D" w14:textId="460D2EAA" w:rsidR="00E55A88" w:rsidRDefault="00E55A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2A98" w14:textId="77777777" w:rsidR="00E55A88" w:rsidRDefault="00E55A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634D"/>
    <w:multiLevelType w:val="hybridMultilevel"/>
    <w:tmpl w:val="7C8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7D53"/>
    <w:multiLevelType w:val="hybridMultilevel"/>
    <w:tmpl w:val="7E447A84"/>
    <w:lvl w:ilvl="0" w:tplc="A25ADC46">
      <w:start w:val="1"/>
      <w:numFmt w:val="bullet"/>
      <w:lvlText w:val=""/>
      <w:lvlJc w:val="left"/>
      <w:pPr>
        <w:ind w:left="720" w:hanging="360"/>
      </w:pPr>
      <w:rPr>
        <w:rFonts w:ascii="Symbol" w:hAnsi="Symbol" w:hint="default"/>
      </w:rPr>
    </w:lvl>
    <w:lvl w:ilvl="1" w:tplc="179C33D8">
      <w:start w:val="1"/>
      <w:numFmt w:val="bullet"/>
      <w:lvlText w:val="o"/>
      <w:lvlJc w:val="left"/>
      <w:pPr>
        <w:ind w:left="1440" w:hanging="360"/>
      </w:pPr>
      <w:rPr>
        <w:rFonts w:ascii="Courier New" w:hAnsi="Courier New" w:hint="default"/>
      </w:rPr>
    </w:lvl>
    <w:lvl w:ilvl="2" w:tplc="51964FDE">
      <w:start w:val="1"/>
      <w:numFmt w:val="bullet"/>
      <w:lvlText w:val=""/>
      <w:lvlJc w:val="left"/>
      <w:pPr>
        <w:ind w:left="2160" w:hanging="360"/>
      </w:pPr>
      <w:rPr>
        <w:rFonts w:ascii="Wingdings" w:hAnsi="Wingdings" w:hint="default"/>
      </w:rPr>
    </w:lvl>
    <w:lvl w:ilvl="3" w:tplc="59E2967A">
      <w:start w:val="1"/>
      <w:numFmt w:val="bullet"/>
      <w:lvlText w:val=""/>
      <w:lvlJc w:val="left"/>
      <w:pPr>
        <w:ind w:left="2880" w:hanging="360"/>
      </w:pPr>
      <w:rPr>
        <w:rFonts w:ascii="Symbol" w:hAnsi="Symbol" w:hint="default"/>
      </w:rPr>
    </w:lvl>
    <w:lvl w:ilvl="4" w:tplc="3B78CB04">
      <w:start w:val="1"/>
      <w:numFmt w:val="bullet"/>
      <w:lvlText w:val="o"/>
      <w:lvlJc w:val="left"/>
      <w:pPr>
        <w:ind w:left="3600" w:hanging="360"/>
      </w:pPr>
      <w:rPr>
        <w:rFonts w:ascii="Courier New" w:hAnsi="Courier New" w:hint="default"/>
      </w:rPr>
    </w:lvl>
    <w:lvl w:ilvl="5" w:tplc="DB8ADFBC">
      <w:start w:val="1"/>
      <w:numFmt w:val="bullet"/>
      <w:lvlText w:val=""/>
      <w:lvlJc w:val="left"/>
      <w:pPr>
        <w:ind w:left="4320" w:hanging="360"/>
      </w:pPr>
      <w:rPr>
        <w:rFonts w:ascii="Wingdings" w:hAnsi="Wingdings" w:hint="default"/>
      </w:rPr>
    </w:lvl>
    <w:lvl w:ilvl="6" w:tplc="B8F4F3EE">
      <w:start w:val="1"/>
      <w:numFmt w:val="bullet"/>
      <w:lvlText w:val=""/>
      <w:lvlJc w:val="left"/>
      <w:pPr>
        <w:ind w:left="5040" w:hanging="360"/>
      </w:pPr>
      <w:rPr>
        <w:rFonts w:ascii="Symbol" w:hAnsi="Symbol" w:hint="default"/>
      </w:rPr>
    </w:lvl>
    <w:lvl w:ilvl="7" w:tplc="A8322CC0">
      <w:start w:val="1"/>
      <w:numFmt w:val="bullet"/>
      <w:lvlText w:val="o"/>
      <w:lvlJc w:val="left"/>
      <w:pPr>
        <w:ind w:left="5760" w:hanging="360"/>
      </w:pPr>
      <w:rPr>
        <w:rFonts w:ascii="Courier New" w:hAnsi="Courier New" w:hint="default"/>
      </w:rPr>
    </w:lvl>
    <w:lvl w:ilvl="8" w:tplc="06D22118">
      <w:start w:val="1"/>
      <w:numFmt w:val="bullet"/>
      <w:lvlText w:val=""/>
      <w:lvlJc w:val="left"/>
      <w:pPr>
        <w:ind w:left="6480" w:hanging="360"/>
      </w:pPr>
      <w:rPr>
        <w:rFonts w:ascii="Wingdings" w:hAnsi="Wingdings" w:hint="default"/>
      </w:rPr>
    </w:lvl>
  </w:abstractNum>
  <w:abstractNum w:abstractNumId="2">
    <w:nsid w:val="0F946312"/>
    <w:multiLevelType w:val="hybridMultilevel"/>
    <w:tmpl w:val="05ACF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50DC"/>
    <w:multiLevelType w:val="hybridMultilevel"/>
    <w:tmpl w:val="9AFC43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6A40"/>
    <w:multiLevelType w:val="hybridMultilevel"/>
    <w:tmpl w:val="9DF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03A5A"/>
    <w:multiLevelType w:val="hybridMultilevel"/>
    <w:tmpl w:val="87F8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7247D"/>
    <w:multiLevelType w:val="hybridMultilevel"/>
    <w:tmpl w:val="36E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043E8"/>
    <w:multiLevelType w:val="hybridMultilevel"/>
    <w:tmpl w:val="79728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6477A"/>
    <w:multiLevelType w:val="hybridMultilevel"/>
    <w:tmpl w:val="8956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673D5"/>
    <w:multiLevelType w:val="hybridMultilevel"/>
    <w:tmpl w:val="021C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51481"/>
    <w:multiLevelType w:val="hybridMultilevel"/>
    <w:tmpl w:val="BCFE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02654"/>
    <w:multiLevelType w:val="hybridMultilevel"/>
    <w:tmpl w:val="20A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463851"/>
    <w:multiLevelType w:val="hybridMultilevel"/>
    <w:tmpl w:val="621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572FB"/>
    <w:multiLevelType w:val="hybridMultilevel"/>
    <w:tmpl w:val="CCEE6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D75D6D"/>
    <w:multiLevelType w:val="hybridMultilevel"/>
    <w:tmpl w:val="CB8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4A1D4B"/>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B349E"/>
    <w:multiLevelType w:val="hybridMultilevel"/>
    <w:tmpl w:val="A2DC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05C75"/>
    <w:multiLevelType w:val="hybridMultilevel"/>
    <w:tmpl w:val="6FBE5B3E"/>
    <w:lvl w:ilvl="0" w:tplc="301ABB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ED5557"/>
    <w:multiLevelType w:val="hybridMultilevel"/>
    <w:tmpl w:val="490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2D2FFD"/>
    <w:multiLevelType w:val="hybridMultilevel"/>
    <w:tmpl w:val="98269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25737"/>
    <w:multiLevelType w:val="hybridMultilevel"/>
    <w:tmpl w:val="3C76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32437"/>
    <w:multiLevelType w:val="hybridMultilevel"/>
    <w:tmpl w:val="2A6A9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C4928"/>
    <w:multiLevelType w:val="hybridMultilevel"/>
    <w:tmpl w:val="75FA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0B2503"/>
    <w:multiLevelType w:val="hybridMultilevel"/>
    <w:tmpl w:val="647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1163BE"/>
    <w:multiLevelType w:val="hybridMultilevel"/>
    <w:tmpl w:val="77A0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377FF"/>
    <w:multiLevelType w:val="hybridMultilevel"/>
    <w:tmpl w:val="8B7E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52086"/>
    <w:multiLevelType w:val="hybridMultilevel"/>
    <w:tmpl w:val="106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8525F1"/>
    <w:multiLevelType w:val="hybridMultilevel"/>
    <w:tmpl w:val="9C22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D4233C"/>
    <w:multiLevelType w:val="hybridMultilevel"/>
    <w:tmpl w:val="C818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C3FC5"/>
    <w:multiLevelType w:val="hybridMultilevel"/>
    <w:tmpl w:val="2CA4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574FB"/>
    <w:multiLevelType w:val="hybridMultilevel"/>
    <w:tmpl w:val="11A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180CD4"/>
    <w:multiLevelType w:val="hybridMultilevel"/>
    <w:tmpl w:val="967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621A2A"/>
    <w:multiLevelType w:val="hybridMultilevel"/>
    <w:tmpl w:val="DAC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86543"/>
    <w:multiLevelType w:val="hybridMultilevel"/>
    <w:tmpl w:val="1B48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F2670"/>
    <w:multiLevelType w:val="hybridMultilevel"/>
    <w:tmpl w:val="A40A9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A1586"/>
    <w:multiLevelType w:val="hybridMultilevel"/>
    <w:tmpl w:val="C802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E5A83"/>
    <w:multiLevelType w:val="hybridMultilevel"/>
    <w:tmpl w:val="2C4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3934C3"/>
    <w:multiLevelType w:val="hybridMultilevel"/>
    <w:tmpl w:val="D6F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00A50"/>
    <w:multiLevelType w:val="hybridMultilevel"/>
    <w:tmpl w:val="952ADC16"/>
    <w:lvl w:ilvl="0" w:tplc="AC6C39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015D1"/>
    <w:multiLevelType w:val="hybridMultilevel"/>
    <w:tmpl w:val="6AAA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301EFE"/>
    <w:multiLevelType w:val="hybridMultilevel"/>
    <w:tmpl w:val="37B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8F63FA"/>
    <w:multiLevelType w:val="hybridMultilevel"/>
    <w:tmpl w:val="8C38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5C4D37"/>
    <w:multiLevelType w:val="hybridMultilevel"/>
    <w:tmpl w:val="00B221A6"/>
    <w:lvl w:ilvl="0" w:tplc="3FFC389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C74FD"/>
    <w:multiLevelType w:val="hybridMultilevel"/>
    <w:tmpl w:val="AC72F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34"/>
  </w:num>
  <w:num w:numId="4">
    <w:abstractNumId w:val="31"/>
  </w:num>
  <w:num w:numId="5">
    <w:abstractNumId w:val="17"/>
  </w:num>
  <w:num w:numId="6">
    <w:abstractNumId w:val="8"/>
  </w:num>
  <w:num w:numId="7">
    <w:abstractNumId w:val="11"/>
  </w:num>
  <w:num w:numId="8">
    <w:abstractNumId w:val="22"/>
  </w:num>
  <w:num w:numId="9">
    <w:abstractNumId w:val="32"/>
  </w:num>
  <w:num w:numId="10">
    <w:abstractNumId w:val="33"/>
  </w:num>
  <w:num w:numId="11">
    <w:abstractNumId w:val="27"/>
  </w:num>
  <w:num w:numId="12">
    <w:abstractNumId w:val="25"/>
  </w:num>
  <w:num w:numId="13">
    <w:abstractNumId w:val="26"/>
  </w:num>
  <w:num w:numId="14">
    <w:abstractNumId w:val="7"/>
  </w:num>
  <w:num w:numId="15">
    <w:abstractNumId w:val="35"/>
  </w:num>
  <w:num w:numId="16">
    <w:abstractNumId w:val="4"/>
  </w:num>
  <w:num w:numId="17">
    <w:abstractNumId w:val="28"/>
  </w:num>
  <w:num w:numId="18">
    <w:abstractNumId w:val="13"/>
  </w:num>
  <w:num w:numId="19">
    <w:abstractNumId w:val="13"/>
  </w:num>
  <w:num w:numId="20">
    <w:abstractNumId w:val="29"/>
  </w:num>
  <w:num w:numId="21">
    <w:abstractNumId w:val="16"/>
  </w:num>
  <w:num w:numId="22">
    <w:abstractNumId w:val="19"/>
  </w:num>
  <w:num w:numId="23">
    <w:abstractNumId w:val="15"/>
  </w:num>
  <w:num w:numId="24">
    <w:abstractNumId w:val="30"/>
  </w:num>
  <w:num w:numId="25">
    <w:abstractNumId w:val="1"/>
  </w:num>
  <w:num w:numId="26">
    <w:abstractNumId w:val="39"/>
  </w:num>
  <w:num w:numId="27">
    <w:abstractNumId w:val="36"/>
  </w:num>
  <w:num w:numId="28">
    <w:abstractNumId w:val="3"/>
  </w:num>
  <w:num w:numId="29">
    <w:abstractNumId w:val="40"/>
  </w:num>
  <w:num w:numId="30">
    <w:abstractNumId w:val="24"/>
  </w:num>
  <w:num w:numId="31">
    <w:abstractNumId w:val="6"/>
  </w:num>
  <w:num w:numId="32">
    <w:abstractNumId w:val="12"/>
  </w:num>
  <w:num w:numId="33">
    <w:abstractNumId w:val="43"/>
  </w:num>
  <w:num w:numId="34">
    <w:abstractNumId w:val="5"/>
  </w:num>
  <w:num w:numId="35">
    <w:abstractNumId w:val="14"/>
  </w:num>
  <w:num w:numId="36">
    <w:abstractNumId w:val="23"/>
  </w:num>
  <w:num w:numId="37">
    <w:abstractNumId w:val="9"/>
  </w:num>
  <w:num w:numId="38">
    <w:abstractNumId w:val="21"/>
  </w:num>
  <w:num w:numId="39">
    <w:abstractNumId w:val="2"/>
  </w:num>
  <w:num w:numId="40">
    <w:abstractNumId w:val="41"/>
  </w:num>
  <w:num w:numId="41">
    <w:abstractNumId w:val="37"/>
  </w:num>
  <w:num w:numId="42">
    <w:abstractNumId w:val="38"/>
  </w:num>
  <w:num w:numId="43">
    <w:abstractNumId w:val="10"/>
  </w:num>
  <w:num w:numId="44">
    <w:abstractNumId w:val="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57"/>
    <w:rsid w:val="000027A2"/>
    <w:rsid w:val="0000353B"/>
    <w:rsid w:val="00016585"/>
    <w:rsid w:val="00020BE8"/>
    <w:rsid w:val="0002261C"/>
    <w:rsid w:val="00022727"/>
    <w:rsid w:val="00022A52"/>
    <w:rsid w:val="00023246"/>
    <w:rsid w:val="000256BA"/>
    <w:rsid w:val="00043C0F"/>
    <w:rsid w:val="000445A1"/>
    <w:rsid w:val="00047F6F"/>
    <w:rsid w:val="0005183A"/>
    <w:rsid w:val="000548ED"/>
    <w:rsid w:val="0005590B"/>
    <w:rsid w:val="0005621D"/>
    <w:rsid w:val="00057E7A"/>
    <w:rsid w:val="000606C3"/>
    <w:rsid w:val="000613EA"/>
    <w:rsid w:val="00067ACE"/>
    <w:rsid w:val="0007345B"/>
    <w:rsid w:val="000770A2"/>
    <w:rsid w:val="0008071F"/>
    <w:rsid w:val="00080F7A"/>
    <w:rsid w:val="00090AFE"/>
    <w:rsid w:val="0009739A"/>
    <w:rsid w:val="000A1A62"/>
    <w:rsid w:val="000A3421"/>
    <w:rsid w:val="000B02B4"/>
    <w:rsid w:val="000B28A9"/>
    <w:rsid w:val="000B2FDB"/>
    <w:rsid w:val="000B5A0B"/>
    <w:rsid w:val="000C1508"/>
    <w:rsid w:val="000C219F"/>
    <w:rsid w:val="000C4FA6"/>
    <w:rsid w:val="000D673D"/>
    <w:rsid w:val="000E00FE"/>
    <w:rsid w:val="000E1D1C"/>
    <w:rsid w:val="000E3932"/>
    <w:rsid w:val="000F42D6"/>
    <w:rsid w:val="00101757"/>
    <w:rsid w:val="00101B70"/>
    <w:rsid w:val="00105F39"/>
    <w:rsid w:val="0011234E"/>
    <w:rsid w:val="00112AC8"/>
    <w:rsid w:val="0011539F"/>
    <w:rsid w:val="00116249"/>
    <w:rsid w:val="0011626A"/>
    <w:rsid w:val="00122A54"/>
    <w:rsid w:val="001260DD"/>
    <w:rsid w:val="001278E9"/>
    <w:rsid w:val="001323A1"/>
    <w:rsid w:val="00143213"/>
    <w:rsid w:val="001435D2"/>
    <w:rsid w:val="00144723"/>
    <w:rsid w:val="001447FB"/>
    <w:rsid w:val="001450B7"/>
    <w:rsid w:val="001452EC"/>
    <w:rsid w:val="001460E1"/>
    <w:rsid w:val="00146C76"/>
    <w:rsid w:val="001505F0"/>
    <w:rsid w:val="00162C4E"/>
    <w:rsid w:val="00162CC5"/>
    <w:rsid w:val="00163726"/>
    <w:rsid w:val="00197B0C"/>
    <w:rsid w:val="001A293B"/>
    <w:rsid w:val="001A2C10"/>
    <w:rsid w:val="001A4F0A"/>
    <w:rsid w:val="001B00FC"/>
    <w:rsid w:val="001B2294"/>
    <w:rsid w:val="001C0F46"/>
    <w:rsid w:val="001C18C6"/>
    <w:rsid w:val="001C2DDB"/>
    <w:rsid w:val="001C6653"/>
    <w:rsid w:val="001C7375"/>
    <w:rsid w:val="001D06E5"/>
    <w:rsid w:val="001D2A32"/>
    <w:rsid w:val="001D47AE"/>
    <w:rsid w:val="001D51F7"/>
    <w:rsid w:val="001E28A7"/>
    <w:rsid w:val="001E31BD"/>
    <w:rsid w:val="001E3469"/>
    <w:rsid w:val="001E73BC"/>
    <w:rsid w:val="001F0B2A"/>
    <w:rsid w:val="001F2E8B"/>
    <w:rsid w:val="001F4B44"/>
    <w:rsid w:val="00203B7C"/>
    <w:rsid w:val="0020680C"/>
    <w:rsid w:val="0021036E"/>
    <w:rsid w:val="00216341"/>
    <w:rsid w:val="00216E3B"/>
    <w:rsid w:val="00217319"/>
    <w:rsid w:val="00230359"/>
    <w:rsid w:val="002308BC"/>
    <w:rsid w:val="00234A82"/>
    <w:rsid w:val="0024340F"/>
    <w:rsid w:val="00243725"/>
    <w:rsid w:val="002467D7"/>
    <w:rsid w:val="0025011B"/>
    <w:rsid w:val="002506DB"/>
    <w:rsid w:val="00251754"/>
    <w:rsid w:val="00263911"/>
    <w:rsid w:val="002655A2"/>
    <w:rsid w:val="002657A2"/>
    <w:rsid w:val="002721C3"/>
    <w:rsid w:val="0027265A"/>
    <w:rsid w:val="00276BA0"/>
    <w:rsid w:val="00277271"/>
    <w:rsid w:val="00280BEF"/>
    <w:rsid w:val="00281C75"/>
    <w:rsid w:val="0028256E"/>
    <w:rsid w:val="00282639"/>
    <w:rsid w:val="00294838"/>
    <w:rsid w:val="002A1D8F"/>
    <w:rsid w:val="002A5A49"/>
    <w:rsid w:val="002B2E85"/>
    <w:rsid w:val="002B61FC"/>
    <w:rsid w:val="002C033D"/>
    <w:rsid w:val="002C55A1"/>
    <w:rsid w:val="002D02F0"/>
    <w:rsid w:val="002D56D6"/>
    <w:rsid w:val="002D5A85"/>
    <w:rsid w:val="002D5D99"/>
    <w:rsid w:val="002D60DB"/>
    <w:rsid w:val="002E08AE"/>
    <w:rsid w:val="002E138C"/>
    <w:rsid w:val="002E1935"/>
    <w:rsid w:val="002E5ACC"/>
    <w:rsid w:val="002F0FC3"/>
    <w:rsid w:val="002F232B"/>
    <w:rsid w:val="002F706F"/>
    <w:rsid w:val="003039BB"/>
    <w:rsid w:val="00304F6F"/>
    <w:rsid w:val="003055E7"/>
    <w:rsid w:val="003073A1"/>
    <w:rsid w:val="00310F06"/>
    <w:rsid w:val="0031388D"/>
    <w:rsid w:val="0031751B"/>
    <w:rsid w:val="00317B1D"/>
    <w:rsid w:val="003367D7"/>
    <w:rsid w:val="003369F3"/>
    <w:rsid w:val="00336BBE"/>
    <w:rsid w:val="0033795B"/>
    <w:rsid w:val="00341DEC"/>
    <w:rsid w:val="003446CF"/>
    <w:rsid w:val="00346B08"/>
    <w:rsid w:val="00352404"/>
    <w:rsid w:val="00364055"/>
    <w:rsid w:val="00370BA7"/>
    <w:rsid w:val="00370CBA"/>
    <w:rsid w:val="00374520"/>
    <w:rsid w:val="00375F0B"/>
    <w:rsid w:val="00376F78"/>
    <w:rsid w:val="003851AA"/>
    <w:rsid w:val="003867E8"/>
    <w:rsid w:val="00387979"/>
    <w:rsid w:val="003A1E4D"/>
    <w:rsid w:val="003A3657"/>
    <w:rsid w:val="003A51D1"/>
    <w:rsid w:val="003A7FAF"/>
    <w:rsid w:val="003B3AFF"/>
    <w:rsid w:val="003B54ED"/>
    <w:rsid w:val="003B6234"/>
    <w:rsid w:val="003C112D"/>
    <w:rsid w:val="003C44E7"/>
    <w:rsid w:val="003D7ECD"/>
    <w:rsid w:val="003E56A1"/>
    <w:rsid w:val="003E597B"/>
    <w:rsid w:val="003E59B3"/>
    <w:rsid w:val="003E5C6A"/>
    <w:rsid w:val="003E674C"/>
    <w:rsid w:val="003E6F3E"/>
    <w:rsid w:val="003F04B7"/>
    <w:rsid w:val="003F05F6"/>
    <w:rsid w:val="003F08B7"/>
    <w:rsid w:val="003F1FAC"/>
    <w:rsid w:val="003F34E1"/>
    <w:rsid w:val="00404B8F"/>
    <w:rsid w:val="004175E6"/>
    <w:rsid w:val="00423549"/>
    <w:rsid w:val="00430BD8"/>
    <w:rsid w:val="00431391"/>
    <w:rsid w:val="0045146D"/>
    <w:rsid w:val="00456910"/>
    <w:rsid w:val="00460856"/>
    <w:rsid w:val="0046244B"/>
    <w:rsid w:val="00463920"/>
    <w:rsid w:val="00467337"/>
    <w:rsid w:val="00494DA3"/>
    <w:rsid w:val="004A073D"/>
    <w:rsid w:val="004A0A97"/>
    <w:rsid w:val="004A2C4A"/>
    <w:rsid w:val="004B2555"/>
    <w:rsid w:val="004C0B16"/>
    <w:rsid w:val="004D0B0F"/>
    <w:rsid w:val="004D287D"/>
    <w:rsid w:val="004D3907"/>
    <w:rsid w:val="004E3BA9"/>
    <w:rsid w:val="004E43F8"/>
    <w:rsid w:val="004E63D7"/>
    <w:rsid w:val="004F1EEA"/>
    <w:rsid w:val="00501462"/>
    <w:rsid w:val="00502163"/>
    <w:rsid w:val="005042DE"/>
    <w:rsid w:val="005059AD"/>
    <w:rsid w:val="005073C4"/>
    <w:rsid w:val="00510597"/>
    <w:rsid w:val="00511C13"/>
    <w:rsid w:val="005167BC"/>
    <w:rsid w:val="005217EF"/>
    <w:rsid w:val="00526BF3"/>
    <w:rsid w:val="005302D0"/>
    <w:rsid w:val="00531C1D"/>
    <w:rsid w:val="00533DFB"/>
    <w:rsid w:val="005340D3"/>
    <w:rsid w:val="00535B87"/>
    <w:rsid w:val="005364CA"/>
    <w:rsid w:val="00543CFE"/>
    <w:rsid w:val="0055414B"/>
    <w:rsid w:val="00555E62"/>
    <w:rsid w:val="005569E0"/>
    <w:rsid w:val="005575B1"/>
    <w:rsid w:val="00567F5E"/>
    <w:rsid w:val="0057458A"/>
    <w:rsid w:val="00596661"/>
    <w:rsid w:val="00597E31"/>
    <w:rsid w:val="005A00B4"/>
    <w:rsid w:val="005A4FD7"/>
    <w:rsid w:val="005A6BF6"/>
    <w:rsid w:val="005B0DFB"/>
    <w:rsid w:val="005B1B59"/>
    <w:rsid w:val="005B4393"/>
    <w:rsid w:val="005B543A"/>
    <w:rsid w:val="005B5C8E"/>
    <w:rsid w:val="005C2D7E"/>
    <w:rsid w:val="005C4FF6"/>
    <w:rsid w:val="005D0E39"/>
    <w:rsid w:val="005E0239"/>
    <w:rsid w:val="005E0896"/>
    <w:rsid w:val="005E4811"/>
    <w:rsid w:val="005E6B57"/>
    <w:rsid w:val="005F2D78"/>
    <w:rsid w:val="005F57C5"/>
    <w:rsid w:val="005F7605"/>
    <w:rsid w:val="006017CD"/>
    <w:rsid w:val="00603385"/>
    <w:rsid w:val="006040F6"/>
    <w:rsid w:val="00605333"/>
    <w:rsid w:val="00606B4F"/>
    <w:rsid w:val="00606CA6"/>
    <w:rsid w:val="00607724"/>
    <w:rsid w:val="00620B67"/>
    <w:rsid w:val="00622EF9"/>
    <w:rsid w:val="006234EE"/>
    <w:rsid w:val="00623DBD"/>
    <w:rsid w:val="00627565"/>
    <w:rsid w:val="00631400"/>
    <w:rsid w:val="006333ED"/>
    <w:rsid w:val="00634082"/>
    <w:rsid w:val="0064233E"/>
    <w:rsid w:val="00647044"/>
    <w:rsid w:val="00655E7D"/>
    <w:rsid w:val="00676345"/>
    <w:rsid w:val="006772C3"/>
    <w:rsid w:val="006778A5"/>
    <w:rsid w:val="00684126"/>
    <w:rsid w:val="00684429"/>
    <w:rsid w:val="0069018D"/>
    <w:rsid w:val="006912DB"/>
    <w:rsid w:val="00697F3D"/>
    <w:rsid w:val="006A20F8"/>
    <w:rsid w:val="006B3876"/>
    <w:rsid w:val="006C0204"/>
    <w:rsid w:val="006C104A"/>
    <w:rsid w:val="006C343D"/>
    <w:rsid w:val="006C4C8D"/>
    <w:rsid w:val="006C7818"/>
    <w:rsid w:val="006D439C"/>
    <w:rsid w:val="006D5F22"/>
    <w:rsid w:val="006E26A7"/>
    <w:rsid w:val="006F04DE"/>
    <w:rsid w:val="006F50AD"/>
    <w:rsid w:val="00702059"/>
    <w:rsid w:val="0070624B"/>
    <w:rsid w:val="00707CA2"/>
    <w:rsid w:val="00710D9B"/>
    <w:rsid w:val="0071150D"/>
    <w:rsid w:val="007120C1"/>
    <w:rsid w:val="00717DDB"/>
    <w:rsid w:val="0072224B"/>
    <w:rsid w:val="007242C0"/>
    <w:rsid w:val="00733F5E"/>
    <w:rsid w:val="00734524"/>
    <w:rsid w:val="0073711B"/>
    <w:rsid w:val="00745824"/>
    <w:rsid w:val="0074600A"/>
    <w:rsid w:val="0076228D"/>
    <w:rsid w:val="00770171"/>
    <w:rsid w:val="00770ADF"/>
    <w:rsid w:val="007736BD"/>
    <w:rsid w:val="00773A8C"/>
    <w:rsid w:val="007772A8"/>
    <w:rsid w:val="0078044D"/>
    <w:rsid w:val="00787FAE"/>
    <w:rsid w:val="007905B4"/>
    <w:rsid w:val="00793060"/>
    <w:rsid w:val="007A14B1"/>
    <w:rsid w:val="007A4E25"/>
    <w:rsid w:val="007B01A6"/>
    <w:rsid w:val="007B44B5"/>
    <w:rsid w:val="007C055E"/>
    <w:rsid w:val="007C5184"/>
    <w:rsid w:val="007D10C3"/>
    <w:rsid w:val="007D1ADA"/>
    <w:rsid w:val="007D6373"/>
    <w:rsid w:val="007D7B4B"/>
    <w:rsid w:val="007D7DFF"/>
    <w:rsid w:val="007E00C9"/>
    <w:rsid w:val="007E18E6"/>
    <w:rsid w:val="007F140B"/>
    <w:rsid w:val="00800968"/>
    <w:rsid w:val="008027F9"/>
    <w:rsid w:val="00806F14"/>
    <w:rsid w:val="00811B71"/>
    <w:rsid w:val="00814B68"/>
    <w:rsid w:val="0081630B"/>
    <w:rsid w:val="00821774"/>
    <w:rsid w:val="00832AF9"/>
    <w:rsid w:val="008360E9"/>
    <w:rsid w:val="00850B3D"/>
    <w:rsid w:val="00851247"/>
    <w:rsid w:val="008516C4"/>
    <w:rsid w:val="00854F02"/>
    <w:rsid w:val="00856159"/>
    <w:rsid w:val="008628D7"/>
    <w:rsid w:val="00863678"/>
    <w:rsid w:val="0086411F"/>
    <w:rsid w:val="00866E0C"/>
    <w:rsid w:val="008747FC"/>
    <w:rsid w:val="00877E63"/>
    <w:rsid w:val="0088196B"/>
    <w:rsid w:val="0088309D"/>
    <w:rsid w:val="0088612D"/>
    <w:rsid w:val="00886E2E"/>
    <w:rsid w:val="00890317"/>
    <w:rsid w:val="0089054E"/>
    <w:rsid w:val="00892C43"/>
    <w:rsid w:val="008933B2"/>
    <w:rsid w:val="008958E6"/>
    <w:rsid w:val="00896110"/>
    <w:rsid w:val="008A6126"/>
    <w:rsid w:val="008B2074"/>
    <w:rsid w:val="008B289C"/>
    <w:rsid w:val="008B4A12"/>
    <w:rsid w:val="008B7A2D"/>
    <w:rsid w:val="008C3F99"/>
    <w:rsid w:val="008C4584"/>
    <w:rsid w:val="008C79DF"/>
    <w:rsid w:val="008D2AB7"/>
    <w:rsid w:val="008D2C7A"/>
    <w:rsid w:val="008D35CE"/>
    <w:rsid w:val="008D5BB1"/>
    <w:rsid w:val="008E66C5"/>
    <w:rsid w:val="008F0B13"/>
    <w:rsid w:val="008F47C6"/>
    <w:rsid w:val="009005C1"/>
    <w:rsid w:val="00900F7F"/>
    <w:rsid w:val="009050A6"/>
    <w:rsid w:val="009124F7"/>
    <w:rsid w:val="009132C5"/>
    <w:rsid w:val="00921C56"/>
    <w:rsid w:val="00925927"/>
    <w:rsid w:val="00926744"/>
    <w:rsid w:val="0092695B"/>
    <w:rsid w:val="00934A73"/>
    <w:rsid w:val="009379B2"/>
    <w:rsid w:val="00945D32"/>
    <w:rsid w:val="00945F9C"/>
    <w:rsid w:val="00946656"/>
    <w:rsid w:val="0095571E"/>
    <w:rsid w:val="009606FD"/>
    <w:rsid w:val="0096626A"/>
    <w:rsid w:val="009669ED"/>
    <w:rsid w:val="00973C4B"/>
    <w:rsid w:val="00975137"/>
    <w:rsid w:val="0098075E"/>
    <w:rsid w:val="009860D3"/>
    <w:rsid w:val="00986791"/>
    <w:rsid w:val="00993B49"/>
    <w:rsid w:val="009963F2"/>
    <w:rsid w:val="009B0CF6"/>
    <w:rsid w:val="009B1108"/>
    <w:rsid w:val="009B4C17"/>
    <w:rsid w:val="009C020A"/>
    <w:rsid w:val="009C3526"/>
    <w:rsid w:val="009D0FDC"/>
    <w:rsid w:val="009D1155"/>
    <w:rsid w:val="009E02CB"/>
    <w:rsid w:val="009E4D70"/>
    <w:rsid w:val="009E63FA"/>
    <w:rsid w:val="00A01397"/>
    <w:rsid w:val="00A07950"/>
    <w:rsid w:val="00A1346F"/>
    <w:rsid w:val="00A14277"/>
    <w:rsid w:val="00A177AF"/>
    <w:rsid w:val="00A21481"/>
    <w:rsid w:val="00A23C1F"/>
    <w:rsid w:val="00A24251"/>
    <w:rsid w:val="00A270CC"/>
    <w:rsid w:val="00A27E9E"/>
    <w:rsid w:val="00A31914"/>
    <w:rsid w:val="00A31C18"/>
    <w:rsid w:val="00A37B87"/>
    <w:rsid w:val="00A451DC"/>
    <w:rsid w:val="00A45C7B"/>
    <w:rsid w:val="00A463B0"/>
    <w:rsid w:val="00A474FA"/>
    <w:rsid w:val="00A53C7D"/>
    <w:rsid w:val="00A57907"/>
    <w:rsid w:val="00A7393E"/>
    <w:rsid w:val="00A744D1"/>
    <w:rsid w:val="00A75355"/>
    <w:rsid w:val="00A802DC"/>
    <w:rsid w:val="00A85CC0"/>
    <w:rsid w:val="00AB29C0"/>
    <w:rsid w:val="00AB54DB"/>
    <w:rsid w:val="00AB6721"/>
    <w:rsid w:val="00AB68D3"/>
    <w:rsid w:val="00AC165D"/>
    <w:rsid w:val="00AC37A8"/>
    <w:rsid w:val="00AD0D2D"/>
    <w:rsid w:val="00AD36AD"/>
    <w:rsid w:val="00AE4D91"/>
    <w:rsid w:val="00AE6AAB"/>
    <w:rsid w:val="00AE7DD6"/>
    <w:rsid w:val="00AF6EEB"/>
    <w:rsid w:val="00B00A93"/>
    <w:rsid w:val="00B01D5A"/>
    <w:rsid w:val="00B01EED"/>
    <w:rsid w:val="00B02CFB"/>
    <w:rsid w:val="00B07BFC"/>
    <w:rsid w:val="00B07DE9"/>
    <w:rsid w:val="00B274A7"/>
    <w:rsid w:val="00B36861"/>
    <w:rsid w:val="00B404A0"/>
    <w:rsid w:val="00B46EC1"/>
    <w:rsid w:val="00B60F2B"/>
    <w:rsid w:val="00B66441"/>
    <w:rsid w:val="00B71F0A"/>
    <w:rsid w:val="00B741EB"/>
    <w:rsid w:val="00B75ECB"/>
    <w:rsid w:val="00B77283"/>
    <w:rsid w:val="00B8595A"/>
    <w:rsid w:val="00B864D8"/>
    <w:rsid w:val="00B949AE"/>
    <w:rsid w:val="00B952F4"/>
    <w:rsid w:val="00B9544F"/>
    <w:rsid w:val="00B96506"/>
    <w:rsid w:val="00BA55DB"/>
    <w:rsid w:val="00BB069A"/>
    <w:rsid w:val="00BC0852"/>
    <w:rsid w:val="00BC174A"/>
    <w:rsid w:val="00BD0D00"/>
    <w:rsid w:val="00BD199B"/>
    <w:rsid w:val="00BD5925"/>
    <w:rsid w:val="00BF3BB5"/>
    <w:rsid w:val="00C0737C"/>
    <w:rsid w:val="00C07C76"/>
    <w:rsid w:val="00C07F61"/>
    <w:rsid w:val="00C12E73"/>
    <w:rsid w:val="00C13B14"/>
    <w:rsid w:val="00C1507B"/>
    <w:rsid w:val="00C15387"/>
    <w:rsid w:val="00C156DD"/>
    <w:rsid w:val="00C22B85"/>
    <w:rsid w:val="00C26D27"/>
    <w:rsid w:val="00C361D5"/>
    <w:rsid w:val="00C40892"/>
    <w:rsid w:val="00C40C96"/>
    <w:rsid w:val="00C46ECF"/>
    <w:rsid w:val="00C52400"/>
    <w:rsid w:val="00C57E76"/>
    <w:rsid w:val="00C606AE"/>
    <w:rsid w:val="00C672B8"/>
    <w:rsid w:val="00C74134"/>
    <w:rsid w:val="00C76BF8"/>
    <w:rsid w:val="00C76F4D"/>
    <w:rsid w:val="00C77470"/>
    <w:rsid w:val="00C92108"/>
    <w:rsid w:val="00C94F41"/>
    <w:rsid w:val="00C97BF0"/>
    <w:rsid w:val="00CA030E"/>
    <w:rsid w:val="00CB5D72"/>
    <w:rsid w:val="00CC112C"/>
    <w:rsid w:val="00CC241E"/>
    <w:rsid w:val="00CC3409"/>
    <w:rsid w:val="00CC54A8"/>
    <w:rsid w:val="00CC747B"/>
    <w:rsid w:val="00CD00BB"/>
    <w:rsid w:val="00CD25FA"/>
    <w:rsid w:val="00CE4090"/>
    <w:rsid w:val="00CE45FB"/>
    <w:rsid w:val="00CF0180"/>
    <w:rsid w:val="00CF1832"/>
    <w:rsid w:val="00CF29C8"/>
    <w:rsid w:val="00CF46DA"/>
    <w:rsid w:val="00CF4A68"/>
    <w:rsid w:val="00D012D2"/>
    <w:rsid w:val="00D0186D"/>
    <w:rsid w:val="00D03084"/>
    <w:rsid w:val="00D05534"/>
    <w:rsid w:val="00D06AF9"/>
    <w:rsid w:val="00D10804"/>
    <w:rsid w:val="00D125B3"/>
    <w:rsid w:val="00D171C0"/>
    <w:rsid w:val="00D218E6"/>
    <w:rsid w:val="00D2376F"/>
    <w:rsid w:val="00D24EDD"/>
    <w:rsid w:val="00D25227"/>
    <w:rsid w:val="00D258C9"/>
    <w:rsid w:val="00D26EF7"/>
    <w:rsid w:val="00D27CB4"/>
    <w:rsid w:val="00D3332A"/>
    <w:rsid w:val="00D34693"/>
    <w:rsid w:val="00D40B7F"/>
    <w:rsid w:val="00D5258F"/>
    <w:rsid w:val="00D61953"/>
    <w:rsid w:val="00D6231F"/>
    <w:rsid w:val="00D63084"/>
    <w:rsid w:val="00D65280"/>
    <w:rsid w:val="00D726CC"/>
    <w:rsid w:val="00D736E4"/>
    <w:rsid w:val="00D74B76"/>
    <w:rsid w:val="00D75E4A"/>
    <w:rsid w:val="00D90264"/>
    <w:rsid w:val="00D91CA1"/>
    <w:rsid w:val="00DA56C1"/>
    <w:rsid w:val="00DA7887"/>
    <w:rsid w:val="00DB25FE"/>
    <w:rsid w:val="00DB2761"/>
    <w:rsid w:val="00DB3101"/>
    <w:rsid w:val="00DB3FC6"/>
    <w:rsid w:val="00DC1660"/>
    <w:rsid w:val="00DC205D"/>
    <w:rsid w:val="00DC35C1"/>
    <w:rsid w:val="00DC3D94"/>
    <w:rsid w:val="00DC3E99"/>
    <w:rsid w:val="00DC5DFB"/>
    <w:rsid w:val="00DC5FC0"/>
    <w:rsid w:val="00DC6F4D"/>
    <w:rsid w:val="00DC73A7"/>
    <w:rsid w:val="00DD07AA"/>
    <w:rsid w:val="00DD0995"/>
    <w:rsid w:val="00DD2B4D"/>
    <w:rsid w:val="00DE28BE"/>
    <w:rsid w:val="00DE3D67"/>
    <w:rsid w:val="00DE4A4A"/>
    <w:rsid w:val="00DE5253"/>
    <w:rsid w:val="00DF19FA"/>
    <w:rsid w:val="00DF53FA"/>
    <w:rsid w:val="00E02CAD"/>
    <w:rsid w:val="00E06142"/>
    <w:rsid w:val="00E06543"/>
    <w:rsid w:val="00E204A0"/>
    <w:rsid w:val="00E2697D"/>
    <w:rsid w:val="00E26BE7"/>
    <w:rsid w:val="00E2704C"/>
    <w:rsid w:val="00E27BDE"/>
    <w:rsid w:val="00E3014C"/>
    <w:rsid w:val="00E30357"/>
    <w:rsid w:val="00E30743"/>
    <w:rsid w:val="00E31236"/>
    <w:rsid w:val="00E32E24"/>
    <w:rsid w:val="00E33BCF"/>
    <w:rsid w:val="00E3754F"/>
    <w:rsid w:val="00E37E31"/>
    <w:rsid w:val="00E427BB"/>
    <w:rsid w:val="00E475AE"/>
    <w:rsid w:val="00E47817"/>
    <w:rsid w:val="00E50584"/>
    <w:rsid w:val="00E52D16"/>
    <w:rsid w:val="00E537C4"/>
    <w:rsid w:val="00E5456E"/>
    <w:rsid w:val="00E5520B"/>
    <w:rsid w:val="00E55A88"/>
    <w:rsid w:val="00E6041A"/>
    <w:rsid w:val="00E64E53"/>
    <w:rsid w:val="00E65C72"/>
    <w:rsid w:val="00E7157C"/>
    <w:rsid w:val="00E755AD"/>
    <w:rsid w:val="00E802AC"/>
    <w:rsid w:val="00E81672"/>
    <w:rsid w:val="00E84C8C"/>
    <w:rsid w:val="00E8562D"/>
    <w:rsid w:val="00E86877"/>
    <w:rsid w:val="00E868D2"/>
    <w:rsid w:val="00E86DE0"/>
    <w:rsid w:val="00E920DB"/>
    <w:rsid w:val="00E92C12"/>
    <w:rsid w:val="00E978E4"/>
    <w:rsid w:val="00EA0768"/>
    <w:rsid w:val="00EA120B"/>
    <w:rsid w:val="00EA349B"/>
    <w:rsid w:val="00EA7630"/>
    <w:rsid w:val="00EA7E89"/>
    <w:rsid w:val="00EB4480"/>
    <w:rsid w:val="00EC25AE"/>
    <w:rsid w:val="00EC3083"/>
    <w:rsid w:val="00EC797A"/>
    <w:rsid w:val="00EC7C4D"/>
    <w:rsid w:val="00ED1084"/>
    <w:rsid w:val="00ED6A3D"/>
    <w:rsid w:val="00EF5B9E"/>
    <w:rsid w:val="00EF68E2"/>
    <w:rsid w:val="00EF6D8E"/>
    <w:rsid w:val="00F027B6"/>
    <w:rsid w:val="00F1749F"/>
    <w:rsid w:val="00F229F1"/>
    <w:rsid w:val="00F26329"/>
    <w:rsid w:val="00F33F2E"/>
    <w:rsid w:val="00F34443"/>
    <w:rsid w:val="00F375B0"/>
    <w:rsid w:val="00F406F0"/>
    <w:rsid w:val="00F41F31"/>
    <w:rsid w:val="00F42315"/>
    <w:rsid w:val="00F47F7A"/>
    <w:rsid w:val="00F51661"/>
    <w:rsid w:val="00F52DBF"/>
    <w:rsid w:val="00F5302C"/>
    <w:rsid w:val="00F6130F"/>
    <w:rsid w:val="00F61346"/>
    <w:rsid w:val="00F61D01"/>
    <w:rsid w:val="00F668E0"/>
    <w:rsid w:val="00F67578"/>
    <w:rsid w:val="00F77ED2"/>
    <w:rsid w:val="00F840A7"/>
    <w:rsid w:val="00F8492A"/>
    <w:rsid w:val="00F87EDE"/>
    <w:rsid w:val="00F952D9"/>
    <w:rsid w:val="00F9631D"/>
    <w:rsid w:val="00FA21A1"/>
    <w:rsid w:val="00FA63C2"/>
    <w:rsid w:val="00FA706D"/>
    <w:rsid w:val="00FA76D9"/>
    <w:rsid w:val="00FB4551"/>
    <w:rsid w:val="00FB6BCC"/>
    <w:rsid w:val="00FC6578"/>
    <w:rsid w:val="00FC6BA4"/>
    <w:rsid w:val="00FD569B"/>
    <w:rsid w:val="00FE1742"/>
    <w:rsid w:val="00FE2510"/>
    <w:rsid w:val="00FE265D"/>
    <w:rsid w:val="00FE7A6D"/>
    <w:rsid w:val="00FF56F7"/>
    <w:rsid w:val="46585BCF"/>
    <w:rsid w:val="546BA742"/>
    <w:rsid w:val="7CB4D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2F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22"/>
  </w:style>
  <w:style w:type="paragraph" w:styleId="Heading1">
    <w:name w:val="heading 1"/>
    <w:basedOn w:val="Normal"/>
    <w:next w:val="Normal"/>
    <w:link w:val="Heading1Char"/>
    <w:uiPriority w:val="9"/>
    <w:qFormat/>
    <w:rsid w:val="00707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A2"/>
  </w:style>
  <w:style w:type="paragraph" w:styleId="Footer">
    <w:name w:val="footer"/>
    <w:basedOn w:val="Normal"/>
    <w:link w:val="FooterChar"/>
    <w:uiPriority w:val="99"/>
    <w:unhideWhenUsed/>
    <w:rsid w:val="007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A2"/>
  </w:style>
  <w:style w:type="character" w:customStyle="1" w:styleId="Heading1Char">
    <w:name w:val="Heading 1 Char"/>
    <w:basedOn w:val="DefaultParagraphFont"/>
    <w:link w:val="Heading1"/>
    <w:uiPriority w:val="9"/>
    <w:rsid w:val="00707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7CA2"/>
    <w:pPr>
      <w:outlineLvl w:val="9"/>
    </w:pPr>
  </w:style>
  <w:style w:type="paragraph" w:styleId="TOC1">
    <w:name w:val="toc 1"/>
    <w:basedOn w:val="Normal"/>
    <w:next w:val="Normal"/>
    <w:autoRedefine/>
    <w:uiPriority w:val="39"/>
    <w:unhideWhenUsed/>
    <w:rsid w:val="00707CA2"/>
    <w:pPr>
      <w:spacing w:after="100"/>
    </w:pPr>
  </w:style>
  <w:style w:type="character" w:styleId="Hyperlink">
    <w:name w:val="Hyperlink"/>
    <w:basedOn w:val="DefaultParagraphFont"/>
    <w:uiPriority w:val="99"/>
    <w:unhideWhenUsed/>
    <w:rsid w:val="00707CA2"/>
    <w:rPr>
      <w:color w:val="0563C1" w:themeColor="hyperlink"/>
      <w:u w:val="single"/>
    </w:rPr>
  </w:style>
  <w:style w:type="paragraph" w:styleId="ListParagraph">
    <w:name w:val="List Paragraph"/>
    <w:basedOn w:val="Normal"/>
    <w:uiPriority w:val="34"/>
    <w:qFormat/>
    <w:rsid w:val="002A1D8F"/>
    <w:pPr>
      <w:ind w:left="720"/>
      <w:contextualSpacing/>
    </w:pPr>
  </w:style>
  <w:style w:type="character" w:customStyle="1" w:styleId="Heading2Char">
    <w:name w:val="Heading 2 Char"/>
    <w:basedOn w:val="DefaultParagraphFont"/>
    <w:link w:val="Heading2"/>
    <w:uiPriority w:val="9"/>
    <w:rsid w:val="00E20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204A0"/>
    <w:rPr>
      <w:sz w:val="16"/>
      <w:szCs w:val="16"/>
    </w:rPr>
  </w:style>
  <w:style w:type="paragraph" w:styleId="CommentText">
    <w:name w:val="annotation text"/>
    <w:basedOn w:val="Normal"/>
    <w:link w:val="CommentTextChar"/>
    <w:uiPriority w:val="99"/>
    <w:unhideWhenUsed/>
    <w:rsid w:val="00375F0B"/>
    <w:pPr>
      <w:spacing w:line="240" w:lineRule="auto"/>
    </w:pPr>
    <w:rPr>
      <w:sz w:val="20"/>
      <w:szCs w:val="20"/>
    </w:rPr>
  </w:style>
  <w:style w:type="character" w:customStyle="1" w:styleId="CommentTextChar">
    <w:name w:val="Comment Text Char"/>
    <w:basedOn w:val="DefaultParagraphFont"/>
    <w:link w:val="CommentText"/>
    <w:uiPriority w:val="99"/>
    <w:rsid w:val="00E204A0"/>
    <w:rPr>
      <w:sz w:val="20"/>
      <w:szCs w:val="20"/>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b/>
      <w:bCs/>
      <w:sz w:val="20"/>
      <w:szCs w:val="20"/>
    </w:rPr>
  </w:style>
  <w:style w:type="paragraph" w:styleId="BalloonText">
    <w:name w:val="Balloon Text"/>
    <w:basedOn w:val="Normal"/>
    <w:link w:val="BalloonTextChar"/>
    <w:uiPriority w:val="99"/>
    <w:semiHidden/>
    <w:unhideWhenUsed/>
    <w:rsid w:val="00E20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4A0"/>
    <w:rPr>
      <w:rFonts w:ascii="Segoe UI" w:hAnsi="Segoe UI" w:cs="Segoe UI"/>
      <w:sz w:val="18"/>
      <w:szCs w:val="18"/>
    </w:rPr>
  </w:style>
  <w:style w:type="paragraph" w:styleId="TOC2">
    <w:name w:val="toc 2"/>
    <w:basedOn w:val="Normal"/>
    <w:next w:val="Normal"/>
    <w:autoRedefine/>
    <w:uiPriority w:val="39"/>
    <w:unhideWhenUsed/>
    <w:rsid w:val="00364055"/>
    <w:pPr>
      <w:spacing w:after="100"/>
      <w:ind w:left="220"/>
    </w:pPr>
  </w:style>
  <w:style w:type="table" w:styleId="TableGrid">
    <w:name w:val="Table Grid"/>
    <w:basedOn w:val="TableNormal"/>
    <w:uiPriority w:val="39"/>
    <w:rsid w:val="00793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7930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E33BCF"/>
    <w:rPr>
      <w:color w:val="954F72" w:themeColor="followedHyperlink"/>
      <w:u w:val="single"/>
    </w:rPr>
  </w:style>
  <w:style w:type="character" w:customStyle="1" w:styleId="Heading3Char">
    <w:name w:val="Heading 3 Char"/>
    <w:basedOn w:val="DefaultParagraphFont"/>
    <w:link w:val="Heading3"/>
    <w:uiPriority w:val="9"/>
    <w:rsid w:val="008933B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C25AE"/>
    <w:pPr>
      <w:spacing w:after="100"/>
      <w:ind w:left="440"/>
    </w:pPr>
  </w:style>
  <w:style w:type="table" w:styleId="GridTable4-Accent5">
    <w:name w:val="Grid Table 4 Accent 5"/>
    <w:basedOn w:val="TableNormal"/>
    <w:uiPriority w:val="49"/>
    <w:rsid w:val="00E65C7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0445A1"/>
    <w:pPr>
      <w:spacing w:after="0" w:line="240" w:lineRule="auto"/>
    </w:pPr>
  </w:style>
  <w:style w:type="paragraph" w:styleId="NoSpacing">
    <w:name w:val="No Spacing"/>
    <w:uiPriority w:val="1"/>
    <w:qFormat/>
    <w:rsid w:val="00375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6093">
      <w:bodyDiv w:val="1"/>
      <w:marLeft w:val="0"/>
      <w:marRight w:val="0"/>
      <w:marTop w:val="0"/>
      <w:marBottom w:val="0"/>
      <w:divBdr>
        <w:top w:val="none" w:sz="0" w:space="0" w:color="auto"/>
        <w:left w:val="none" w:sz="0" w:space="0" w:color="auto"/>
        <w:bottom w:val="none" w:sz="0" w:space="0" w:color="auto"/>
        <w:right w:val="none" w:sz="0" w:space="0" w:color="auto"/>
      </w:divBdr>
    </w:div>
    <w:div w:id="553808115">
      <w:bodyDiv w:val="1"/>
      <w:marLeft w:val="0"/>
      <w:marRight w:val="0"/>
      <w:marTop w:val="0"/>
      <w:marBottom w:val="0"/>
      <w:divBdr>
        <w:top w:val="none" w:sz="0" w:space="0" w:color="auto"/>
        <w:left w:val="none" w:sz="0" w:space="0" w:color="auto"/>
        <w:bottom w:val="none" w:sz="0" w:space="0" w:color="auto"/>
        <w:right w:val="none" w:sz="0" w:space="0" w:color="auto"/>
      </w:divBdr>
    </w:div>
    <w:div w:id="562180213">
      <w:bodyDiv w:val="1"/>
      <w:marLeft w:val="0"/>
      <w:marRight w:val="0"/>
      <w:marTop w:val="0"/>
      <w:marBottom w:val="0"/>
      <w:divBdr>
        <w:top w:val="none" w:sz="0" w:space="0" w:color="auto"/>
        <w:left w:val="none" w:sz="0" w:space="0" w:color="auto"/>
        <w:bottom w:val="none" w:sz="0" w:space="0" w:color="auto"/>
        <w:right w:val="none" w:sz="0" w:space="0" w:color="auto"/>
      </w:divBdr>
    </w:div>
    <w:div w:id="652370088">
      <w:bodyDiv w:val="1"/>
      <w:marLeft w:val="0"/>
      <w:marRight w:val="0"/>
      <w:marTop w:val="0"/>
      <w:marBottom w:val="0"/>
      <w:divBdr>
        <w:top w:val="none" w:sz="0" w:space="0" w:color="auto"/>
        <w:left w:val="none" w:sz="0" w:space="0" w:color="auto"/>
        <w:bottom w:val="none" w:sz="0" w:space="0" w:color="auto"/>
        <w:right w:val="none" w:sz="0" w:space="0" w:color="auto"/>
      </w:divBdr>
    </w:div>
    <w:div w:id="950555719">
      <w:bodyDiv w:val="1"/>
      <w:marLeft w:val="0"/>
      <w:marRight w:val="0"/>
      <w:marTop w:val="0"/>
      <w:marBottom w:val="0"/>
      <w:divBdr>
        <w:top w:val="none" w:sz="0" w:space="0" w:color="auto"/>
        <w:left w:val="none" w:sz="0" w:space="0" w:color="auto"/>
        <w:bottom w:val="none" w:sz="0" w:space="0" w:color="auto"/>
        <w:right w:val="none" w:sz="0" w:space="0" w:color="auto"/>
      </w:divBdr>
    </w:div>
    <w:div w:id="995837751">
      <w:bodyDiv w:val="1"/>
      <w:marLeft w:val="0"/>
      <w:marRight w:val="0"/>
      <w:marTop w:val="0"/>
      <w:marBottom w:val="0"/>
      <w:divBdr>
        <w:top w:val="none" w:sz="0" w:space="0" w:color="auto"/>
        <w:left w:val="none" w:sz="0" w:space="0" w:color="auto"/>
        <w:bottom w:val="none" w:sz="0" w:space="0" w:color="auto"/>
        <w:right w:val="none" w:sz="0" w:space="0" w:color="auto"/>
      </w:divBdr>
    </w:div>
    <w:div w:id="1044982340">
      <w:bodyDiv w:val="1"/>
      <w:marLeft w:val="0"/>
      <w:marRight w:val="0"/>
      <w:marTop w:val="0"/>
      <w:marBottom w:val="0"/>
      <w:divBdr>
        <w:top w:val="none" w:sz="0" w:space="0" w:color="auto"/>
        <w:left w:val="none" w:sz="0" w:space="0" w:color="auto"/>
        <w:bottom w:val="none" w:sz="0" w:space="0" w:color="auto"/>
        <w:right w:val="none" w:sz="0" w:space="0" w:color="auto"/>
      </w:divBdr>
    </w:div>
    <w:div w:id="1177771405">
      <w:bodyDiv w:val="1"/>
      <w:marLeft w:val="0"/>
      <w:marRight w:val="0"/>
      <w:marTop w:val="0"/>
      <w:marBottom w:val="0"/>
      <w:divBdr>
        <w:top w:val="none" w:sz="0" w:space="0" w:color="auto"/>
        <w:left w:val="none" w:sz="0" w:space="0" w:color="auto"/>
        <w:bottom w:val="none" w:sz="0" w:space="0" w:color="auto"/>
        <w:right w:val="none" w:sz="0" w:space="0" w:color="auto"/>
      </w:divBdr>
    </w:div>
    <w:div w:id="1627850135">
      <w:bodyDiv w:val="1"/>
      <w:marLeft w:val="0"/>
      <w:marRight w:val="0"/>
      <w:marTop w:val="0"/>
      <w:marBottom w:val="0"/>
      <w:divBdr>
        <w:top w:val="none" w:sz="0" w:space="0" w:color="auto"/>
        <w:left w:val="none" w:sz="0" w:space="0" w:color="auto"/>
        <w:bottom w:val="none" w:sz="0" w:space="0" w:color="auto"/>
        <w:right w:val="none" w:sz="0" w:space="0" w:color="auto"/>
      </w:divBdr>
    </w:div>
    <w:div w:id="21028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msdn.microsoft.com/en-us/library/system.io.aspx" TargetMode="External"/><Relationship Id="rId18" Type="http://schemas.openxmlformats.org/officeDocument/2006/relationships/hyperlink" Target="http://msdn.microsoft.com/en-us/library/ee372288(v=vs.110).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msdn.microsoft.com/en-us/library/dd997364(v=vs.110).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msdn.microsoft.com/en-us/library/hh873175(v=vs.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www.nuget.org/packages/EnterpriseLibrary.SemanticLogging/"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developer.xboxlive.com/en-us/platform/development/documentation/Pages/home.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lab.codeplex.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db4109f-0173-41d4-881a-703e9c5304b0">
      <UserInfo>
        <DisplayName>Harshal Awasthi (HCL America Inc)</DisplayName>
        <AccountId>103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F996D6702D8B4AB2723BA979B6FF18" ma:contentTypeVersion="1" ma:contentTypeDescription="Create a new document." ma:contentTypeScope="" ma:versionID="67345209f1c49e6c2ca6d5adf2a5f53d">
  <xsd:schema xmlns:xsd="http://www.w3.org/2001/XMLSchema" xmlns:xs="http://www.w3.org/2001/XMLSchema" xmlns:p="http://schemas.microsoft.com/office/2006/metadata/properties" xmlns:ns2="8db4109f-0173-41d4-881a-703e9c5304b0" targetNamespace="http://schemas.microsoft.com/office/2006/metadata/properties" ma:root="true" ma:fieldsID="6cf6e4491e32914461dd7e517d355aab" ns2:_="">
    <xsd:import namespace="8db4109f-0173-41d4-881a-703e9c5304b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4109f-0173-41d4-881a-703e9c5304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D498-BBF4-4DA5-9676-4BDDF3FA2125}">
  <ds:schemaRefs>
    <ds:schemaRef ds:uri="http://schemas.microsoft.com/office/2006/metadata/properties"/>
    <ds:schemaRef ds:uri="http://schemas.microsoft.com/office/infopath/2007/PartnerControls"/>
    <ds:schemaRef ds:uri="8db4109f-0173-41d4-881a-703e9c5304b0"/>
  </ds:schemaRefs>
</ds:datastoreItem>
</file>

<file path=customXml/itemProps2.xml><?xml version="1.0" encoding="utf-8"?>
<ds:datastoreItem xmlns:ds="http://schemas.openxmlformats.org/officeDocument/2006/customXml" ds:itemID="{417CD3C5-657E-4A89-A644-46B600942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4109f-0173-41d4-881a-703e9c530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AAD106-8A9B-4A88-842F-D81C9F4A8B1F}">
  <ds:schemaRefs>
    <ds:schemaRef ds:uri="http://schemas.microsoft.com/sharepoint/v3/contenttype/forms"/>
  </ds:schemaRefs>
</ds:datastoreItem>
</file>

<file path=customXml/itemProps4.xml><?xml version="1.0" encoding="utf-8"?>
<ds:datastoreItem xmlns:ds="http://schemas.openxmlformats.org/officeDocument/2006/customXml" ds:itemID="{8727913B-7F8F-4C0D-A981-C08D220AF93B}">
  <ds:schemaRefs>
    <ds:schemaRef ds:uri="http://schemas.openxmlformats.org/officeDocument/2006/bibliography"/>
  </ds:schemaRefs>
</ds:datastoreItem>
</file>

<file path=customXml/itemProps5.xml><?xml version="1.0" encoding="utf-8"?>
<ds:datastoreItem xmlns:ds="http://schemas.openxmlformats.org/officeDocument/2006/customXml" ds:itemID="{571593C8-06C6-4016-BA50-69F378A6F646}">
  <ds:schemaRefs>
    <ds:schemaRef ds:uri="http://schemas.openxmlformats.org/officeDocument/2006/bibliography"/>
  </ds:schemaRefs>
</ds:datastoreItem>
</file>

<file path=customXml/itemProps6.xml><?xml version="1.0" encoding="utf-8"?>
<ds:datastoreItem xmlns:ds="http://schemas.openxmlformats.org/officeDocument/2006/customXml" ds:itemID="{77EAACBB-4657-40EE-8090-2BC7B6AA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11238</Words>
  <Characters>64063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2014-08-21T05:02:00Z</dcterms:created>
  <dcterms:modified xsi:type="dcterms:W3CDTF">2014-12-02T17:45:00Z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0x010100F7F996D6702D8B4AB2723BA979B6FF18</vt:lpwstr>
  </property>
  <property fmtid="{D5CDD505-2E9C-101B-9397-08002B2CF9AE}" pid="3" name="DocVizMetadataToken">
    <vt:lpwstr>270x350x2</vt:lpwstr>
  </property>
  <property fmtid="{D5CDD505-2E9C-101B-9397-08002B2CF9AE}" pid="4" name="DocVizPreviewMetadata_Count">
    <vt:i4>1</vt:i4>
  </property>
  <property fmtid="{D5CDD505-2E9C-101B-9397-08002B2CF9AE}" pid="5" name="DocVizPreviewMetadata_0">
    <vt:lpwstr>300x388x2</vt:lpwstr>
  </property>
</Properties>
</file>